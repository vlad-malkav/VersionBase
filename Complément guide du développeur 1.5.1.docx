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A2CD0" w14:textId="0F66C3E3" w:rsidR="005B7772" w:rsidRDefault="00584FE1" w:rsidP="00E01794">
      <w:pPr>
        <w:pStyle w:val="Euroinformationdveloppements"/>
        <w:jc w:val="both"/>
      </w:pPr>
      <w:r>
        <w:rPr>
          <w:noProof/>
        </w:rPr>
        <w:drawing>
          <wp:inline distT="0" distB="0" distL="0" distR="0" wp14:anchorId="0BFB5E99" wp14:editId="4568C64F">
            <wp:extent cx="914400" cy="828040"/>
            <wp:effectExtent l="19050" t="0" r="0" b="0"/>
            <wp:docPr id="1" name="Image 1" descr="EID PPT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PPT RVB"/>
                    <pic:cNvPicPr>
                      <a:picLocks noChangeAspect="1" noChangeArrowheads="1"/>
                    </pic:cNvPicPr>
                  </pic:nvPicPr>
                  <pic:blipFill>
                    <a:blip r:embed="rId8"/>
                    <a:srcRect/>
                    <a:stretch>
                      <a:fillRect/>
                    </a:stretch>
                  </pic:blipFill>
                  <pic:spPr bwMode="auto">
                    <a:xfrm>
                      <a:off x="0" y="0"/>
                      <a:ext cx="914400" cy="828040"/>
                    </a:xfrm>
                    <a:prstGeom prst="rect">
                      <a:avLst/>
                    </a:prstGeom>
                    <a:noFill/>
                    <a:ln w="9525">
                      <a:noFill/>
                      <a:miter lim="800000"/>
                      <a:headEnd/>
                      <a:tailEnd/>
                    </a:ln>
                  </pic:spPr>
                </pic:pic>
              </a:graphicData>
            </a:graphic>
          </wp:inline>
        </w:drawing>
      </w:r>
    </w:p>
    <w:p w14:paraId="40B5EED2" w14:textId="77777777" w:rsidR="005B7772" w:rsidRPr="000E7EBB" w:rsidRDefault="005B7772" w:rsidP="00E01794">
      <w:r>
        <w:br w:type="textWrapping" w:clear="all"/>
      </w:r>
      <w:r>
        <w:br w:type="textWrapping" w:clear="all"/>
      </w:r>
      <w:r>
        <w:br w:type="textWrapping" w:clear="all"/>
      </w:r>
      <w:r>
        <w:br w:type="textWrapping" w:clear="all"/>
      </w:r>
    </w:p>
    <w:p w14:paraId="1E97BE2A" w14:textId="0E8D495A" w:rsidR="005B7772" w:rsidRDefault="00161E2A" w:rsidP="009F761D">
      <w:pPr>
        <w:pStyle w:val="Titredudocument"/>
      </w:pPr>
      <w:r>
        <w:t>Complément au Guide du Développeur</w:t>
      </w:r>
    </w:p>
    <w:p w14:paraId="3E671CDC" w14:textId="77777777" w:rsidR="005B7772" w:rsidRDefault="005B7772" w:rsidP="00E01794">
      <w:r>
        <w:br w:type="textWrapping" w:clear="all"/>
      </w:r>
      <w:r>
        <w:br w:type="textWrapping" w:clear="all"/>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274"/>
        <w:gridCol w:w="3790"/>
        <w:gridCol w:w="1983"/>
        <w:gridCol w:w="1028"/>
      </w:tblGrid>
      <w:tr w:rsidR="005B7772" w14:paraId="0D80F058" w14:textId="77777777" w:rsidTr="0069762C">
        <w:tc>
          <w:tcPr>
            <w:tcW w:w="545" w:type="pct"/>
            <w:vAlign w:val="center"/>
          </w:tcPr>
          <w:p w14:paraId="14CB0854" w14:textId="77777777" w:rsidR="005B7772" w:rsidRPr="009557CE" w:rsidRDefault="005B7772" w:rsidP="00E01794">
            <w:pPr>
              <w:pStyle w:val="Tableaudesversions-texte"/>
              <w:jc w:val="both"/>
              <w:rPr>
                <w:b/>
              </w:rPr>
            </w:pPr>
            <w:r w:rsidRPr="009557CE">
              <w:rPr>
                <w:b/>
              </w:rPr>
              <w:t>Version</w:t>
            </w:r>
          </w:p>
        </w:tc>
        <w:tc>
          <w:tcPr>
            <w:tcW w:w="703" w:type="pct"/>
            <w:vAlign w:val="center"/>
          </w:tcPr>
          <w:p w14:paraId="4C0B4147" w14:textId="77777777" w:rsidR="005B7772" w:rsidRPr="009557CE" w:rsidRDefault="005B7772" w:rsidP="00E01794">
            <w:pPr>
              <w:pStyle w:val="Tableaudesversions-texte"/>
              <w:jc w:val="both"/>
              <w:rPr>
                <w:b/>
              </w:rPr>
            </w:pPr>
            <w:r w:rsidRPr="009557CE">
              <w:rPr>
                <w:b/>
              </w:rPr>
              <w:t>Date</w:t>
            </w:r>
          </w:p>
        </w:tc>
        <w:tc>
          <w:tcPr>
            <w:tcW w:w="2091" w:type="pct"/>
            <w:vAlign w:val="center"/>
          </w:tcPr>
          <w:p w14:paraId="66D41490" w14:textId="77777777" w:rsidR="005B7772" w:rsidRPr="009557CE" w:rsidRDefault="005B7772" w:rsidP="00E01794">
            <w:pPr>
              <w:pStyle w:val="Tableaudesversions-texte"/>
              <w:jc w:val="both"/>
              <w:rPr>
                <w:b/>
              </w:rPr>
            </w:pPr>
            <w:r w:rsidRPr="009557CE">
              <w:rPr>
                <w:b/>
              </w:rPr>
              <w:t>Commentaire</w:t>
            </w:r>
          </w:p>
        </w:tc>
        <w:tc>
          <w:tcPr>
            <w:tcW w:w="1094" w:type="pct"/>
            <w:vAlign w:val="center"/>
          </w:tcPr>
          <w:p w14:paraId="7125B4FF" w14:textId="77777777" w:rsidR="005B7772" w:rsidRPr="009557CE" w:rsidRDefault="005B7772" w:rsidP="00E01794">
            <w:pPr>
              <w:pStyle w:val="Tableaudesversions-texte"/>
              <w:jc w:val="both"/>
              <w:rPr>
                <w:b/>
              </w:rPr>
            </w:pPr>
            <w:r w:rsidRPr="009557CE">
              <w:rPr>
                <w:b/>
              </w:rPr>
              <w:t>Auteur</w:t>
            </w:r>
          </w:p>
        </w:tc>
        <w:tc>
          <w:tcPr>
            <w:tcW w:w="0" w:type="auto"/>
            <w:vAlign w:val="center"/>
          </w:tcPr>
          <w:p w14:paraId="4E9D8EED" w14:textId="77777777" w:rsidR="005B7772" w:rsidRPr="009557CE" w:rsidRDefault="005B7772" w:rsidP="00E01794">
            <w:pPr>
              <w:pStyle w:val="Tableaudesversions-texte"/>
              <w:jc w:val="both"/>
              <w:rPr>
                <w:b/>
              </w:rPr>
            </w:pPr>
            <w:r w:rsidRPr="009557CE">
              <w:rPr>
                <w:b/>
              </w:rPr>
              <w:t>Société</w:t>
            </w:r>
          </w:p>
        </w:tc>
      </w:tr>
      <w:tr w:rsidR="005B7772" w14:paraId="2B69D345" w14:textId="77777777" w:rsidTr="0069762C">
        <w:tc>
          <w:tcPr>
            <w:tcW w:w="545" w:type="pct"/>
          </w:tcPr>
          <w:p w14:paraId="26911612" w14:textId="77777777" w:rsidR="005B7772" w:rsidRDefault="009F761D" w:rsidP="00E01794">
            <w:pPr>
              <w:pStyle w:val="Tableaudesversions-texte"/>
              <w:jc w:val="both"/>
            </w:pPr>
            <w:r>
              <w:t>0.1</w:t>
            </w:r>
          </w:p>
        </w:tc>
        <w:tc>
          <w:tcPr>
            <w:tcW w:w="703" w:type="pct"/>
          </w:tcPr>
          <w:p w14:paraId="27086990" w14:textId="51A2F745" w:rsidR="005B7772" w:rsidRDefault="00745992" w:rsidP="00B5566F">
            <w:pPr>
              <w:pStyle w:val="Tableaudesversions-texte"/>
              <w:jc w:val="both"/>
            </w:pPr>
            <w:r>
              <w:t>27/09</w:t>
            </w:r>
            <w:r w:rsidR="009E2945">
              <w:t>/2017</w:t>
            </w:r>
          </w:p>
        </w:tc>
        <w:tc>
          <w:tcPr>
            <w:tcW w:w="2091" w:type="pct"/>
          </w:tcPr>
          <w:p w14:paraId="08C6758F" w14:textId="77777777" w:rsidR="005B7772" w:rsidRDefault="005B7772" w:rsidP="00E01794">
            <w:pPr>
              <w:pStyle w:val="Tableaudesversions-texte"/>
              <w:jc w:val="both"/>
            </w:pPr>
            <w:r>
              <w:t>Création du document.</w:t>
            </w:r>
          </w:p>
        </w:tc>
        <w:tc>
          <w:tcPr>
            <w:tcW w:w="1094" w:type="pct"/>
          </w:tcPr>
          <w:p w14:paraId="4098A3EC" w14:textId="4618D7F2" w:rsidR="005B7772" w:rsidRDefault="00C702BA" w:rsidP="00E01794">
            <w:pPr>
              <w:pStyle w:val="Tableaudesversions-texte"/>
              <w:jc w:val="both"/>
            </w:pPr>
            <w:r>
              <w:t>Vincent JACQUOT</w:t>
            </w:r>
          </w:p>
        </w:tc>
        <w:tc>
          <w:tcPr>
            <w:tcW w:w="0" w:type="auto"/>
          </w:tcPr>
          <w:p w14:paraId="3AD57EAF" w14:textId="77777777" w:rsidR="005B7772" w:rsidRDefault="005B7772" w:rsidP="00E01794">
            <w:pPr>
              <w:pStyle w:val="Tableaudesversions-texte"/>
              <w:jc w:val="both"/>
            </w:pPr>
            <w:r>
              <w:t>EID</w:t>
            </w:r>
          </w:p>
        </w:tc>
      </w:tr>
      <w:tr w:rsidR="009F761D" w14:paraId="693EB6CD" w14:textId="77777777" w:rsidTr="0069762C">
        <w:tc>
          <w:tcPr>
            <w:tcW w:w="545" w:type="pct"/>
          </w:tcPr>
          <w:p w14:paraId="15DAD3CA" w14:textId="2FD6CEA7" w:rsidR="009F761D" w:rsidRDefault="004D67F2" w:rsidP="00E01794">
            <w:pPr>
              <w:pStyle w:val="Tableaudesversions-texte"/>
              <w:jc w:val="both"/>
            </w:pPr>
            <w:r>
              <w:t>0.2</w:t>
            </w:r>
          </w:p>
        </w:tc>
        <w:tc>
          <w:tcPr>
            <w:tcW w:w="703" w:type="pct"/>
          </w:tcPr>
          <w:p w14:paraId="06FB9812" w14:textId="5EC2BC46" w:rsidR="009F761D" w:rsidRDefault="004D67F2" w:rsidP="00B5566F">
            <w:pPr>
              <w:pStyle w:val="Tableaudesversions-texte"/>
              <w:jc w:val="both"/>
            </w:pPr>
            <w:r>
              <w:t>09/10/2017</w:t>
            </w:r>
          </w:p>
        </w:tc>
        <w:tc>
          <w:tcPr>
            <w:tcW w:w="2091" w:type="pct"/>
          </w:tcPr>
          <w:p w14:paraId="7D059A0A" w14:textId="6FBDC0F0" w:rsidR="009F761D" w:rsidRDefault="004D67F2" w:rsidP="00E01794">
            <w:pPr>
              <w:pStyle w:val="Tableaudesversions-texte"/>
              <w:jc w:val="both"/>
            </w:pPr>
            <w:r>
              <w:t>Ajout des normes de codage.</w:t>
            </w:r>
          </w:p>
        </w:tc>
        <w:tc>
          <w:tcPr>
            <w:tcW w:w="1094" w:type="pct"/>
          </w:tcPr>
          <w:p w14:paraId="5AF377FA" w14:textId="5D9FAC86" w:rsidR="009F761D" w:rsidRDefault="004D67F2" w:rsidP="00E01794">
            <w:pPr>
              <w:pStyle w:val="Tableaudesversions-texte"/>
              <w:jc w:val="both"/>
            </w:pPr>
            <w:r>
              <w:t>Vincent JACQUOT</w:t>
            </w:r>
          </w:p>
        </w:tc>
        <w:tc>
          <w:tcPr>
            <w:tcW w:w="0" w:type="auto"/>
          </w:tcPr>
          <w:p w14:paraId="494EA5E2" w14:textId="51AA7BE7" w:rsidR="009F761D" w:rsidRDefault="004D67F2" w:rsidP="00E01794">
            <w:pPr>
              <w:pStyle w:val="Tableaudesversions-texte"/>
              <w:jc w:val="both"/>
            </w:pPr>
            <w:r>
              <w:t>EID</w:t>
            </w:r>
          </w:p>
        </w:tc>
      </w:tr>
      <w:tr w:rsidR="00D63E04" w14:paraId="1AFBE6B8" w14:textId="77777777" w:rsidTr="0069762C">
        <w:tc>
          <w:tcPr>
            <w:tcW w:w="545" w:type="pct"/>
          </w:tcPr>
          <w:p w14:paraId="58856053" w14:textId="51CE011E" w:rsidR="00D63E04" w:rsidRDefault="00420A64" w:rsidP="00E01794">
            <w:pPr>
              <w:pStyle w:val="Tableaudesversions-texte"/>
              <w:jc w:val="both"/>
            </w:pPr>
            <w:r>
              <w:t>0.3</w:t>
            </w:r>
          </w:p>
        </w:tc>
        <w:tc>
          <w:tcPr>
            <w:tcW w:w="703" w:type="pct"/>
          </w:tcPr>
          <w:p w14:paraId="0FCD4113" w14:textId="670DC4B9" w:rsidR="00D63E04" w:rsidRDefault="00420A64" w:rsidP="00B5566F">
            <w:pPr>
              <w:pStyle w:val="Tableaudesversions-texte"/>
              <w:jc w:val="both"/>
            </w:pPr>
            <w:r>
              <w:t>11/10/2017</w:t>
            </w:r>
          </w:p>
        </w:tc>
        <w:tc>
          <w:tcPr>
            <w:tcW w:w="2091" w:type="pct"/>
          </w:tcPr>
          <w:p w14:paraId="50461F1D" w14:textId="1640CB78" w:rsidR="00D63E04" w:rsidRDefault="00420A64" w:rsidP="0069762C">
            <w:pPr>
              <w:pStyle w:val="Tableaudesversions-texte"/>
              <w:jc w:val="both"/>
            </w:pPr>
            <w:r>
              <w:t>Ajout des exemples de codes.</w:t>
            </w:r>
          </w:p>
        </w:tc>
        <w:tc>
          <w:tcPr>
            <w:tcW w:w="1094" w:type="pct"/>
          </w:tcPr>
          <w:p w14:paraId="2D2471A1" w14:textId="4ECA8167" w:rsidR="00D63E04" w:rsidRDefault="00420A64" w:rsidP="00E01794">
            <w:pPr>
              <w:pStyle w:val="Tableaudesversions-texte"/>
              <w:jc w:val="both"/>
            </w:pPr>
            <w:r>
              <w:t>Vincent JACQUOT</w:t>
            </w:r>
          </w:p>
        </w:tc>
        <w:tc>
          <w:tcPr>
            <w:tcW w:w="0" w:type="auto"/>
          </w:tcPr>
          <w:p w14:paraId="6A27FC03" w14:textId="49D318D8" w:rsidR="00D63E04" w:rsidRDefault="00420A64" w:rsidP="00E01794">
            <w:pPr>
              <w:pStyle w:val="Tableaudesversions-texte"/>
              <w:jc w:val="both"/>
            </w:pPr>
            <w:r>
              <w:t>EID</w:t>
            </w:r>
          </w:p>
        </w:tc>
      </w:tr>
      <w:tr w:rsidR="00415189" w14:paraId="2C2507A0" w14:textId="77777777" w:rsidTr="0069762C">
        <w:tc>
          <w:tcPr>
            <w:tcW w:w="545" w:type="pct"/>
          </w:tcPr>
          <w:p w14:paraId="708D5273" w14:textId="52AA76BE" w:rsidR="00415189" w:rsidRDefault="00415189" w:rsidP="00E01794">
            <w:pPr>
              <w:pStyle w:val="Tableaudesversions-texte"/>
              <w:jc w:val="both"/>
            </w:pPr>
            <w:r>
              <w:t>0.4</w:t>
            </w:r>
          </w:p>
        </w:tc>
        <w:tc>
          <w:tcPr>
            <w:tcW w:w="703" w:type="pct"/>
          </w:tcPr>
          <w:p w14:paraId="78A0FA96" w14:textId="671524A7" w:rsidR="00415189" w:rsidRDefault="00415189" w:rsidP="00B5566F">
            <w:pPr>
              <w:pStyle w:val="Tableaudesversions-texte"/>
              <w:jc w:val="both"/>
            </w:pPr>
            <w:r>
              <w:t>12/10/2017</w:t>
            </w:r>
          </w:p>
        </w:tc>
        <w:tc>
          <w:tcPr>
            <w:tcW w:w="2091" w:type="pct"/>
          </w:tcPr>
          <w:p w14:paraId="52BA5396" w14:textId="1E231394" w:rsidR="00415189" w:rsidRDefault="00415189" w:rsidP="00415189">
            <w:pPr>
              <w:pStyle w:val="Tableaudesversions-texte"/>
              <w:jc w:val="both"/>
            </w:pPr>
            <w:r>
              <w:t>Plus d’archivage des scripts SQL</w:t>
            </w:r>
            <w:r w:rsidR="00903C93">
              <w:t>.</w:t>
            </w:r>
          </w:p>
        </w:tc>
        <w:tc>
          <w:tcPr>
            <w:tcW w:w="1094" w:type="pct"/>
          </w:tcPr>
          <w:p w14:paraId="51258E83" w14:textId="16603735" w:rsidR="00415189" w:rsidRDefault="00415189" w:rsidP="00E01794">
            <w:pPr>
              <w:pStyle w:val="Tableaudesversions-texte"/>
              <w:jc w:val="both"/>
            </w:pPr>
            <w:r>
              <w:t>Vincent JACQUOT</w:t>
            </w:r>
          </w:p>
        </w:tc>
        <w:tc>
          <w:tcPr>
            <w:tcW w:w="0" w:type="auto"/>
          </w:tcPr>
          <w:p w14:paraId="28D91C72" w14:textId="0432B4B7" w:rsidR="00415189" w:rsidRDefault="00415189" w:rsidP="00E01794">
            <w:pPr>
              <w:pStyle w:val="Tableaudesversions-texte"/>
              <w:jc w:val="both"/>
            </w:pPr>
            <w:r>
              <w:t>EID</w:t>
            </w:r>
          </w:p>
        </w:tc>
      </w:tr>
      <w:tr w:rsidR="00903C93" w14:paraId="2C3350D6" w14:textId="77777777" w:rsidTr="0069762C">
        <w:tc>
          <w:tcPr>
            <w:tcW w:w="545" w:type="pct"/>
          </w:tcPr>
          <w:p w14:paraId="7B09B426" w14:textId="534D6797" w:rsidR="00903C93" w:rsidRDefault="002E4418" w:rsidP="00E01794">
            <w:pPr>
              <w:pStyle w:val="Tableaudesversions-texte"/>
              <w:jc w:val="both"/>
            </w:pPr>
            <w:r>
              <w:t>1.0</w:t>
            </w:r>
          </w:p>
        </w:tc>
        <w:tc>
          <w:tcPr>
            <w:tcW w:w="703" w:type="pct"/>
          </w:tcPr>
          <w:p w14:paraId="3E5121D9" w14:textId="69DEA9C0" w:rsidR="00903C93" w:rsidRDefault="00903C93" w:rsidP="00B5566F">
            <w:pPr>
              <w:pStyle w:val="Tableaudesversions-texte"/>
              <w:jc w:val="both"/>
            </w:pPr>
            <w:r>
              <w:t>20/10/2017</w:t>
            </w:r>
          </w:p>
        </w:tc>
        <w:tc>
          <w:tcPr>
            <w:tcW w:w="2091" w:type="pct"/>
          </w:tcPr>
          <w:p w14:paraId="498C480A" w14:textId="0448FB41" w:rsidR="00903C93" w:rsidRDefault="00D53C5D" w:rsidP="00D53C5D">
            <w:pPr>
              <w:pStyle w:val="Tableaudesversions-texte"/>
              <w:jc w:val="both"/>
            </w:pPr>
            <w:r>
              <w:t>Section sur les différents</w:t>
            </w:r>
            <w:r w:rsidR="007769F3">
              <w:t xml:space="preserve"> modèles de communication et exemples de code supplémentaires pour la gestion de l’asynchrone.</w:t>
            </w:r>
          </w:p>
        </w:tc>
        <w:tc>
          <w:tcPr>
            <w:tcW w:w="1094" w:type="pct"/>
          </w:tcPr>
          <w:p w14:paraId="25B4890B" w14:textId="00AC5E17" w:rsidR="00903C93" w:rsidRDefault="00903C93" w:rsidP="00E01794">
            <w:pPr>
              <w:pStyle w:val="Tableaudesversions-texte"/>
              <w:jc w:val="both"/>
            </w:pPr>
            <w:r>
              <w:t>Vincent JACQUOT</w:t>
            </w:r>
          </w:p>
        </w:tc>
        <w:tc>
          <w:tcPr>
            <w:tcW w:w="0" w:type="auto"/>
          </w:tcPr>
          <w:p w14:paraId="19FA2392" w14:textId="6FA249E1" w:rsidR="00903C93" w:rsidRDefault="00903C93" w:rsidP="00E01794">
            <w:pPr>
              <w:pStyle w:val="Tableaudesversions-texte"/>
              <w:jc w:val="both"/>
            </w:pPr>
            <w:r>
              <w:t>EID</w:t>
            </w:r>
          </w:p>
        </w:tc>
      </w:tr>
      <w:tr w:rsidR="00467C16" w14:paraId="2AFB5724" w14:textId="77777777" w:rsidTr="0069762C">
        <w:tc>
          <w:tcPr>
            <w:tcW w:w="545" w:type="pct"/>
          </w:tcPr>
          <w:p w14:paraId="3B908825" w14:textId="074AC46B" w:rsidR="00467C16" w:rsidRDefault="00467C16" w:rsidP="00E01794">
            <w:pPr>
              <w:pStyle w:val="Tableaudesversions-texte"/>
              <w:jc w:val="both"/>
            </w:pPr>
            <w:r>
              <w:t>1.1</w:t>
            </w:r>
          </w:p>
        </w:tc>
        <w:tc>
          <w:tcPr>
            <w:tcW w:w="703" w:type="pct"/>
          </w:tcPr>
          <w:p w14:paraId="32C3B574" w14:textId="5A5DE328" w:rsidR="00467C16" w:rsidRDefault="00467C16" w:rsidP="00B5566F">
            <w:pPr>
              <w:pStyle w:val="Tableaudesversions-texte"/>
              <w:jc w:val="both"/>
            </w:pPr>
            <w:r>
              <w:t>25/10/2017</w:t>
            </w:r>
          </w:p>
        </w:tc>
        <w:tc>
          <w:tcPr>
            <w:tcW w:w="2091" w:type="pct"/>
          </w:tcPr>
          <w:p w14:paraId="588D6CD8" w14:textId="3425F1AD" w:rsidR="00467C16" w:rsidRDefault="00467C16" w:rsidP="00467C16">
            <w:pPr>
              <w:pStyle w:val="Tableaudesversions-texte"/>
              <w:numPr>
                <w:ilvl w:val="0"/>
                <w:numId w:val="28"/>
              </w:numPr>
            </w:pPr>
            <w:r>
              <w:t>Normes pour l’utilisation des messages de commande.</w:t>
            </w:r>
          </w:p>
          <w:p w14:paraId="1C591A46" w14:textId="2151BE55" w:rsidR="00467C16" w:rsidRDefault="00467C16" w:rsidP="00467C16">
            <w:pPr>
              <w:pStyle w:val="Tableaudesversions-texte"/>
              <w:numPr>
                <w:ilvl w:val="0"/>
                <w:numId w:val="28"/>
              </w:numPr>
            </w:pPr>
            <w:r>
              <w:t>Outils et normes pour l’implémentation des machines à états.</w:t>
            </w:r>
          </w:p>
          <w:p w14:paraId="1914FDF5" w14:textId="57FF809E" w:rsidR="00467C16" w:rsidRDefault="00467C16" w:rsidP="00467C16">
            <w:pPr>
              <w:pStyle w:val="Tableaudesversions-texte"/>
              <w:numPr>
                <w:ilvl w:val="0"/>
                <w:numId w:val="28"/>
              </w:numPr>
            </w:pPr>
            <w:r>
              <w:t>Corrections de fautes et de normes.</w:t>
            </w:r>
          </w:p>
        </w:tc>
        <w:tc>
          <w:tcPr>
            <w:tcW w:w="1094" w:type="pct"/>
          </w:tcPr>
          <w:p w14:paraId="555F592C" w14:textId="45A947FB" w:rsidR="00467C16" w:rsidRDefault="00467C16" w:rsidP="00541B7A">
            <w:pPr>
              <w:pStyle w:val="Tableaudesversions-texte"/>
              <w:jc w:val="both"/>
            </w:pPr>
            <w:r>
              <w:t xml:space="preserve">Vincent </w:t>
            </w:r>
            <w:r w:rsidR="00541B7A">
              <w:t>JACQUOT</w:t>
            </w:r>
          </w:p>
        </w:tc>
        <w:tc>
          <w:tcPr>
            <w:tcW w:w="0" w:type="auto"/>
          </w:tcPr>
          <w:p w14:paraId="45ECDD87" w14:textId="205D5459" w:rsidR="00467C16" w:rsidRDefault="00467C16" w:rsidP="00E01794">
            <w:pPr>
              <w:pStyle w:val="Tableaudesversions-texte"/>
              <w:jc w:val="both"/>
            </w:pPr>
            <w:r>
              <w:t>EID</w:t>
            </w:r>
          </w:p>
        </w:tc>
      </w:tr>
      <w:tr w:rsidR="00541B7A" w14:paraId="43BC70B6" w14:textId="77777777" w:rsidTr="0069762C">
        <w:tc>
          <w:tcPr>
            <w:tcW w:w="545" w:type="pct"/>
          </w:tcPr>
          <w:p w14:paraId="3DB534CB" w14:textId="2F3CC9D0" w:rsidR="00541B7A" w:rsidRDefault="00541B7A" w:rsidP="00E01794">
            <w:pPr>
              <w:pStyle w:val="Tableaudesversions-texte"/>
              <w:jc w:val="both"/>
            </w:pPr>
            <w:r>
              <w:t>1.2</w:t>
            </w:r>
          </w:p>
        </w:tc>
        <w:tc>
          <w:tcPr>
            <w:tcW w:w="703" w:type="pct"/>
          </w:tcPr>
          <w:p w14:paraId="6BB73113" w14:textId="7A40AC9B" w:rsidR="00541B7A" w:rsidRDefault="00541B7A" w:rsidP="00B5566F">
            <w:pPr>
              <w:pStyle w:val="Tableaudesversions-texte"/>
              <w:jc w:val="both"/>
            </w:pPr>
            <w:r>
              <w:t>03/11/2017</w:t>
            </w:r>
          </w:p>
        </w:tc>
        <w:tc>
          <w:tcPr>
            <w:tcW w:w="2091" w:type="pct"/>
          </w:tcPr>
          <w:p w14:paraId="6DE2A43B" w14:textId="3132D3F5" w:rsidR="00541B7A" w:rsidRDefault="00541B7A" w:rsidP="00541B7A">
            <w:pPr>
              <w:pStyle w:val="Tableaudesversions-texte"/>
              <w:numPr>
                <w:ilvl w:val="0"/>
                <w:numId w:val="28"/>
              </w:numPr>
            </w:pPr>
            <w:r>
              <w:t>Précision de la norme des namespaces dans les projets des interfaces.</w:t>
            </w:r>
          </w:p>
        </w:tc>
        <w:tc>
          <w:tcPr>
            <w:tcW w:w="1094" w:type="pct"/>
          </w:tcPr>
          <w:p w14:paraId="2AC34EDD" w14:textId="07F209D6" w:rsidR="00541B7A" w:rsidRDefault="00541B7A" w:rsidP="00E01794">
            <w:pPr>
              <w:pStyle w:val="Tableaudesversions-texte"/>
              <w:jc w:val="both"/>
            </w:pPr>
            <w:r>
              <w:t>Vincent JACQUOT</w:t>
            </w:r>
          </w:p>
        </w:tc>
        <w:tc>
          <w:tcPr>
            <w:tcW w:w="0" w:type="auto"/>
          </w:tcPr>
          <w:p w14:paraId="21B54FA0" w14:textId="6B701382" w:rsidR="00541B7A" w:rsidRDefault="00541B7A" w:rsidP="00E01794">
            <w:pPr>
              <w:pStyle w:val="Tableaudesversions-texte"/>
              <w:jc w:val="both"/>
            </w:pPr>
            <w:r>
              <w:t>EID</w:t>
            </w:r>
          </w:p>
        </w:tc>
      </w:tr>
      <w:tr w:rsidR="00A45917" w14:paraId="7A152587" w14:textId="77777777" w:rsidTr="0069762C">
        <w:tc>
          <w:tcPr>
            <w:tcW w:w="545" w:type="pct"/>
          </w:tcPr>
          <w:p w14:paraId="73BB32C6" w14:textId="285C5ECB" w:rsidR="00A45917" w:rsidRDefault="00A45917" w:rsidP="00E01794">
            <w:pPr>
              <w:pStyle w:val="Tableaudesversions-texte"/>
              <w:jc w:val="both"/>
            </w:pPr>
            <w:r>
              <w:t>1.3</w:t>
            </w:r>
          </w:p>
        </w:tc>
        <w:tc>
          <w:tcPr>
            <w:tcW w:w="703" w:type="pct"/>
          </w:tcPr>
          <w:p w14:paraId="6F97CDF6" w14:textId="6ADDC9A7" w:rsidR="00A45917" w:rsidRDefault="00A45917" w:rsidP="00B5566F">
            <w:pPr>
              <w:pStyle w:val="Tableaudesversions-texte"/>
              <w:jc w:val="both"/>
            </w:pPr>
            <w:r>
              <w:t>06/11/2017</w:t>
            </w:r>
          </w:p>
        </w:tc>
        <w:tc>
          <w:tcPr>
            <w:tcW w:w="2091" w:type="pct"/>
          </w:tcPr>
          <w:p w14:paraId="2DC55645" w14:textId="598DEBF3" w:rsidR="00A45917" w:rsidRDefault="00A45917" w:rsidP="00541B7A">
            <w:pPr>
              <w:pStyle w:val="Tableaudesversions-texte"/>
              <w:numPr>
                <w:ilvl w:val="0"/>
                <w:numId w:val="28"/>
              </w:numPr>
            </w:pPr>
            <w:r>
              <w:t>Ajout du paquet des algorithmes</w:t>
            </w:r>
          </w:p>
        </w:tc>
        <w:tc>
          <w:tcPr>
            <w:tcW w:w="1094" w:type="pct"/>
          </w:tcPr>
          <w:p w14:paraId="068B714F" w14:textId="34A1B2DA" w:rsidR="00A45917" w:rsidRDefault="00A45917" w:rsidP="00E01794">
            <w:pPr>
              <w:pStyle w:val="Tableaudesversions-texte"/>
              <w:jc w:val="both"/>
            </w:pPr>
            <w:r>
              <w:t>Vincent JACQUOT</w:t>
            </w:r>
          </w:p>
        </w:tc>
        <w:tc>
          <w:tcPr>
            <w:tcW w:w="0" w:type="auto"/>
          </w:tcPr>
          <w:p w14:paraId="2E8687D1" w14:textId="3A572C6A" w:rsidR="00A45917" w:rsidRDefault="00A45917" w:rsidP="00E01794">
            <w:pPr>
              <w:pStyle w:val="Tableaudesversions-texte"/>
              <w:jc w:val="both"/>
            </w:pPr>
            <w:r>
              <w:t>EID</w:t>
            </w:r>
          </w:p>
        </w:tc>
      </w:tr>
      <w:tr w:rsidR="007805D1" w14:paraId="7DF68FC3" w14:textId="77777777" w:rsidTr="0069762C">
        <w:tc>
          <w:tcPr>
            <w:tcW w:w="545" w:type="pct"/>
          </w:tcPr>
          <w:p w14:paraId="4FB66981" w14:textId="24416197" w:rsidR="007805D1" w:rsidRDefault="007805D1" w:rsidP="00E01794">
            <w:pPr>
              <w:pStyle w:val="Tableaudesversions-texte"/>
              <w:jc w:val="both"/>
            </w:pPr>
            <w:r>
              <w:t>1.4</w:t>
            </w:r>
          </w:p>
        </w:tc>
        <w:tc>
          <w:tcPr>
            <w:tcW w:w="703" w:type="pct"/>
          </w:tcPr>
          <w:p w14:paraId="23FA69A9" w14:textId="53A3A821" w:rsidR="007805D1" w:rsidRDefault="007805D1" w:rsidP="00B5566F">
            <w:pPr>
              <w:pStyle w:val="Tableaudesversions-texte"/>
              <w:jc w:val="both"/>
            </w:pPr>
            <w:r>
              <w:t>14/11/2017</w:t>
            </w:r>
          </w:p>
        </w:tc>
        <w:tc>
          <w:tcPr>
            <w:tcW w:w="2091" w:type="pct"/>
          </w:tcPr>
          <w:p w14:paraId="4875E12A" w14:textId="13F8A50C" w:rsidR="007805D1" w:rsidRDefault="004A4B9E" w:rsidP="00541B7A">
            <w:pPr>
              <w:pStyle w:val="Tableaudesversions-texte"/>
              <w:numPr>
                <w:ilvl w:val="0"/>
                <w:numId w:val="28"/>
              </w:numPr>
            </w:pPr>
            <w:r>
              <w:t xml:space="preserve">Amélioration </w:t>
            </w:r>
            <w:r w:rsidR="007805D1">
              <w:t>des schémas</w:t>
            </w:r>
          </w:p>
          <w:p w14:paraId="58B42C2B" w14:textId="0D68A2B0" w:rsidR="007805D1" w:rsidRDefault="007805D1" w:rsidP="00541B7A">
            <w:pPr>
              <w:pStyle w:val="Tableaudesversions-texte"/>
              <w:numPr>
                <w:ilvl w:val="0"/>
                <w:numId w:val="28"/>
              </w:numPr>
            </w:pPr>
            <w:r>
              <w:t>Ajout d’un schéma pour l’envoi de commandes</w:t>
            </w:r>
          </w:p>
        </w:tc>
        <w:tc>
          <w:tcPr>
            <w:tcW w:w="1094" w:type="pct"/>
          </w:tcPr>
          <w:p w14:paraId="130F5B2B" w14:textId="0235EB8B" w:rsidR="007805D1" w:rsidRDefault="007805D1" w:rsidP="00E01794">
            <w:pPr>
              <w:pStyle w:val="Tableaudesversions-texte"/>
              <w:jc w:val="both"/>
            </w:pPr>
            <w:r>
              <w:t>Vincent JACQUOT</w:t>
            </w:r>
          </w:p>
        </w:tc>
        <w:tc>
          <w:tcPr>
            <w:tcW w:w="0" w:type="auto"/>
          </w:tcPr>
          <w:p w14:paraId="4F294987" w14:textId="6999F069" w:rsidR="007805D1" w:rsidRDefault="007805D1" w:rsidP="00E01794">
            <w:pPr>
              <w:pStyle w:val="Tableaudesversions-texte"/>
              <w:jc w:val="both"/>
            </w:pPr>
            <w:r>
              <w:t>EID</w:t>
            </w:r>
          </w:p>
        </w:tc>
      </w:tr>
      <w:tr w:rsidR="006B083E" w14:paraId="25BD4EAA" w14:textId="77777777" w:rsidTr="0069762C">
        <w:tc>
          <w:tcPr>
            <w:tcW w:w="545" w:type="pct"/>
          </w:tcPr>
          <w:p w14:paraId="493BE30D" w14:textId="022DCF31" w:rsidR="006B083E" w:rsidRDefault="006B083E" w:rsidP="00E01794">
            <w:pPr>
              <w:pStyle w:val="Tableaudesversions-texte"/>
              <w:jc w:val="both"/>
            </w:pPr>
            <w:r>
              <w:t>1.5</w:t>
            </w:r>
          </w:p>
        </w:tc>
        <w:tc>
          <w:tcPr>
            <w:tcW w:w="703" w:type="pct"/>
          </w:tcPr>
          <w:p w14:paraId="19823DF2" w14:textId="32724685" w:rsidR="006B083E" w:rsidRDefault="006B083E" w:rsidP="00B5566F">
            <w:pPr>
              <w:pStyle w:val="Tableaudesversions-texte"/>
              <w:jc w:val="both"/>
            </w:pPr>
            <w:r>
              <w:t>15/11/2017</w:t>
            </w:r>
          </w:p>
        </w:tc>
        <w:tc>
          <w:tcPr>
            <w:tcW w:w="2091" w:type="pct"/>
          </w:tcPr>
          <w:p w14:paraId="0EE06FCD" w14:textId="77777777" w:rsidR="00432D99" w:rsidRDefault="006B083E" w:rsidP="00541B7A">
            <w:pPr>
              <w:pStyle w:val="Tableaudesversions-texte"/>
              <w:numPr>
                <w:ilvl w:val="0"/>
                <w:numId w:val="28"/>
              </w:numPr>
            </w:pPr>
            <w:r>
              <w:t>Ajout du fournisseur d’identité</w:t>
            </w:r>
            <w:r w:rsidR="00432D99">
              <w:t>.</w:t>
            </w:r>
          </w:p>
          <w:p w14:paraId="348F26AF" w14:textId="252B4C4A" w:rsidR="006B083E" w:rsidRDefault="00432D99" w:rsidP="00541B7A">
            <w:pPr>
              <w:pStyle w:val="Tableaudesversions-texte"/>
              <w:numPr>
                <w:ilvl w:val="0"/>
                <w:numId w:val="28"/>
              </w:numPr>
            </w:pPr>
            <w:r>
              <w:t>Exemples de code sous forme de références vers TFS.</w:t>
            </w:r>
          </w:p>
        </w:tc>
        <w:tc>
          <w:tcPr>
            <w:tcW w:w="1094" w:type="pct"/>
          </w:tcPr>
          <w:p w14:paraId="72CBE322" w14:textId="65082D3D" w:rsidR="006B083E" w:rsidRDefault="006B083E" w:rsidP="00E01794">
            <w:pPr>
              <w:pStyle w:val="Tableaudesversions-texte"/>
              <w:jc w:val="both"/>
            </w:pPr>
            <w:r>
              <w:t>Vincent JACQUOT</w:t>
            </w:r>
          </w:p>
        </w:tc>
        <w:tc>
          <w:tcPr>
            <w:tcW w:w="0" w:type="auto"/>
          </w:tcPr>
          <w:p w14:paraId="12D58E35" w14:textId="05BC749A" w:rsidR="006B083E" w:rsidRDefault="006B083E" w:rsidP="00E01794">
            <w:pPr>
              <w:pStyle w:val="Tableaudesversions-texte"/>
              <w:jc w:val="both"/>
            </w:pPr>
            <w:r>
              <w:t>EID</w:t>
            </w:r>
          </w:p>
        </w:tc>
      </w:tr>
      <w:tr w:rsidR="001135A2" w14:paraId="6AD0266B" w14:textId="77777777" w:rsidTr="0069762C">
        <w:tc>
          <w:tcPr>
            <w:tcW w:w="545" w:type="pct"/>
          </w:tcPr>
          <w:p w14:paraId="015F8C0E" w14:textId="305B34DE" w:rsidR="001135A2" w:rsidRDefault="001135A2" w:rsidP="00E01794">
            <w:pPr>
              <w:pStyle w:val="Tableaudesversions-texte"/>
              <w:jc w:val="both"/>
            </w:pPr>
            <w:r>
              <w:t>1.</w:t>
            </w:r>
            <w:r w:rsidR="00FC76CA">
              <w:t>5.1</w:t>
            </w:r>
          </w:p>
        </w:tc>
        <w:tc>
          <w:tcPr>
            <w:tcW w:w="703" w:type="pct"/>
          </w:tcPr>
          <w:p w14:paraId="498CB6B9" w14:textId="740376A7" w:rsidR="001135A2" w:rsidRDefault="00DD0DF9" w:rsidP="00DD0DF9">
            <w:pPr>
              <w:pStyle w:val="Tableaudesversions-texte"/>
              <w:jc w:val="both"/>
            </w:pPr>
            <w:r>
              <w:t>11</w:t>
            </w:r>
            <w:r w:rsidR="001135A2">
              <w:t>/</w:t>
            </w:r>
            <w:r>
              <w:t>12</w:t>
            </w:r>
            <w:r w:rsidR="001135A2">
              <w:t>/2017</w:t>
            </w:r>
          </w:p>
        </w:tc>
        <w:tc>
          <w:tcPr>
            <w:tcW w:w="2091" w:type="pct"/>
          </w:tcPr>
          <w:p w14:paraId="364AB58B" w14:textId="73331AF6" w:rsidR="001135A2" w:rsidRDefault="001135A2" w:rsidP="00541B7A">
            <w:pPr>
              <w:pStyle w:val="Tableaudesversions-texte"/>
              <w:numPr>
                <w:ilvl w:val="0"/>
                <w:numId w:val="28"/>
              </w:numPr>
            </w:pPr>
            <w:r>
              <w:t>Correction d’une erreur dans la norme de codage des événements</w:t>
            </w:r>
          </w:p>
        </w:tc>
        <w:tc>
          <w:tcPr>
            <w:tcW w:w="1094" w:type="pct"/>
          </w:tcPr>
          <w:p w14:paraId="6B236EBC" w14:textId="58CD7884" w:rsidR="001135A2" w:rsidRDefault="001135A2" w:rsidP="00E01794">
            <w:pPr>
              <w:pStyle w:val="Tableaudesversions-texte"/>
              <w:jc w:val="both"/>
            </w:pPr>
            <w:r>
              <w:t>Vincent JACQUOT</w:t>
            </w:r>
          </w:p>
        </w:tc>
        <w:tc>
          <w:tcPr>
            <w:tcW w:w="0" w:type="auto"/>
          </w:tcPr>
          <w:p w14:paraId="495C08F3" w14:textId="5D9548ED" w:rsidR="001135A2" w:rsidRDefault="001135A2" w:rsidP="00E01794">
            <w:pPr>
              <w:pStyle w:val="Tableaudesversions-texte"/>
              <w:jc w:val="both"/>
            </w:pPr>
            <w:r>
              <w:t>EID</w:t>
            </w:r>
          </w:p>
        </w:tc>
      </w:tr>
    </w:tbl>
    <w:p w14:paraId="25F7BF4D" w14:textId="532DB5E2" w:rsidR="005B7772" w:rsidRDefault="005B7772" w:rsidP="00E01794">
      <w:r>
        <w:br w:type="page"/>
      </w:r>
    </w:p>
    <w:sdt>
      <w:sdtPr>
        <w:rPr>
          <w:rFonts w:ascii="Arial" w:eastAsia="Times New Roman" w:hAnsi="Arial" w:cs="Times New Roman"/>
          <w:b w:val="0"/>
          <w:bCs w:val="0"/>
          <w:color w:val="auto"/>
          <w:sz w:val="20"/>
          <w:szCs w:val="24"/>
        </w:rPr>
        <w:id w:val="-934123255"/>
        <w:docPartObj>
          <w:docPartGallery w:val="Table of Contents"/>
          <w:docPartUnique/>
        </w:docPartObj>
      </w:sdtPr>
      <w:sdtEndPr/>
      <w:sdtContent>
        <w:p w14:paraId="2C72A4DF" w14:textId="77777777" w:rsidR="009F761D" w:rsidRDefault="009F761D">
          <w:pPr>
            <w:pStyle w:val="En-ttedetabledesmatires"/>
          </w:pPr>
          <w:r>
            <w:t>Table des matières</w:t>
          </w:r>
        </w:p>
        <w:p w14:paraId="1526F5AD" w14:textId="77777777" w:rsidR="00DD0DF9" w:rsidRDefault="009F47A2">
          <w:pPr>
            <w:pStyle w:val="TM1"/>
            <w:tabs>
              <w:tab w:val="left" w:pos="330"/>
              <w:tab w:val="right" w:leader="dot" w:pos="9062"/>
            </w:tabs>
            <w:rPr>
              <w:ins w:id="0" w:author="JACQUOT Vincent" w:date="2017-12-11T11:17:00Z"/>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ins w:id="1" w:author="JACQUOT Vincent" w:date="2017-12-11T11:17:00Z">
            <w:r w:rsidR="00DD0DF9" w:rsidRPr="00350388">
              <w:rPr>
                <w:rStyle w:val="Lienhypertexte"/>
                <w:noProof/>
              </w:rPr>
              <w:fldChar w:fldCharType="begin"/>
            </w:r>
            <w:r w:rsidR="00DD0DF9" w:rsidRPr="00350388">
              <w:rPr>
                <w:rStyle w:val="Lienhypertexte"/>
                <w:noProof/>
              </w:rPr>
              <w:instrText xml:space="preserve"> </w:instrText>
            </w:r>
            <w:r w:rsidR="00DD0DF9">
              <w:rPr>
                <w:noProof/>
              </w:rPr>
              <w:instrText>HYPERLINK \l "_Toc500754362"</w:instrText>
            </w:r>
            <w:r w:rsidR="00DD0DF9" w:rsidRPr="00350388">
              <w:rPr>
                <w:rStyle w:val="Lienhypertexte"/>
                <w:noProof/>
              </w:rPr>
              <w:instrText xml:space="preserve"> </w:instrText>
            </w:r>
            <w:r w:rsidR="00DD0DF9" w:rsidRPr="00350388">
              <w:rPr>
                <w:rStyle w:val="Lienhypertexte"/>
                <w:noProof/>
              </w:rPr>
              <w:fldChar w:fldCharType="separate"/>
            </w:r>
            <w:r w:rsidR="00DD0DF9" w:rsidRPr="00350388">
              <w:rPr>
                <w:rStyle w:val="Lienhypertexte"/>
                <w:noProof/>
              </w:rPr>
              <w:t>1</w:t>
            </w:r>
            <w:r w:rsidR="00DD0DF9">
              <w:rPr>
                <w:rFonts w:asciiTheme="minorHAnsi" w:eastAsiaTheme="minorEastAsia" w:hAnsiTheme="minorHAnsi" w:cstheme="minorBidi"/>
                <w:b w:val="0"/>
                <w:bCs w:val="0"/>
                <w:caps w:val="0"/>
                <w:noProof/>
                <w:u w:val="none"/>
              </w:rPr>
              <w:tab/>
            </w:r>
            <w:r w:rsidR="00DD0DF9" w:rsidRPr="00350388">
              <w:rPr>
                <w:rStyle w:val="Lienhypertexte"/>
                <w:noProof/>
              </w:rPr>
              <w:t>Introduction</w:t>
            </w:r>
            <w:r w:rsidR="00DD0DF9">
              <w:rPr>
                <w:noProof/>
                <w:webHidden/>
              </w:rPr>
              <w:tab/>
            </w:r>
            <w:r w:rsidR="00DD0DF9">
              <w:rPr>
                <w:noProof/>
                <w:webHidden/>
              </w:rPr>
              <w:fldChar w:fldCharType="begin"/>
            </w:r>
            <w:r w:rsidR="00DD0DF9">
              <w:rPr>
                <w:noProof/>
                <w:webHidden/>
              </w:rPr>
              <w:instrText xml:space="preserve"> PAGEREF _Toc500754362 \h </w:instrText>
            </w:r>
          </w:ins>
          <w:r w:rsidR="00DD0DF9">
            <w:rPr>
              <w:noProof/>
              <w:webHidden/>
            </w:rPr>
          </w:r>
          <w:r w:rsidR="00DD0DF9">
            <w:rPr>
              <w:noProof/>
              <w:webHidden/>
            </w:rPr>
            <w:fldChar w:fldCharType="separate"/>
          </w:r>
          <w:ins w:id="2" w:author="JACQUOT Vincent" w:date="2017-12-11T11:17:00Z">
            <w:r w:rsidR="00DD0DF9">
              <w:rPr>
                <w:noProof/>
                <w:webHidden/>
              </w:rPr>
              <w:t>5</w:t>
            </w:r>
            <w:r w:rsidR="00DD0DF9">
              <w:rPr>
                <w:noProof/>
                <w:webHidden/>
              </w:rPr>
              <w:fldChar w:fldCharType="end"/>
            </w:r>
            <w:r w:rsidR="00DD0DF9" w:rsidRPr="00350388">
              <w:rPr>
                <w:rStyle w:val="Lienhypertexte"/>
                <w:noProof/>
              </w:rPr>
              <w:fldChar w:fldCharType="end"/>
            </w:r>
          </w:ins>
        </w:p>
        <w:p w14:paraId="12ABACDE" w14:textId="77777777" w:rsidR="00DD0DF9" w:rsidRDefault="00DD0DF9">
          <w:pPr>
            <w:pStyle w:val="TM1"/>
            <w:tabs>
              <w:tab w:val="left" w:pos="330"/>
              <w:tab w:val="right" w:leader="dot" w:pos="9062"/>
            </w:tabs>
            <w:rPr>
              <w:ins w:id="3" w:author="JACQUOT Vincent" w:date="2017-12-11T11:17:00Z"/>
              <w:rFonts w:asciiTheme="minorHAnsi" w:eastAsiaTheme="minorEastAsia" w:hAnsiTheme="minorHAnsi" w:cstheme="minorBidi"/>
              <w:b w:val="0"/>
              <w:bCs w:val="0"/>
              <w:caps w:val="0"/>
              <w:noProof/>
              <w:u w:val="none"/>
            </w:rPr>
          </w:pPr>
          <w:ins w:id="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w:t>
            </w:r>
            <w:r>
              <w:rPr>
                <w:rFonts w:asciiTheme="minorHAnsi" w:eastAsiaTheme="minorEastAsia" w:hAnsiTheme="minorHAnsi" w:cstheme="minorBidi"/>
                <w:b w:val="0"/>
                <w:bCs w:val="0"/>
                <w:caps w:val="0"/>
                <w:noProof/>
                <w:u w:val="none"/>
              </w:rPr>
              <w:tab/>
            </w:r>
            <w:r w:rsidRPr="00350388">
              <w:rPr>
                <w:rStyle w:val="Lienhypertexte"/>
                <w:noProof/>
              </w:rPr>
              <w:t>Outils spécifiques</w:t>
            </w:r>
            <w:r>
              <w:rPr>
                <w:noProof/>
                <w:webHidden/>
              </w:rPr>
              <w:tab/>
            </w:r>
            <w:r>
              <w:rPr>
                <w:noProof/>
                <w:webHidden/>
              </w:rPr>
              <w:fldChar w:fldCharType="begin"/>
            </w:r>
            <w:r>
              <w:rPr>
                <w:noProof/>
                <w:webHidden/>
              </w:rPr>
              <w:instrText xml:space="preserve"> PAGEREF _Toc500754363 \h </w:instrText>
            </w:r>
          </w:ins>
          <w:r>
            <w:rPr>
              <w:noProof/>
              <w:webHidden/>
            </w:rPr>
          </w:r>
          <w:r>
            <w:rPr>
              <w:noProof/>
              <w:webHidden/>
            </w:rPr>
            <w:fldChar w:fldCharType="separate"/>
          </w:r>
          <w:ins w:id="5" w:author="JACQUOT Vincent" w:date="2017-12-11T11:17:00Z">
            <w:r>
              <w:rPr>
                <w:noProof/>
                <w:webHidden/>
              </w:rPr>
              <w:t>6</w:t>
            </w:r>
            <w:r>
              <w:rPr>
                <w:noProof/>
                <w:webHidden/>
              </w:rPr>
              <w:fldChar w:fldCharType="end"/>
            </w:r>
            <w:r w:rsidRPr="00350388">
              <w:rPr>
                <w:rStyle w:val="Lienhypertexte"/>
                <w:noProof/>
              </w:rPr>
              <w:fldChar w:fldCharType="end"/>
            </w:r>
          </w:ins>
        </w:p>
        <w:p w14:paraId="5F136AE8" w14:textId="77777777" w:rsidR="00DD0DF9" w:rsidRDefault="00DD0DF9">
          <w:pPr>
            <w:pStyle w:val="TM2"/>
            <w:tabs>
              <w:tab w:val="left" w:pos="495"/>
              <w:tab w:val="right" w:leader="dot" w:pos="9062"/>
            </w:tabs>
            <w:rPr>
              <w:ins w:id="6" w:author="JACQUOT Vincent" w:date="2017-12-11T11:17:00Z"/>
              <w:rFonts w:asciiTheme="minorHAnsi" w:eastAsiaTheme="minorEastAsia" w:hAnsiTheme="minorHAnsi" w:cstheme="minorBidi"/>
              <w:b w:val="0"/>
              <w:bCs w:val="0"/>
              <w:smallCaps w:val="0"/>
              <w:noProof/>
            </w:rPr>
          </w:pPr>
          <w:ins w:id="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2.1</w:t>
            </w:r>
            <w:r>
              <w:rPr>
                <w:rFonts w:asciiTheme="minorHAnsi" w:eastAsiaTheme="minorEastAsia" w:hAnsiTheme="minorHAnsi" w:cstheme="minorBidi"/>
                <w:b w:val="0"/>
                <w:bCs w:val="0"/>
                <w:smallCaps w:val="0"/>
                <w:noProof/>
              </w:rPr>
              <w:tab/>
            </w:r>
            <w:r w:rsidRPr="00350388">
              <w:rPr>
                <w:rStyle w:val="Lienhypertexte"/>
                <w:noProof/>
              </w:rPr>
              <w:t>Algorithmes</w:t>
            </w:r>
            <w:r>
              <w:rPr>
                <w:noProof/>
                <w:webHidden/>
              </w:rPr>
              <w:tab/>
            </w:r>
            <w:r>
              <w:rPr>
                <w:noProof/>
                <w:webHidden/>
              </w:rPr>
              <w:fldChar w:fldCharType="begin"/>
            </w:r>
            <w:r>
              <w:rPr>
                <w:noProof/>
                <w:webHidden/>
              </w:rPr>
              <w:instrText xml:space="preserve"> PAGEREF _Toc500754364 \h </w:instrText>
            </w:r>
          </w:ins>
          <w:r>
            <w:rPr>
              <w:noProof/>
              <w:webHidden/>
            </w:rPr>
          </w:r>
          <w:r>
            <w:rPr>
              <w:noProof/>
              <w:webHidden/>
            </w:rPr>
            <w:fldChar w:fldCharType="separate"/>
          </w:r>
          <w:ins w:id="8" w:author="JACQUOT Vincent" w:date="2017-12-11T11:17:00Z">
            <w:r>
              <w:rPr>
                <w:noProof/>
                <w:webHidden/>
              </w:rPr>
              <w:t>6</w:t>
            </w:r>
            <w:r>
              <w:rPr>
                <w:noProof/>
                <w:webHidden/>
              </w:rPr>
              <w:fldChar w:fldCharType="end"/>
            </w:r>
            <w:r w:rsidRPr="00350388">
              <w:rPr>
                <w:rStyle w:val="Lienhypertexte"/>
                <w:noProof/>
              </w:rPr>
              <w:fldChar w:fldCharType="end"/>
            </w:r>
          </w:ins>
        </w:p>
        <w:p w14:paraId="06F93135" w14:textId="77777777" w:rsidR="00DD0DF9" w:rsidRDefault="00DD0DF9">
          <w:pPr>
            <w:pStyle w:val="TM3"/>
            <w:tabs>
              <w:tab w:val="left" w:pos="660"/>
              <w:tab w:val="right" w:leader="dot" w:pos="9062"/>
            </w:tabs>
            <w:rPr>
              <w:ins w:id="9" w:author="JACQUOT Vincent" w:date="2017-12-11T11:17:00Z"/>
              <w:rFonts w:asciiTheme="minorHAnsi" w:eastAsiaTheme="minorEastAsia" w:hAnsiTheme="minorHAnsi" w:cstheme="minorBidi"/>
              <w:smallCaps w:val="0"/>
              <w:noProof/>
            </w:rPr>
          </w:pPr>
          <w:ins w:id="1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2.1.1</w:t>
            </w:r>
            <w:r>
              <w:rPr>
                <w:rFonts w:asciiTheme="minorHAnsi" w:eastAsiaTheme="minorEastAsia" w:hAnsiTheme="minorHAnsi" w:cstheme="minorBidi"/>
                <w:smallCaps w:val="0"/>
                <w:noProof/>
              </w:rPr>
              <w:tab/>
            </w:r>
            <w:r w:rsidRPr="00350388">
              <w:rPr>
                <w:rStyle w:val="Lienhypertexte"/>
                <w:noProof/>
              </w:rPr>
              <w:t>Formule de Luhn</w:t>
            </w:r>
            <w:r>
              <w:rPr>
                <w:noProof/>
                <w:webHidden/>
              </w:rPr>
              <w:tab/>
            </w:r>
            <w:r>
              <w:rPr>
                <w:noProof/>
                <w:webHidden/>
              </w:rPr>
              <w:fldChar w:fldCharType="begin"/>
            </w:r>
            <w:r>
              <w:rPr>
                <w:noProof/>
                <w:webHidden/>
              </w:rPr>
              <w:instrText xml:space="preserve"> PAGEREF _Toc500754365 \h </w:instrText>
            </w:r>
          </w:ins>
          <w:r>
            <w:rPr>
              <w:noProof/>
              <w:webHidden/>
            </w:rPr>
          </w:r>
          <w:r>
            <w:rPr>
              <w:noProof/>
              <w:webHidden/>
            </w:rPr>
            <w:fldChar w:fldCharType="separate"/>
          </w:r>
          <w:ins w:id="11" w:author="JACQUOT Vincent" w:date="2017-12-11T11:17:00Z">
            <w:r>
              <w:rPr>
                <w:noProof/>
                <w:webHidden/>
              </w:rPr>
              <w:t>6</w:t>
            </w:r>
            <w:r>
              <w:rPr>
                <w:noProof/>
                <w:webHidden/>
              </w:rPr>
              <w:fldChar w:fldCharType="end"/>
            </w:r>
            <w:r w:rsidRPr="00350388">
              <w:rPr>
                <w:rStyle w:val="Lienhypertexte"/>
                <w:noProof/>
              </w:rPr>
              <w:fldChar w:fldCharType="end"/>
            </w:r>
          </w:ins>
        </w:p>
        <w:p w14:paraId="20E17973" w14:textId="77777777" w:rsidR="00DD0DF9" w:rsidRDefault="00DD0DF9">
          <w:pPr>
            <w:pStyle w:val="TM2"/>
            <w:tabs>
              <w:tab w:val="left" w:pos="495"/>
              <w:tab w:val="right" w:leader="dot" w:pos="9062"/>
            </w:tabs>
            <w:rPr>
              <w:ins w:id="12" w:author="JACQUOT Vincent" w:date="2017-12-11T11:17:00Z"/>
              <w:rFonts w:asciiTheme="minorHAnsi" w:eastAsiaTheme="minorEastAsia" w:hAnsiTheme="minorHAnsi" w:cstheme="minorBidi"/>
              <w:b w:val="0"/>
              <w:bCs w:val="0"/>
              <w:smallCaps w:val="0"/>
              <w:noProof/>
            </w:rPr>
          </w:pPr>
          <w:ins w:id="1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2.2</w:t>
            </w:r>
            <w:r>
              <w:rPr>
                <w:rFonts w:asciiTheme="minorHAnsi" w:eastAsiaTheme="minorEastAsia" w:hAnsiTheme="minorHAnsi" w:cstheme="minorBidi"/>
                <w:b w:val="0"/>
                <w:bCs w:val="0"/>
                <w:smallCaps w:val="0"/>
                <w:noProof/>
              </w:rPr>
              <w:tab/>
            </w:r>
            <w:r w:rsidRPr="00350388">
              <w:rPr>
                <w:rStyle w:val="Lienhypertexte"/>
                <w:noProof/>
              </w:rPr>
              <w:t>Communication</w:t>
            </w:r>
            <w:r>
              <w:rPr>
                <w:noProof/>
                <w:webHidden/>
              </w:rPr>
              <w:tab/>
            </w:r>
            <w:r>
              <w:rPr>
                <w:noProof/>
                <w:webHidden/>
              </w:rPr>
              <w:fldChar w:fldCharType="begin"/>
            </w:r>
            <w:r>
              <w:rPr>
                <w:noProof/>
                <w:webHidden/>
              </w:rPr>
              <w:instrText xml:space="preserve"> PAGEREF _Toc500754366 \h </w:instrText>
            </w:r>
          </w:ins>
          <w:r>
            <w:rPr>
              <w:noProof/>
              <w:webHidden/>
            </w:rPr>
          </w:r>
          <w:r>
            <w:rPr>
              <w:noProof/>
              <w:webHidden/>
            </w:rPr>
            <w:fldChar w:fldCharType="separate"/>
          </w:r>
          <w:ins w:id="14" w:author="JACQUOT Vincent" w:date="2017-12-11T11:17:00Z">
            <w:r>
              <w:rPr>
                <w:noProof/>
                <w:webHidden/>
              </w:rPr>
              <w:t>6</w:t>
            </w:r>
            <w:r>
              <w:rPr>
                <w:noProof/>
                <w:webHidden/>
              </w:rPr>
              <w:fldChar w:fldCharType="end"/>
            </w:r>
            <w:r w:rsidRPr="00350388">
              <w:rPr>
                <w:rStyle w:val="Lienhypertexte"/>
                <w:noProof/>
              </w:rPr>
              <w:fldChar w:fldCharType="end"/>
            </w:r>
          </w:ins>
        </w:p>
        <w:p w14:paraId="04FCF74A" w14:textId="77777777" w:rsidR="00DD0DF9" w:rsidRDefault="00DD0DF9">
          <w:pPr>
            <w:pStyle w:val="TM3"/>
            <w:tabs>
              <w:tab w:val="left" w:pos="660"/>
              <w:tab w:val="right" w:leader="dot" w:pos="9062"/>
            </w:tabs>
            <w:rPr>
              <w:ins w:id="15" w:author="JACQUOT Vincent" w:date="2017-12-11T11:17:00Z"/>
              <w:rFonts w:asciiTheme="minorHAnsi" w:eastAsiaTheme="minorEastAsia" w:hAnsiTheme="minorHAnsi" w:cstheme="minorBidi"/>
              <w:smallCaps w:val="0"/>
              <w:noProof/>
            </w:rPr>
          </w:pPr>
          <w:ins w:id="1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2.2.1</w:t>
            </w:r>
            <w:r>
              <w:rPr>
                <w:rFonts w:asciiTheme="minorHAnsi" w:eastAsiaTheme="minorEastAsia" w:hAnsiTheme="minorHAnsi" w:cstheme="minorBidi"/>
                <w:smallCaps w:val="0"/>
                <w:noProof/>
              </w:rPr>
              <w:tab/>
            </w:r>
            <w:r w:rsidRPr="00350388">
              <w:rPr>
                <w:rStyle w:val="Lienhypertexte"/>
                <w:noProof/>
              </w:rPr>
              <w:t>Client WCF</w:t>
            </w:r>
            <w:r>
              <w:rPr>
                <w:noProof/>
                <w:webHidden/>
              </w:rPr>
              <w:tab/>
            </w:r>
            <w:r>
              <w:rPr>
                <w:noProof/>
                <w:webHidden/>
              </w:rPr>
              <w:fldChar w:fldCharType="begin"/>
            </w:r>
            <w:r>
              <w:rPr>
                <w:noProof/>
                <w:webHidden/>
              </w:rPr>
              <w:instrText xml:space="preserve"> PAGEREF _Toc500754367 \h </w:instrText>
            </w:r>
          </w:ins>
          <w:r>
            <w:rPr>
              <w:noProof/>
              <w:webHidden/>
            </w:rPr>
          </w:r>
          <w:r>
            <w:rPr>
              <w:noProof/>
              <w:webHidden/>
            </w:rPr>
            <w:fldChar w:fldCharType="separate"/>
          </w:r>
          <w:ins w:id="17" w:author="JACQUOT Vincent" w:date="2017-12-11T11:17:00Z">
            <w:r>
              <w:rPr>
                <w:noProof/>
                <w:webHidden/>
              </w:rPr>
              <w:t>6</w:t>
            </w:r>
            <w:r>
              <w:rPr>
                <w:noProof/>
                <w:webHidden/>
              </w:rPr>
              <w:fldChar w:fldCharType="end"/>
            </w:r>
            <w:r w:rsidRPr="00350388">
              <w:rPr>
                <w:rStyle w:val="Lienhypertexte"/>
                <w:noProof/>
              </w:rPr>
              <w:fldChar w:fldCharType="end"/>
            </w:r>
          </w:ins>
        </w:p>
        <w:p w14:paraId="77A7826F" w14:textId="77777777" w:rsidR="00DD0DF9" w:rsidRDefault="00DD0DF9">
          <w:pPr>
            <w:pStyle w:val="TM2"/>
            <w:tabs>
              <w:tab w:val="left" w:pos="495"/>
              <w:tab w:val="right" w:leader="dot" w:pos="9062"/>
            </w:tabs>
            <w:rPr>
              <w:ins w:id="18" w:author="JACQUOT Vincent" w:date="2017-12-11T11:17:00Z"/>
              <w:rFonts w:asciiTheme="minorHAnsi" w:eastAsiaTheme="minorEastAsia" w:hAnsiTheme="minorHAnsi" w:cstheme="minorBidi"/>
              <w:b w:val="0"/>
              <w:bCs w:val="0"/>
              <w:smallCaps w:val="0"/>
              <w:noProof/>
            </w:rPr>
          </w:pPr>
          <w:ins w:id="1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2.3</w:t>
            </w:r>
            <w:r>
              <w:rPr>
                <w:rFonts w:asciiTheme="minorHAnsi" w:eastAsiaTheme="minorEastAsia" w:hAnsiTheme="minorHAnsi" w:cstheme="minorBidi"/>
                <w:b w:val="0"/>
                <w:bCs w:val="0"/>
                <w:smallCaps w:val="0"/>
                <w:noProof/>
              </w:rPr>
              <w:tab/>
            </w:r>
            <w:r w:rsidRPr="00350388">
              <w:rPr>
                <w:rStyle w:val="Lienhypertexte"/>
                <w:noProof/>
              </w:rPr>
              <w:t>Identification</w:t>
            </w:r>
            <w:r>
              <w:rPr>
                <w:noProof/>
                <w:webHidden/>
              </w:rPr>
              <w:tab/>
            </w:r>
            <w:r>
              <w:rPr>
                <w:noProof/>
                <w:webHidden/>
              </w:rPr>
              <w:fldChar w:fldCharType="begin"/>
            </w:r>
            <w:r>
              <w:rPr>
                <w:noProof/>
                <w:webHidden/>
              </w:rPr>
              <w:instrText xml:space="preserve"> PAGEREF _Toc500754368 \h </w:instrText>
            </w:r>
          </w:ins>
          <w:r>
            <w:rPr>
              <w:noProof/>
              <w:webHidden/>
            </w:rPr>
          </w:r>
          <w:r>
            <w:rPr>
              <w:noProof/>
              <w:webHidden/>
            </w:rPr>
            <w:fldChar w:fldCharType="separate"/>
          </w:r>
          <w:ins w:id="20" w:author="JACQUOT Vincent" w:date="2017-12-11T11:17:00Z">
            <w:r>
              <w:rPr>
                <w:noProof/>
                <w:webHidden/>
              </w:rPr>
              <w:t>6</w:t>
            </w:r>
            <w:r>
              <w:rPr>
                <w:noProof/>
                <w:webHidden/>
              </w:rPr>
              <w:fldChar w:fldCharType="end"/>
            </w:r>
            <w:r w:rsidRPr="00350388">
              <w:rPr>
                <w:rStyle w:val="Lienhypertexte"/>
                <w:noProof/>
              </w:rPr>
              <w:fldChar w:fldCharType="end"/>
            </w:r>
          </w:ins>
        </w:p>
        <w:p w14:paraId="7043D123" w14:textId="77777777" w:rsidR="00DD0DF9" w:rsidRDefault="00DD0DF9">
          <w:pPr>
            <w:pStyle w:val="TM3"/>
            <w:tabs>
              <w:tab w:val="left" w:pos="660"/>
              <w:tab w:val="right" w:leader="dot" w:pos="9062"/>
            </w:tabs>
            <w:rPr>
              <w:ins w:id="21" w:author="JACQUOT Vincent" w:date="2017-12-11T11:17:00Z"/>
              <w:rFonts w:asciiTheme="minorHAnsi" w:eastAsiaTheme="minorEastAsia" w:hAnsiTheme="minorHAnsi" w:cstheme="minorBidi"/>
              <w:smallCaps w:val="0"/>
              <w:noProof/>
            </w:rPr>
          </w:pPr>
          <w:ins w:id="2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"_Toc500754369"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2.3.1</w:t>
            </w:r>
            <w:r>
              <w:rPr>
                <w:rFonts w:asciiTheme="minorHAnsi" w:eastAsiaTheme="minorEastAsia" w:hAnsiTheme="minorHAnsi" w:cstheme="minorBidi"/>
                <w:smallCaps w:val="0"/>
                <w:noProof/>
              </w:rPr>
              <w:tab/>
            </w:r>
            <w:r w:rsidRPr="00350388">
              <w:rPr>
                <w:rStyle w:val="Lienhypertexte"/>
                <w:noProof/>
              </w:rPr>
              <w:t>Identité</w:t>
            </w:r>
            <w:r>
              <w:rPr>
                <w:noProof/>
                <w:webHidden/>
              </w:rPr>
              <w:tab/>
            </w:r>
            <w:r>
              <w:rPr>
                <w:noProof/>
                <w:webHidden/>
              </w:rPr>
              <w:fldChar w:fldCharType="begin"/>
            </w:r>
            <w:r>
              <w:rPr>
                <w:noProof/>
                <w:webHidden/>
              </w:rPr>
              <w:instrText xml:space="preserve"> PAGEREF _Toc500754369 \h </w:instrText>
            </w:r>
          </w:ins>
          <w:r>
            <w:rPr>
              <w:noProof/>
              <w:webHidden/>
            </w:rPr>
          </w:r>
          <w:r>
            <w:rPr>
              <w:noProof/>
              <w:webHidden/>
            </w:rPr>
            <w:fldChar w:fldCharType="separate"/>
          </w:r>
          <w:ins w:id="23" w:author="JACQUOT Vincent" w:date="2017-12-11T11:17:00Z">
            <w:r>
              <w:rPr>
                <w:noProof/>
                <w:webHidden/>
              </w:rPr>
              <w:t>6</w:t>
            </w:r>
            <w:r>
              <w:rPr>
                <w:noProof/>
                <w:webHidden/>
              </w:rPr>
              <w:fldChar w:fldCharType="end"/>
            </w:r>
            <w:r w:rsidRPr="00350388">
              <w:rPr>
                <w:rStyle w:val="Lienhypertexte"/>
                <w:noProof/>
              </w:rPr>
              <w:fldChar w:fldCharType="end"/>
            </w:r>
          </w:ins>
        </w:p>
        <w:p w14:paraId="74BB0C72" w14:textId="77777777" w:rsidR="00DD0DF9" w:rsidRDefault="00DD0DF9">
          <w:pPr>
            <w:pStyle w:val="TM3"/>
            <w:tabs>
              <w:tab w:val="left" w:pos="660"/>
              <w:tab w:val="right" w:leader="dot" w:pos="9062"/>
            </w:tabs>
            <w:rPr>
              <w:ins w:id="24" w:author="JACQUOT Vincent" w:date="2017-12-11T11:17:00Z"/>
              <w:rFonts w:asciiTheme="minorHAnsi" w:eastAsiaTheme="minorEastAsia" w:hAnsiTheme="minorHAnsi" w:cstheme="minorBidi"/>
              <w:smallCaps w:val="0"/>
              <w:noProof/>
            </w:rPr>
          </w:pPr>
          <w:ins w:id="25"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2.3.2</w:t>
            </w:r>
            <w:r>
              <w:rPr>
                <w:rFonts w:asciiTheme="minorHAnsi" w:eastAsiaTheme="minorEastAsia" w:hAnsiTheme="minorHAnsi" w:cstheme="minorBidi"/>
                <w:smallCaps w:val="0"/>
                <w:noProof/>
              </w:rPr>
              <w:tab/>
            </w:r>
            <w:r w:rsidRPr="00350388">
              <w:rPr>
                <w:rStyle w:val="Lienhypertexte"/>
                <w:noProof/>
              </w:rPr>
              <w:t>Fournisseur d'identité</w:t>
            </w:r>
            <w:r>
              <w:rPr>
                <w:noProof/>
                <w:webHidden/>
              </w:rPr>
              <w:tab/>
            </w:r>
            <w:r>
              <w:rPr>
                <w:noProof/>
                <w:webHidden/>
              </w:rPr>
              <w:fldChar w:fldCharType="begin"/>
            </w:r>
            <w:r>
              <w:rPr>
                <w:noProof/>
                <w:webHidden/>
              </w:rPr>
              <w:instrText xml:space="preserve"> PAGEREF _Toc500754370 \h </w:instrText>
            </w:r>
          </w:ins>
          <w:r>
            <w:rPr>
              <w:noProof/>
              <w:webHidden/>
            </w:rPr>
          </w:r>
          <w:r>
            <w:rPr>
              <w:noProof/>
              <w:webHidden/>
            </w:rPr>
            <w:fldChar w:fldCharType="separate"/>
          </w:r>
          <w:ins w:id="26" w:author="JACQUOT Vincent" w:date="2017-12-11T11:17:00Z">
            <w:r>
              <w:rPr>
                <w:noProof/>
                <w:webHidden/>
              </w:rPr>
              <w:t>7</w:t>
            </w:r>
            <w:r>
              <w:rPr>
                <w:noProof/>
                <w:webHidden/>
              </w:rPr>
              <w:fldChar w:fldCharType="end"/>
            </w:r>
            <w:r w:rsidRPr="00350388">
              <w:rPr>
                <w:rStyle w:val="Lienhypertexte"/>
                <w:noProof/>
              </w:rPr>
              <w:fldChar w:fldCharType="end"/>
            </w:r>
          </w:ins>
        </w:p>
        <w:p w14:paraId="46D95E6F" w14:textId="77777777" w:rsidR="00DD0DF9" w:rsidRDefault="00DD0DF9">
          <w:pPr>
            <w:pStyle w:val="TM2"/>
            <w:tabs>
              <w:tab w:val="left" w:pos="495"/>
              <w:tab w:val="right" w:leader="dot" w:pos="9062"/>
            </w:tabs>
            <w:rPr>
              <w:ins w:id="27" w:author="JACQUOT Vincent" w:date="2017-12-11T11:17:00Z"/>
              <w:rFonts w:asciiTheme="minorHAnsi" w:eastAsiaTheme="minorEastAsia" w:hAnsiTheme="minorHAnsi" w:cstheme="minorBidi"/>
              <w:b w:val="0"/>
              <w:bCs w:val="0"/>
              <w:smallCaps w:val="0"/>
              <w:noProof/>
            </w:rPr>
          </w:pPr>
          <w:ins w:id="2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2.4</w:t>
            </w:r>
            <w:r>
              <w:rPr>
                <w:rFonts w:asciiTheme="minorHAnsi" w:eastAsiaTheme="minorEastAsia" w:hAnsiTheme="minorHAnsi" w:cstheme="minorBidi"/>
                <w:b w:val="0"/>
                <w:bCs w:val="0"/>
                <w:smallCaps w:val="0"/>
                <w:noProof/>
              </w:rPr>
              <w:tab/>
            </w:r>
            <w:r w:rsidRPr="00350388">
              <w:rPr>
                <w:rStyle w:val="Lienhypertexte"/>
                <w:noProof/>
              </w:rPr>
              <w:t>Persistance</w:t>
            </w:r>
            <w:r>
              <w:rPr>
                <w:noProof/>
                <w:webHidden/>
              </w:rPr>
              <w:tab/>
            </w:r>
            <w:r>
              <w:rPr>
                <w:noProof/>
                <w:webHidden/>
              </w:rPr>
              <w:fldChar w:fldCharType="begin"/>
            </w:r>
            <w:r>
              <w:rPr>
                <w:noProof/>
                <w:webHidden/>
              </w:rPr>
              <w:instrText xml:space="preserve"> PAGEREF _Toc500754371 \h </w:instrText>
            </w:r>
          </w:ins>
          <w:r>
            <w:rPr>
              <w:noProof/>
              <w:webHidden/>
            </w:rPr>
          </w:r>
          <w:r>
            <w:rPr>
              <w:noProof/>
              <w:webHidden/>
            </w:rPr>
            <w:fldChar w:fldCharType="separate"/>
          </w:r>
          <w:ins w:id="29" w:author="JACQUOT Vincent" w:date="2017-12-11T11:17:00Z">
            <w:r>
              <w:rPr>
                <w:noProof/>
                <w:webHidden/>
              </w:rPr>
              <w:t>7</w:t>
            </w:r>
            <w:r>
              <w:rPr>
                <w:noProof/>
                <w:webHidden/>
              </w:rPr>
              <w:fldChar w:fldCharType="end"/>
            </w:r>
            <w:r w:rsidRPr="00350388">
              <w:rPr>
                <w:rStyle w:val="Lienhypertexte"/>
                <w:noProof/>
              </w:rPr>
              <w:fldChar w:fldCharType="end"/>
            </w:r>
          </w:ins>
        </w:p>
        <w:p w14:paraId="1C08AD41" w14:textId="77777777" w:rsidR="00DD0DF9" w:rsidRDefault="00DD0DF9">
          <w:pPr>
            <w:pStyle w:val="TM3"/>
            <w:tabs>
              <w:tab w:val="left" w:pos="660"/>
              <w:tab w:val="right" w:leader="dot" w:pos="9062"/>
            </w:tabs>
            <w:rPr>
              <w:ins w:id="30" w:author="JACQUOT Vincent" w:date="2017-12-11T11:17:00Z"/>
              <w:rFonts w:asciiTheme="minorHAnsi" w:eastAsiaTheme="minorEastAsia" w:hAnsiTheme="minorHAnsi" w:cstheme="minorBidi"/>
              <w:smallCaps w:val="0"/>
              <w:noProof/>
            </w:rPr>
          </w:pPr>
          <w:ins w:id="3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2.4.1</w:t>
            </w:r>
            <w:r>
              <w:rPr>
                <w:rFonts w:asciiTheme="minorHAnsi" w:eastAsiaTheme="minorEastAsia" w:hAnsiTheme="minorHAnsi" w:cstheme="minorBidi"/>
                <w:smallCaps w:val="0"/>
                <w:noProof/>
              </w:rPr>
              <w:tab/>
            </w:r>
            <w:r w:rsidRPr="00350388">
              <w:rPr>
                <w:rStyle w:val="Lienhypertexte"/>
                <w:noProof/>
              </w:rPr>
              <w:t>Générateur de clés</w:t>
            </w:r>
            <w:r>
              <w:rPr>
                <w:noProof/>
                <w:webHidden/>
              </w:rPr>
              <w:tab/>
            </w:r>
            <w:r>
              <w:rPr>
                <w:noProof/>
                <w:webHidden/>
              </w:rPr>
              <w:fldChar w:fldCharType="begin"/>
            </w:r>
            <w:r>
              <w:rPr>
                <w:noProof/>
                <w:webHidden/>
              </w:rPr>
              <w:instrText xml:space="preserve"> PAGEREF _Toc500754372 \h </w:instrText>
            </w:r>
          </w:ins>
          <w:r>
            <w:rPr>
              <w:noProof/>
              <w:webHidden/>
            </w:rPr>
          </w:r>
          <w:r>
            <w:rPr>
              <w:noProof/>
              <w:webHidden/>
            </w:rPr>
            <w:fldChar w:fldCharType="separate"/>
          </w:r>
          <w:ins w:id="32" w:author="JACQUOT Vincent" w:date="2017-12-11T11:17:00Z">
            <w:r>
              <w:rPr>
                <w:noProof/>
                <w:webHidden/>
              </w:rPr>
              <w:t>7</w:t>
            </w:r>
            <w:r>
              <w:rPr>
                <w:noProof/>
                <w:webHidden/>
              </w:rPr>
              <w:fldChar w:fldCharType="end"/>
            </w:r>
            <w:r w:rsidRPr="00350388">
              <w:rPr>
                <w:rStyle w:val="Lienhypertexte"/>
                <w:noProof/>
              </w:rPr>
              <w:fldChar w:fldCharType="end"/>
            </w:r>
          </w:ins>
        </w:p>
        <w:p w14:paraId="13EB63CB" w14:textId="77777777" w:rsidR="00DD0DF9" w:rsidRDefault="00DD0DF9">
          <w:pPr>
            <w:pStyle w:val="TM3"/>
            <w:tabs>
              <w:tab w:val="left" w:pos="660"/>
              <w:tab w:val="right" w:leader="dot" w:pos="9062"/>
            </w:tabs>
            <w:rPr>
              <w:ins w:id="33" w:author="JACQUOT Vincent" w:date="2017-12-11T11:17:00Z"/>
              <w:rFonts w:asciiTheme="minorHAnsi" w:eastAsiaTheme="minorEastAsia" w:hAnsiTheme="minorHAnsi" w:cstheme="minorBidi"/>
              <w:smallCaps w:val="0"/>
              <w:noProof/>
            </w:rPr>
          </w:pPr>
          <w:ins w:id="3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2.4.2</w:t>
            </w:r>
            <w:r>
              <w:rPr>
                <w:rFonts w:asciiTheme="minorHAnsi" w:eastAsiaTheme="minorEastAsia" w:hAnsiTheme="minorHAnsi" w:cstheme="minorBidi"/>
                <w:smallCaps w:val="0"/>
                <w:noProof/>
              </w:rPr>
              <w:tab/>
            </w:r>
            <w:r w:rsidRPr="00350388">
              <w:rPr>
                <w:rStyle w:val="Lienhypertexte"/>
                <w:noProof/>
              </w:rPr>
              <w:t>Générateur de séquences</w:t>
            </w:r>
            <w:r>
              <w:rPr>
                <w:noProof/>
                <w:webHidden/>
              </w:rPr>
              <w:tab/>
            </w:r>
            <w:r>
              <w:rPr>
                <w:noProof/>
                <w:webHidden/>
              </w:rPr>
              <w:fldChar w:fldCharType="begin"/>
            </w:r>
            <w:r>
              <w:rPr>
                <w:noProof/>
                <w:webHidden/>
              </w:rPr>
              <w:instrText xml:space="preserve"> PAGEREF _Toc500754373 \h </w:instrText>
            </w:r>
          </w:ins>
          <w:r>
            <w:rPr>
              <w:noProof/>
              <w:webHidden/>
            </w:rPr>
          </w:r>
          <w:r>
            <w:rPr>
              <w:noProof/>
              <w:webHidden/>
            </w:rPr>
            <w:fldChar w:fldCharType="separate"/>
          </w:r>
          <w:ins w:id="35" w:author="JACQUOT Vincent" w:date="2017-12-11T11:17:00Z">
            <w:r>
              <w:rPr>
                <w:noProof/>
                <w:webHidden/>
              </w:rPr>
              <w:t>8</w:t>
            </w:r>
            <w:r>
              <w:rPr>
                <w:noProof/>
                <w:webHidden/>
              </w:rPr>
              <w:fldChar w:fldCharType="end"/>
            </w:r>
            <w:r w:rsidRPr="00350388">
              <w:rPr>
                <w:rStyle w:val="Lienhypertexte"/>
                <w:noProof/>
              </w:rPr>
              <w:fldChar w:fldCharType="end"/>
            </w:r>
          </w:ins>
        </w:p>
        <w:p w14:paraId="486019AB" w14:textId="77777777" w:rsidR="00DD0DF9" w:rsidRDefault="00DD0DF9">
          <w:pPr>
            <w:pStyle w:val="TM2"/>
            <w:tabs>
              <w:tab w:val="left" w:pos="495"/>
              <w:tab w:val="right" w:leader="dot" w:pos="9062"/>
            </w:tabs>
            <w:rPr>
              <w:ins w:id="36" w:author="JACQUOT Vincent" w:date="2017-12-11T11:17:00Z"/>
              <w:rFonts w:asciiTheme="minorHAnsi" w:eastAsiaTheme="minorEastAsia" w:hAnsiTheme="minorHAnsi" w:cstheme="minorBidi"/>
              <w:b w:val="0"/>
              <w:bCs w:val="0"/>
              <w:smallCaps w:val="0"/>
              <w:noProof/>
            </w:rPr>
          </w:pPr>
          <w:ins w:id="3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2.5</w:t>
            </w:r>
            <w:r>
              <w:rPr>
                <w:rFonts w:asciiTheme="minorHAnsi" w:eastAsiaTheme="minorEastAsia" w:hAnsiTheme="minorHAnsi" w:cstheme="minorBidi"/>
                <w:b w:val="0"/>
                <w:bCs w:val="0"/>
                <w:smallCaps w:val="0"/>
                <w:noProof/>
              </w:rPr>
              <w:tab/>
            </w:r>
            <w:r w:rsidRPr="00350388">
              <w:rPr>
                <w:rStyle w:val="Lienhypertexte"/>
                <w:noProof/>
              </w:rPr>
              <w:t>Entités</w:t>
            </w:r>
            <w:r>
              <w:rPr>
                <w:noProof/>
                <w:webHidden/>
              </w:rPr>
              <w:tab/>
            </w:r>
            <w:r>
              <w:rPr>
                <w:noProof/>
                <w:webHidden/>
              </w:rPr>
              <w:fldChar w:fldCharType="begin"/>
            </w:r>
            <w:r>
              <w:rPr>
                <w:noProof/>
                <w:webHidden/>
              </w:rPr>
              <w:instrText xml:space="preserve"> PAGEREF _Toc500754374 \h </w:instrText>
            </w:r>
          </w:ins>
          <w:r>
            <w:rPr>
              <w:noProof/>
              <w:webHidden/>
            </w:rPr>
          </w:r>
          <w:r>
            <w:rPr>
              <w:noProof/>
              <w:webHidden/>
            </w:rPr>
            <w:fldChar w:fldCharType="separate"/>
          </w:r>
          <w:ins w:id="38" w:author="JACQUOT Vincent" w:date="2017-12-11T11:17:00Z">
            <w:r>
              <w:rPr>
                <w:noProof/>
                <w:webHidden/>
              </w:rPr>
              <w:t>8</w:t>
            </w:r>
            <w:r>
              <w:rPr>
                <w:noProof/>
                <w:webHidden/>
              </w:rPr>
              <w:fldChar w:fldCharType="end"/>
            </w:r>
            <w:r w:rsidRPr="00350388">
              <w:rPr>
                <w:rStyle w:val="Lienhypertexte"/>
                <w:noProof/>
              </w:rPr>
              <w:fldChar w:fldCharType="end"/>
            </w:r>
          </w:ins>
        </w:p>
        <w:p w14:paraId="29C5946E" w14:textId="77777777" w:rsidR="00DD0DF9" w:rsidRDefault="00DD0DF9">
          <w:pPr>
            <w:pStyle w:val="TM3"/>
            <w:tabs>
              <w:tab w:val="left" w:pos="660"/>
              <w:tab w:val="right" w:leader="dot" w:pos="9062"/>
            </w:tabs>
            <w:rPr>
              <w:ins w:id="39" w:author="JACQUOT Vincent" w:date="2017-12-11T11:17:00Z"/>
              <w:rFonts w:asciiTheme="minorHAnsi" w:eastAsiaTheme="minorEastAsia" w:hAnsiTheme="minorHAnsi" w:cstheme="minorBidi"/>
              <w:smallCaps w:val="0"/>
              <w:noProof/>
            </w:rPr>
          </w:pPr>
          <w:ins w:id="4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2.5.1</w:t>
            </w:r>
            <w:r>
              <w:rPr>
                <w:rFonts w:asciiTheme="minorHAnsi" w:eastAsiaTheme="minorEastAsia" w:hAnsiTheme="minorHAnsi" w:cstheme="minorBidi"/>
                <w:smallCaps w:val="0"/>
                <w:noProof/>
              </w:rPr>
              <w:tab/>
            </w:r>
            <w:r w:rsidRPr="00350388">
              <w:rPr>
                <w:rStyle w:val="Lienhypertexte"/>
                <w:noProof/>
              </w:rPr>
              <w:t>Machine à états</w:t>
            </w:r>
            <w:r>
              <w:rPr>
                <w:noProof/>
                <w:webHidden/>
              </w:rPr>
              <w:tab/>
            </w:r>
            <w:r>
              <w:rPr>
                <w:noProof/>
                <w:webHidden/>
              </w:rPr>
              <w:fldChar w:fldCharType="begin"/>
            </w:r>
            <w:r>
              <w:rPr>
                <w:noProof/>
                <w:webHidden/>
              </w:rPr>
              <w:instrText xml:space="preserve"> PAGEREF _Toc500754375 \h </w:instrText>
            </w:r>
          </w:ins>
          <w:r>
            <w:rPr>
              <w:noProof/>
              <w:webHidden/>
            </w:rPr>
          </w:r>
          <w:r>
            <w:rPr>
              <w:noProof/>
              <w:webHidden/>
            </w:rPr>
            <w:fldChar w:fldCharType="separate"/>
          </w:r>
          <w:ins w:id="41" w:author="JACQUOT Vincent" w:date="2017-12-11T11:17:00Z">
            <w:r>
              <w:rPr>
                <w:noProof/>
                <w:webHidden/>
              </w:rPr>
              <w:t>8</w:t>
            </w:r>
            <w:r>
              <w:rPr>
                <w:noProof/>
                <w:webHidden/>
              </w:rPr>
              <w:fldChar w:fldCharType="end"/>
            </w:r>
            <w:r w:rsidRPr="00350388">
              <w:rPr>
                <w:rStyle w:val="Lienhypertexte"/>
                <w:noProof/>
              </w:rPr>
              <w:fldChar w:fldCharType="end"/>
            </w:r>
          </w:ins>
        </w:p>
        <w:p w14:paraId="1BDC1B9A" w14:textId="77777777" w:rsidR="00DD0DF9" w:rsidRDefault="00DD0DF9">
          <w:pPr>
            <w:pStyle w:val="TM2"/>
            <w:tabs>
              <w:tab w:val="left" w:pos="495"/>
              <w:tab w:val="right" w:leader="dot" w:pos="9062"/>
            </w:tabs>
            <w:rPr>
              <w:ins w:id="42" w:author="JACQUOT Vincent" w:date="2017-12-11T11:17:00Z"/>
              <w:rFonts w:asciiTheme="minorHAnsi" w:eastAsiaTheme="minorEastAsia" w:hAnsiTheme="minorHAnsi" w:cstheme="minorBidi"/>
              <w:b w:val="0"/>
              <w:bCs w:val="0"/>
              <w:smallCaps w:val="0"/>
              <w:noProof/>
            </w:rPr>
          </w:pPr>
          <w:ins w:id="4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2.6</w:t>
            </w:r>
            <w:r>
              <w:rPr>
                <w:rFonts w:asciiTheme="minorHAnsi" w:eastAsiaTheme="minorEastAsia" w:hAnsiTheme="minorHAnsi" w:cstheme="minorBidi"/>
                <w:b w:val="0"/>
                <w:bCs w:val="0"/>
                <w:smallCaps w:val="0"/>
                <w:noProof/>
              </w:rPr>
              <w:tab/>
            </w:r>
            <w:r w:rsidRPr="00350388">
              <w:rPr>
                <w:rStyle w:val="Lienhypertexte"/>
                <w:noProof/>
              </w:rPr>
              <w:t>Paramétrage</w:t>
            </w:r>
            <w:r>
              <w:rPr>
                <w:noProof/>
                <w:webHidden/>
              </w:rPr>
              <w:tab/>
            </w:r>
            <w:r>
              <w:rPr>
                <w:noProof/>
                <w:webHidden/>
              </w:rPr>
              <w:fldChar w:fldCharType="begin"/>
            </w:r>
            <w:r>
              <w:rPr>
                <w:noProof/>
                <w:webHidden/>
              </w:rPr>
              <w:instrText xml:space="preserve"> PAGEREF _Toc500754376 \h </w:instrText>
            </w:r>
          </w:ins>
          <w:r>
            <w:rPr>
              <w:noProof/>
              <w:webHidden/>
            </w:rPr>
          </w:r>
          <w:r>
            <w:rPr>
              <w:noProof/>
              <w:webHidden/>
            </w:rPr>
            <w:fldChar w:fldCharType="separate"/>
          </w:r>
          <w:ins w:id="44" w:author="JACQUOT Vincent" w:date="2017-12-11T11:17:00Z">
            <w:r>
              <w:rPr>
                <w:noProof/>
                <w:webHidden/>
              </w:rPr>
              <w:t>8</w:t>
            </w:r>
            <w:r>
              <w:rPr>
                <w:noProof/>
                <w:webHidden/>
              </w:rPr>
              <w:fldChar w:fldCharType="end"/>
            </w:r>
            <w:r w:rsidRPr="00350388">
              <w:rPr>
                <w:rStyle w:val="Lienhypertexte"/>
                <w:noProof/>
              </w:rPr>
              <w:fldChar w:fldCharType="end"/>
            </w:r>
          </w:ins>
        </w:p>
        <w:p w14:paraId="661B9C0A" w14:textId="77777777" w:rsidR="00DD0DF9" w:rsidRDefault="00DD0DF9">
          <w:pPr>
            <w:pStyle w:val="TM2"/>
            <w:tabs>
              <w:tab w:val="left" w:pos="495"/>
              <w:tab w:val="right" w:leader="dot" w:pos="9062"/>
            </w:tabs>
            <w:rPr>
              <w:ins w:id="45" w:author="JACQUOT Vincent" w:date="2017-12-11T11:17:00Z"/>
              <w:rFonts w:asciiTheme="minorHAnsi" w:eastAsiaTheme="minorEastAsia" w:hAnsiTheme="minorHAnsi" w:cstheme="minorBidi"/>
              <w:b w:val="0"/>
              <w:bCs w:val="0"/>
              <w:smallCaps w:val="0"/>
              <w:noProof/>
            </w:rPr>
          </w:pPr>
          <w:ins w:id="4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2.7</w:t>
            </w:r>
            <w:r>
              <w:rPr>
                <w:rFonts w:asciiTheme="minorHAnsi" w:eastAsiaTheme="minorEastAsia" w:hAnsiTheme="minorHAnsi" w:cstheme="minorBidi"/>
                <w:b w:val="0"/>
                <w:bCs w:val="0"/>
                <w:smallCaps w:val="0"/>
                <w:noProof/>
              </w:rPr>
              <w:tab/>
            </w:r>
            <w:r w:rsidRPr="00350388">
              <w:rPr>
                <w:rStyle w:val="Lienhypertexte"/>
                <w:noProof/>
              </w:rPr>
              <w:t>Tests</w:t>
            </w:r>
            <w:r>
              <w:rPr>
                <w:noProof/>
                <w:webHidden/>
              </w:rPr>
              <w:tab/>
            </w:r>
            <w:r>
              <w:rPr>
                <w:noProof/>
                <w:webHidden/>
              </w:rPr>
              <w:fldChar w:fldCharType="begin"/>
            </w:r>
            <w:r>
              <w:rPr>
                <w:noProof/>
                <w:webHidden/>
              </w:rPr>
              <w:instrText xml:space="preserve"> PAGEREF _Toc500754377 \h </w:instrText>
            </w:r>
          </w:ins>
          <w:r>
            <w:rPr>
              <w:noProof/>
              <w:webHidden/>
            </w:rPr>
          </w:r>
          <w:r>
            <w:rPr>
              <w:noProof/>
              <w:webHidden/>
            </w:rPr>
            <w:fldChar w:fldCharType="separate"/>
          </w:r>
          <w:ins w:id="47" w:author="JACQUOT Vincent" w:date="2017-12-11T11:17:00Z">
            <w:r>
              <w:rPr>
                <w:noProof/>
                <w:webHidden/>
              </w:rPr>
              <w:t>9</w:t>
            </w:r>
            <w:r>
              <w:rPr>
                <w:noProof/>
                <w:webHidden/>
              </w:rPr>
              <w:fldChar w:fldCharType="end"/>
            </w:r>
            <w:r w:rsidRPr="00350388">
              <w:rPr>
                <w:rStyle w:val="Lienhypertexte"/>
                <w:noProof/>
              </w:rPr>
              <w:fldChar w:fldCharType="end"/>
            </w:r>
          </w:ins>
        </w:p>
        <w:p w14:paraId="4C3E1535" w14:textId="77777777" w:rsidR="00DD0DF9" w:rsidRDefault="00DD0DF9">
          <w:pPr>
            <w:pStyle w:val="TM3"/>
            <w:tabs>
              <w:tab w:val="left" w:pos="660"/>
              <w:tab w:val="right" w:leader="dot" w:pos="9062"/>
            </w:tabs>
            <w:rPr>
              <w:ins w:id="48" w:author="JACQUOT Vincent" w:date="2017-12-11T11:17:00Z"/>
              <w:rFonts w:asciiTheme="minorHAnsi" w:eastAsiaTheme="minorEastAsia" w:hAnsiTheme="minorHAnsi" w:cstheme="minorBidi"/>
              <w:smallCaps w:val="0"/>
              <w:noProof/>
            </w:rPr>
          </w:pPr>
          <w:ins w:id="4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2.7.1</w:t>
            </w:r>
            <w:r>
              <w:rPr>
                <w:rFonts w:asciiTheme="minorHAnsi" w:eastAsiaTheme="minorEastAsia" w:hAnsiTheme="minorHAnsi" w:cstheme="minorBidi"/>
                <w:smallCaps w:val="0"/>
                <w:noProof/>
              </w:rPr>
              <w:tab/>
            </w:r>
            <w:r w:rsidRPr="00350388">
              <w:rPr>
                <w:rStyle w:val="Lienhypertexte"/>
                <w:noProof/>
              </w:rPr>
              <w:t>Source de données</w:t>
            </w:r>
            <w:r>
              <w:rPr>
                <w:noProof/>
                <w:webHidden/>
              </w:rPr>
              <w:tab/>
            </w:r>
            <w:r>
              <w:rPr>
                <w:noProof/>
                <w:webHidden/>
              </w:rPr>
              <w:fldChar w:fldCharType="begin"/>
            </w:r>
            <w:r>
              <w:rPr>
                <w:noProof/>
                <w:webHidden/>
              </w:rPr>
              <w:instrText xml:space="preserve"> PAGEREF _Toc500754378 \h </w:instrText>
            </w:r>
          </w:ins>
          <w:r>
            <w:rPr>
              <w:noProof/>
              <w:webHidden/>
            </w:rPr>
          </w:r>
          <w:r>
            <w:rPr>
              <w:noProof/>
              <w:webHidden/>
            </w:rPr>
            <w:fldChar w:fldCharType="separate"/>
          </w:r>
          <w:ins w:id="50" w:author="JACQUOT Vincent" w:date="2017-12-11T11:17:00Z">
            <w:r>
              <w:rPr>
                <w:noProof/>
                <w:webHidden/>
              </w:rPr>
              <w:t>9</w:t>
            </w:r>
            <w:r>
              <w:rPr>
                <w:noProof/>
                <w:webHidden/>
              </w:rPr>
              <w:fldChar w:fldCharType="end"/>
            </w:r>
            <w:r w:rsidRPr="00350388">
              <w:rPr>
                <w:rStyle w:val="Lienhypertexte"/>
                <w:noProof/>
              </w:rPr>
              <w:fldChar w:fldCharType="end"/>
            </w:r>
          </w:ins>
        </w:p>
        <w:p w14:paraId="04C06979" w14:textId="77777777" w:rsidR="00DD0DF9" w:rsidRDefault="00DD0DF9">
          <w:pPr>
            <w:pStyle w:val="TM3"/>
            <w:tabs>
              <w:tab w:val="left" w:pos="660"/>
              <w:tab w:val="right" w:leader="dot" w:pos="9062"/>
            </w:tabs>
            <w:rPr>
              <w:ins w:id="51" w:author="JACQUOT Vincent" w:date="2017-12-11T11:17:00Z"/>
              <w:rFonts w:asciiTheme="minorHAnsi" w:eastAsiaTheme="minorEastAsia" w:hAnsiTheme="minorHAnsi" w:cstheme="minorBidi"/>
              <w:smallCaps w:val="0"/>
              <w:noProof/>
            </w:rPr>
          </w:pPr>
          <w:ins w:id="5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"_Toc500754379"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2.7.2</w:t>
            </w:r>
            <w:r>
              <w:rPr>
                <w:rFonts w:asciiTheme="minorHAnsi" w:eastAsiaTheme="minorEastAsia" w:hAnsiTheme="minorHAnsi" w:cstheme="minorBidi"/>
                <w:smallCaps w:val="0"/>
                <w:noProof/>
              </w:rPr>
              <w:tab/>
            </w:r>
            <w:r w:rsidRPr="00350388">
              <w:rPr>
                <w:rStyle w:val="Lienhypertexte"/>
                <w:noProof/>
              </w:rPr>
              <w:t>Générateur de clés</w:t>
            </w:r>
            <w:r>
              <w:rPr>
                <w:noProof/>
                <w:webHidden/>
              </w:rPr>
              <w:tab/>
            </w:r>
            <w:r>
              <w:rPr>
                <w:noProof/>
                <w:webHidden/>
              </w:rPr>
              <w:fldChar w:fldCharType="begin"/>
            </w:r>
            <w:r>
              <w:rPr>
                <w:noProof/>
                <w:webHidden/>
              </w:rPr>
              <w:instrText xml:space="preserve"> PAGEREF _Toc500754379 \h </w:instrText>
            </w:r>
          </w:ins>
          <w:r>
            <w:rPr>
              <w:noProof/>
              <w:webHidden/>
            </w:rPr>
          </w:r>
          <w:r>
            <w:rPr>
              <w:noProof/>
              <w:webHidden/>
            </w:rPr>
            <w:fldChar w:fldCharType="separate"/>
          </w:r>
          <w:ins w:id="53" w:author="JACQUOT Vincent" w:date="2017-12-11T11:17:00Z">
            <w:r>
              <w:rPr>
                <w:noProof/>
                <w:webHidden/>
              </w:rPr>
              <w:t>9</w:t>
            </w:r>
            <w:r>
              <w:rPr>
                <w:noProof/>
                <w:webHidden/>
              </w:rPr>
              <w:fldChar w:fldCharType="end"/>
            </w:r>
            <w:r w:rsidRPr="00350388">
              <w:rPr>
                <w:rStyle w:val="Lienhypertexte"/>
                <w:noProof/>
              </w:rPr>
              <w:fldChar w:fldCharType="end"/>
            </w:r>
          </w:ins>
        </w:p>
        <w:p w14:paraId="649B0AEA" w14:textId="77777777" w:rsidR="00DD0DF9" w:rsidRDefault="00DD0DF9">
          <w:pPr>
            <w:pStyle w:val="TM2"/>
            <w:tabs>
              <w:tab w:val="left" w:pos="495"/>
              <w:tab w:val="right" w:leader="dot" w:pos="9062"/>
            </w:tabs>
            <w:rPr>
              <w:ins w:id="54" w:author="JACQUOT Vincent" w:date="2017-12-11T11:17:00Z"/>
              <w:rFonts w:asciiTheme="minorHAnsi" w:eastAsiaTheme="minorEastAsia" w:hAnsiTheme="minorHAnsi" w:cstheme="minorBidi"/>
              <w:b w:val="0"/>
              <w:bCs w:val="0"/>
              <w:smallCaps w:val="0"/>
              <w:noProof/>
            </w:rPr>
          </w:pPr>
          <w:ins w:id="55"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2.8</w:t>
            </w:r>
            <w:r>
              <w:rPr>
                <w:rFonts w:asciiTheme="minorHAnsi" w:eastAsiaTheme="minorEastAsia" w:hAnsiTheme="minorHAnsi" w:cstheme="minorBidi"/>
                <w:b w:val="0"/>
                <w:bCs w:val="0"/>
                <w:smallCaps w:val="0"/>
                <w:noProof/>
              </w:rPr>
              <w:tab/>
            </w:r>
            <w:r w:rsidRPr="00350388">
              <w:rPr>
                <w:rStyle w:val="Lienhypertexte"/>
                <w:noProof/>
              </w:rPr>
              <w:t>Initialisation</w:t>
            </w:r>
            <w:r>
              <w:rPr>
                <w:noProof/>
                <w:webHidden/>
              </w:rPr>
              <w:tab/>
            </w:r>
            <w:r>
              <w:rPr>
                <w:noProof/>
                <w:webHidden/>
              </w:rPr>
              <w:fldChar w:fldCharType="begin"/>
            </w:r>
            <w:r>
              <w:rPr>
                <w:noProof/>
                <w:webHidden/>
              </w:rPr>
              <w:instrText xml:space="preserve"> PAGEREF _Toc500754380 \h </w:instrText>
            </w:r>
          </w:ins>
          <w:r>
            <w:rPr>
              <w:noProof/>
              <w:webHidden/>
            </w:rPr>
          </w:r>
          <w:r>
            <w:rPr>
              <w:noProof/>
              <w:webHidden/>
            </w:rPr>
            <w:fldChar w:fldCharType="separate"/>
          </w:r>
          <w:ins w:id="56" w:author="JACQUOT Vincent" w:date="2017-12-11T11:17:00Z">
            <w:r>
              <w:rPr>
                <w:noProof/>
                <w:webHidden/>
              </w:rPr>
              <w:t>9</w:t>
            </w:r>
            <w:r>
              <w:rPr>
                <w:noProof/>
                <w:webHidden/>
              </w:rPr>
              <w:fldChar w:fldCharType="end"/>
            </w:r>
            <w:r w:rsidRPr="00350388">
              <w:rPr>
                <w:rStyle w:val="Lienhypertexte"/>
                <w:noProof/>
              </w:rPr>
              <w:fldChar w:fldCharType="end"/>
            </w:r>
          </w:ins>
        </w:p>
        <w:p w14:paraId="2AFEA98C" w14:textId="77777777" w:rsidR="00DD0DF9" w:rsidRDefault="00DD0DF9">
          <w:pPr>
            <w:pStyle w:val="TM2"/>
            <w:tabs>
              <w:tab w:val="left" w:pos="495"/>
              <w:tab w:val="right" w:leader="dot" w:pos="9062"/>
            </w:tabs>
            <w:rPr>
              <w:ins w:id="57" w:author="JACQUOT Vincent" w:date="2017-12-11T11:17:00Z"/>
              <w:rFonts w:asciiTheme="minorHAnsi" w:eastAsiaTheme="minorEastAsia" w:hAnsiTheme="minorHAnsi" w:cstheme="minorBidi"/>
              <w:b w:val="0"/>
              <w:bCs w:val="0"/>
              <w:smallCaps w:val="0"/>
              <w:noProof/>
            </w:rPr>
          </w:pPr>
          <w:ins w:id="5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2.9</w:t>
            </w:r>
            <w:r>
              <w:rPr>
                <w:rFonts w:asciiTheme="minorHAnsi" w:eastAsiaTheme="minorEastAsia" w:hAnsiTheme="minorHAnsi" w:cstheme="minorBidi"/>
                <w:b w:val="0"/>
                <w:bCs w:val="0"/>
                <w:smallCaps w:val="0"/>
                <w:noProof/>
              </w:rPr>
              <w:tab/>
            </w:r>
            <w:r w:rsidRPr="00350388">
              <w:rPr>
                <w:rStyle w:val="Lienhypertexte"/>
                <w:noProof/>
              </w:rPr>
              <w:t>Journalisation</w:t>
            </w:r>
            <w:r>
              <w:rPr>
                <w:noProof/>
                <w:webHidden/>
              </w:rPr>
              <w:tab/>
            </w:r>
            <w:r>
              <w:rPr>
                <w:noProof/>
                <w:webHidden/>
              </w:rPr>
              <w:fldChar w:fldCharType="begin"/>
            </w:r>
            <w:r>
              <w:rPr>
                <w:noProof/>
                <w:webHidden/>
              </w:rPr>
              <w:instrText xml:space="preserve"> PAGEREF _Toc500754381 \h </w:instrText>
            </w:r>
          </w:ins>
          <w:r>
            <w:rPr>
              <w:noProof/>
              <w:webHidden/>
            </w:rPr>
          </w:r>
          <w:r>
            <w:rPr>
              <w:noProof/>
              <w:webHidden/>
            </w:rPr>
            <w:fldChar w:fldCharType="separate"/>
          </w:r>
          <w:ins w:id="59" w:author="JACQUOT Vincent" w:date="2017-12-11T11:17:00Z">
            <w:r>
              <w:rPr>
                <w:noProof/>
                <w:webHidden/>
              </w:rPr>
              <w:t>10</w:t>
            </w:r>
            <w:r>
              <w:rPr>
                <w:noProof/>
                <w:webHidden/>
              </w:rPr>
              <w:fldChar w:fldCharType="end"/>
            </w:r>
            <w:r w:rsidRPr="00350388">
              <w:rPr>
                <w:rStyle w:val="Lienhypertexte"/>
                <w:noProof/>
              </w:rPr>
              <w:fldChar w:fldCharType="end"/>
            </w:r>
          </w:ins>
        </w:p>
        <w:p w14:paraId="06BB20FA" w14:textId="77777777" w:rsidR="00DD0DF9" w:rsidRDefault="00DD0DF9">
          <w:pPr>
            <w:pStyle w:val="TM1"/>
            <w:tabs>
              <w:tab w:val="left" w:pos="330"/>
              <w:tab w:val="right" w:leader="dot" w:pos="9062"/>
            </w:tabs>
            <w:rPr>
              <w:ins w:id="60" w:author="JACQUOT Vincent" w:date="2017-12-11T11:17:00Z"/>
              <w:rFonts w:asciiTheme="minorHAnsi" w:eastAsiaTheme="minorEastAsia" w:hAnsiTheme="minorHAnsi" w:cstheme="minorBidi"/>
              <w:b w:val="0"/>
              <w:bCs w:val="0"/>
              <w:caps w:val="0"/>
              <w:noProof/>
              <w:u w:val="none"/>
            </w:rPr>
          </w:pPr>
          <w:ins w:id="6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w:t>
            </w:r>
            <w:r>
              <w:rPr>
                <w:rFonts w:asciiTheme="minorHAnsi" w:eastAsiaTheme="minorEastAsia" w:hAnsiTheme="minorHAnsi" w:cstheme="minorBidi"/>
                <w:b w:val="0"/>
                <w:bCs w:val="0"/>
                <w:caps w:val="0"/>
                <w:noProof/>
                <w:u w:val="none"/>
              </w:rPr>
              <w:tab/>
            </w:r>
            <w:r w:rsidRPr="00350388">
              <w:rPr>
                <w:rStyle w:val="Lienhypertexte"/>
                <w:noProof/>
              </w:rPr>
              <w:t>Communication entre domaines</w:t>
            </w:r>
            <w:r>
              <w:rPr>
                <w:noProof/>
                <w:webHidden/>
              </w:rPr>
              <w:tab/>
            </w:r>
            <w:r>
              <w:rPr>
                <w:noProof/>
                <w:webHidden/>
              </w:rPr>
              <w:fldChar w:fldCharType="begin"/>
            </w:r>
            <w:r>
              <w:rPr>
                <w:noProof/>
                <w:webHidden/>
              </w:rPr>
              <w:instrText xml:space="preserve"> PAGEREF _Toc500754382 \h </w:instrText>
            </w:r>
          </w:ins>
          <w:r>
            <w:rPr>
              <w:noProof/>
              <w:webHidden/>
            </w:rPr>
          </w:r>
          <w:r>
            <w:rPr>
              <w:noProof/>
              <w:webHidden/>
            </w:rPr>
            <w:fldChar w:fldCharType="separate"/>
          </w:r>
          <w:ins w:id="62" w:author="JACQUOT Vincent" w:date="2017-12-11T11:17:00Z">
            <w:r>
              <w:rPr>
                <w:noProof/>
                <w:webHidden/>
              </w:rPr>
              <w:t>11</w:t>
            </w:r>
            <w:r>
              <w:rPr>
                <w:noProof/>
                <w:webHidden/>
              </w:rPr>
              <w:fldChar w:fldCharType="end"/>
            </w:r>
            <w:r w:rsidRPr="00350388">
              <w:rPr>
                <w:rStyle w:val="Lienhypertexte"/>
                <w:noProof/>
              </w:rPr>
              <w:fldChar w:fldCharType="end"/>
            </w:r>
          </w:ins>
        </w:p>
        <w:p w14:paraId="53ECC460" w14:textId="77777777" w:rsidR="00DD0DF9" w:rsidRDefault="00DD0DF9">
          <w:pPr>
            <w:pStyle w:val="TM2"/>
            <w:tabs>
              <w:tab w:val="left" w:pos="495"/>
              <w:tab w:val="right" w:leader="dot" w:pos="9062"/>
            </w:tabs>
            <w:rPr>
              <w:ins w:id="63" w:author="JACQUOT Vincent" w:date="2017-12-11T11:17:00Z"/>
              <w:rFonts w:asciiTheme="minorHAnsi" w:eastAsiaTheme="minorEastAsia" w:hAnsiTheme="minorHAnsi" w:cstheme="minorBidi"/>
              <w:b w:val="0"/>
              <w:bCs w:val="0"/>
              <w:smallCaps w:val="0"/>
              <w:noProof/>
            </w:rPr>
          </w:pPr>
          <w:ins w:id="6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3.1</w:t>
            </w:r>
            <w:r>
              <w:rPr>
                <w:rFonts w:asciiTheme="minorHAnsi" w:eastAsiaTheme="minorEastAsia" w:hAnsiTheme="minorHAnsi" w:cstheme="minorBidi"/>
                <w:b w:val="0"/>
                <w:bCs w:val="0"/>
                <w:smallCaps w:val="0"/>
                <w:noProof/>
              </w:rPr>
              <w:tab/>
            </w:r>
            <w:r w:rsidRPr="00350388">
              <w:rPr>
                <w:rStyle w:val="Lienhypertexte"/>
                <w:noProof/>
              </w:rPr>
              <w:t>Communication entre domaines internes</w:t>
            </w:r>
            <w:r>
              <w:rPr>
                <w:noProof/>
                <w:webHidden/>
              </w:rPr>
              <w:tab/>
            </w:r>
            <w:r>
              <w:rPr>
                <w:noProof/>
                <w:webHidden/>
              </w:rPr>
              <w:fldChar w:fldCharType="begin"/>
            </w:r>
            <w:r>
              <w:rPr>
                <w:noProof/>
                <w:webHidden/>
              </w:rPr>
              <w:instrText xml:space="preserve"> PAGEREF _Toc500754383 \h </w:instrText>
            </w:r>
          </w:ins>
          <w:r>
            <w:rPr>
              <w:noProof/>
              <w:webHidden/>
            </w:rPr>
          </w:r>
          <w:r>
            <w:rPr>
              <w:noProof/>
              <w:webHidden/>
            </w:rPr>
            <w:fldChar w:fldCharType="separate"/>
          </w:r>
          <w:ins w:id="65" w:author="JACQUOT Vincent" w:date="2017-12-11T11:17:00Z">
            <w:r>
              <w:rPr>
                <w:noProof/>
                <w:webHidden/>
              </w:rPr>
              <w:t>11</w:t>
            </w:r>
            <w:r>
              <w:rPr>
                <w:noProof/>
                <w:webHidden/>
              </w:rPr>
              <w:fldChar w:fldCharType="end"/>
            </w:r>
            <w:r w:rsidRPr="00350388">
              <w:rPr>
                <w:rStyle w:val="Lienhypertexte"/>
                <w:noProof/>
              </w:rPr>
              <w:fldChar w:fldCharType="end"/>
            </w:r>
          </w:ins>
        </w:p>
        <w:p w14:paraId="3D368180" w14:textId="77777777" w:rsidR="00DD0DF9" w:rsidRDefault="00DD0DF9">
          <w:pPr>
            <w:pStyle w:val="TM2"/>
            <w:tabs>
              <w:tab w:val="left" w:pos="495"/>
              <w:tab w:val="right" w:leader="dot" w:pos="9062"/>
            </w:tabs>
            <w:rPr>
              <w:ins w:id="66" w:author="JACQUOT Vincent" w:date="2017-12-11T11:17:00Z"/>
              <w:rFonts w:asciiTheme="minorHAnsi" w:eastAsiaTheme="minorEastAsia" w:hAnsiTheme="minorHAnsi" w:cstheme="minorBidi"/>
              <w:b w:val="0"/>
              <w:bCs w:val="0"/>
              <w:smallCaps w:val="0"/>
              <w:noProof/>
            </w:rPr>
          </w:pPr>
          <w:ins w:id="6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3.2</w:t>
            </w:r>
            <w:r>
              <w:rPr>
                <w:rFonts w:asciiTheme="minorHAnsi" w:eastAsiaTheme="minorEastAsia" w:hAnsiTheme="minorHAnsi" w:cstheme="minorBidi"/>
                <w:b w:val="0"/>
                <w:bCs w:val="0"/>
                <w:smallCaps w:val="0"/>
                <w:noProof/>
              </w:rPr>
              <w:tab/>
            </w:r>
            <w:r w:rsidRPr="00350388">
              <w:rPr>
                <w:rStyle w:val="Lienhypertexte"/>
                <w:noProof/>
              </w:rPr>
              <w:t>Communication avec un domaine externe</w:t>
            </w:r>
            <w:r>
              <w:rPr>
                <w:noProof/>
                <w:webHidden/>
              </w:rPr>
              <w:tab/>
            </w:r>
            <w:r>
              <w:rPr>
                <w:noProof/>
                <w:webHidden/>
              </w:rPr>
              <w:fldChar w:fldCharType="begin"/>
            </w:r>
            <w:r>
              <w:rPr>
                <w:noProof/>
                <w:webHidden/>
              </w:rPr>
              <w:instrText xml:space="preserve"> PAGEREF _Toc500754384 \h </w:instrText>
            </w:r>
          </w:ins>
          <w:r>
            <w:rPr>
              <w:noProof/>
              <w:webHidden/>
            </w:rPr>
          </w:r>
          <w:r>
            <w:rPr>
              <w:noProof/>
              <w:webHidden/>
            </w:rPr>
            <w:fldChar w:fldCharType="separate"/>
          </w:r>
          <w:ins w:id="68" w:author="JACQUOT Vincent" w:date="2017-12-11T11:17:00Z">
            <w:r>
              <w:rPr>
                <w:noProof/>
                <w:webHidden/>
              </w:rPr>
              <w:t>12</w:t>
            </w:r>
            <w:r>
              <w:rPr>
                <w:noProof/>
                <w:webHidden/>
              </w:rPr>
              <w:fldChar w:fldCharType="end"/>
            </w:r>
            <w:r w:rsidRPr="00350388">
              <w:rPr>
                <w:rStyle w:val="Lienhypertexte"/>
                <w:noProof/>
              </w:rPr>
              <w:fldChar w:fldCharType="end"/>
            </w:r>
          </w:ins>
        </w:p>
        <w:p w14:paraId="6F12D12E" w14:textId="77777777" w:rsidR="00DD0DF9" w:rsidRDefault="00DD0DF9">
          <w:pPr>
            <w:pStyle w:val="TM3"/>
            <w:tabs>
              <w:tab w:val="left" w:pos="660"/>
              <w:tab w:val="right" w:leader="dot" w:pos="9062"/>
            </w:tabs>
            <w:rPr>
              <w:ins w:id="69" w:author="JACQUOT Vincent" w:date="2017-12-11T11:17:00Z"/>
              <w:rFonts w:asciiTheme="minorHAnsi" w:eastAsiaTheme="minorEastAsia" w:hAnsiTheme="minorHAnsi" w:cstheme="minorBidi"/>
              <w:smallCaps w:val="0"/>
              <w:noProof/>
            </w:rPr>
          </w:pPr>
          <w:ins w:id="7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3.2.1</w:t>
            </w:r>
            <w:r>
              <w:rPr>
                <w:rFonts w:asciiTheme="minorHAnsi" w:eastAsiaTheme="minorEastAsia" w:hAnsiTheme="minorHAnsi" w:cstheme="minorBidi"/>
                <w:smallCaps w:val="0"/>
                <w:noProof/>
              </w:rPr>
              <w:tab/>
            </w:r>
            <w:r w:rsidRPr="00350388">
              <w:rPr>
                <w:rStyle w:val="Lienhypertexte"/>
                <w:noProof/>
              </w:rPr>
              <w:t>Communication synchrone</w:t>
            </w:r>
            <w:r>
              <w:rPr>
                <w:noProof/>
                <w:webHidden/>
              </w:rPr>
              <w:tab/>
            </w:r>
            <w:r>
              <w:rPr>
                <w:noProof/>
                <w:webHidden/>
              </w:rPr>
              <w:fldChar w:fldCharType="begin"/>
            </w:r>
            <w:r>
              <w:rPr>
                <w:noProof/>
                <w:webHidden/>
              </w:rPr>
              <w:instrText xml:space="preserve"> PAGEREF _Toc500754385 \h </w:instrText>
            </w:r>
          </w:ins>
          <w:r>
            <w:rPr>
              <w:noProof/>
              <w:webHidden/>
            </w:rPr>
          </w:r>
          <w:r>
            <w:rPr>
              <w:noProof/>
              <w:webHidden/>
            </w:rPr>
            <w:fldChar w:fldCharType="separate"/>
          </w:r>
          <w:ins w:id="71" w:author="JACQUOT Vincent" w:date="2017-12-11T11:17:00Z">
            <w:r>
              <w:rPr>
                <w:noProof/>
                <w:webHidden/>
              </w:rPr>
              <w:t>12</w:t>
            </w:r>
            <w:r>
              <w:rPr>
                <w:noProof/>
                <w:webHidden/>
              </w:rPr>
              <w:fldChar w:fldCharType="end"/>
            </w:r>
            <w:r w:rsidRPr="00350388">
              <w:rPr>
                <w:rStyle w:val="Lienhypertexte"/>
                <w:noProof/>
              </w:rPr>
              <w:fldChar w:fldCharType="end"/>
            </w:r>
          </w:ins>
        </w:p>
        <w:p w14:paraId="3FEFCF11" w14:textId="77777777" w:rsidR="00DD0DF9" w:rsidRDefault="00DD0DF9">
          <w:pPr>
            <w:pStyle w:val="TM3"/>
            <w:tabs>
              <w:tab w:val="left" w:pos="660"/>
              <w:tab w:val="right" w:leader="dot" w:pos="9062"/>
            </w:tabs>
            <w:rPr>
              <w:ins w:id="72" w:author="JACQUOT Vincent" w:date="2017-12-11T11:17:00Z"/>
              <w:rFonts w:asciiTheme="minorHAnsi" w:eastAsiaTheme="minorEastAsia" w:hAnsiTheme="minorHAnsi" w:cstheme="minorBidi"/>
              <w:smallCaps w:val="0"/>
              <w:noProof/>
            </w:rPr>
          </w:pPr>
          <w:ins w:id="7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3.2.2</w:t>
            </w:r>
            <w:r>
              <w:rPr>
                <w:rFonts w:asciiTheme="minorHAnsi" w:eastAsiaTheme="minorEastAsia" w:hAnsiTheme="minorHAnsi" w:cstheme="minorBidi"/>
                <w:smallCaps w:val="0"/>
                <w:noProof/>
              </w:rPr>
              <w:tab/>
            </w:r>
            <w:r w:rsidRPr="00350388">
              <w:rPr>
                <w:rStyle w:val="Lienhypertexte"/>
                <w:noProof/>
              </w:rPr>
              <w:t>Communication asynchrone</w:t>
            </w:r>
            <w:r>
              <w:rPr>
                <w:noProof/>
                <w:webHidden/>
              </w:rPr>
              <w:tab/>
            </w:r>
            <w:r>
              <w:rPr>
                <w:noProof/>
                <w:webHidden/>
              </w:rPr>
              <w:fldChar w:fldCharType="begin"/>
            </w:r>
            <w:r>
              <w:rPr>
                <w:noProof/>
                <w:webHidden/>
              </w:rPr>
              <w:instrText xml:space="preserve"> PAGEREF _Toc500754386 \h </w:instrText>
            </w:r>
          </w:ins>
          <w:r>
            <w:rPr>
              <w:noProof/>
              <w:webHidden/>
            </w:rPr>
          </w:r>
          <w:r>
            <w:rPr>
              <w:noProof/>
              <w:webHidden/>
            </w:rPr>
            <w:fldChar w:fldCharType="separate"/>
          </w:r>
          <w:ins w:id="74" w:author="JACQUOT Vincent" w:date="2017-12-11T11:17:00Z">
            <w:r>
              <w:rPr>
                <w:noProof/>
                <w:webHidden/>
              </w:rPr>
              <w:t>13</w:t>
            </w:r>
            <w:r>
              <w:rPr>
                <w:noProof/>
                <w:webHidden/>
              </w:rPr>
              <w:fldChar w:fldCharType="end"/>
            </w:r>
            <w:r w:rsidRPr="00350388">
              <w:rPr>
                <w:rStyle w:val="Lienhypertexte"/>
                <w:noProof/>
              </w:rPr>
              <w:fldChar w:fldCharType="end"/>
            </w:r>
          </w:ins>
        </w:p>
        <w:p w14:paraId="6DE794AB" w14:textId="77777777" w:rsidR="00DD0DF9" w:rsidRDefault="00DD0DF9">
          <w:pPr>
            <w:pStyle w:val="TM3"/>
            <w:tabs>
              <w:tab w:val="left" w:pos="660"/>
              <w:tab w:val="right" w:leader="dot" w:pos="9062"/>
            </w:tabs>
            <w:rPr>
              <w:ins w:id="75" w:author="JACQUOT Vincent" w:date="2017-12-11T11:17:00Z"/>
              <w:rFonts w:asciiTheme="minorHAnsi" w:eastAsiaTheme="minorEastAsia" w:hAnsiTheme="minorHAnsi" w:cstheme="minorBidi"/>
              <w:smallCaps w:val="0"/>
              <w:noProof/>
            </w:rPr>
          </w:pPr>
          <w:ins w:id="7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3.2.3</w:t>
            </w:r>
            <w:r>
              <w:rPr>
                <w:rFonts w:asciiTheme="minorHAnsi" w:eastAsiaTheme="minorEastAsia" w:hAnsiTheme="minorHAnsi" w:cstheme="minorBidi"/>
                <w:smallCaps w:val="0"/>
                <w:noProof/>
              </w:rPr>
              <w:tab/>
            </w:r>
            <w:r w:rsidRPr="00350388">
              <w:rPr>
                <w:rStyle w:val="Lienhypertexte"/>
                <w:noProof/>
              </w:rPr>
              <w:t>Modèles de communication courants</w:t>
            </w:r>
            <w:r>
              <w:rPr>
                <w:noProof/>
                <w:webHidden/>
              </w:rPr>
              <w:tab/>
            </w:r>
            <w:r>
              <w:rPr>
                <w:noProof/>
                <w:webHidden/>
              </w:rPr>
              <w:fldChar w:fldCharType="begin"/>
            </w:r>
            <w:r>
              <w:rPr>
                <w:noProof/>
                <w:webHidden/>
              </w:rPr>
              <w:instrText xml:space="preserve"> PAGEREF _Toc500754387 \h </w:instrText>
            </w:r>
          </w:ins>
          <w:r>
            <w:rPr>
              <w:noProof/>
              <w:webHidden/>
            </w:rPr>
          </w:r>
          <w:r>
            <w:rPr>
              <w:noProof/>
              <w:webHidden/>
            </w:rPr>
            <w:fldChar w:fldCharType="separate"/>
          </w:r>
          <w:ins w:id="77" w:author="JACQUOT Vincent" w:date="2017-12-11T11:17:00Z">
            <w:r>
              <w:rPr>
                <w:noProof/>
                <w:webHidden/>
              </w:rPr>
              <w:t>15</w:t>
            </w:r>
            <w:r>
              <w:rPr>
                <w:noProof/>
                <w:webHidden/>
              </w:rPr>
              <w:fldChar w:fldCharType="end"/>
            </w:r>
            <w:r w:rsidRPr="00350388">
              <w:rPr>
                <w:rStyle w:val="Lienhypertexte"/>
                <w:noProof/>
              </w:rPr>
              <w:fldChar w:fldCharType="end"/>
            </w:r>
          </w:ins>
        </w:p>
        <w:p w14:paraId="683F47A0" w14:textId="77777777" w:rsidR="00DD0DF9" w:rsidRDefault="00DD0DF9">
          <w:pPr>
            <w:pStyle w:val="TM1"/>
            <w:tabs>
              <w:tab w:val="left" w:pos="330"/>
              <w:tab w:val="right" w:leader="dot" w:pos="9062"/>
            </w:tabs>
            <w:rPr>
              <w:ins w:id="78" w:author="JACQUOT Vincent" w:date="2017-12-11T11:17:00Z"/>
              <w:rFonts w:asciiTheme="minorHAnsi" w:eastAsiaTheme="minorEastAsia" w:hAnsiTheme="minorHAnsi" w:cstheme="minorBidi"/>
              <w:b w:val="0"/>
              <w:bCs w:val="0"/>
              <w:caps w:val="0"/>
              <w:noProof/>
              <w:u w:val="none"/>
            </w:rPr>
          </w:pPr>
          <w:ins w:id="7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w:t>
            </w:r>
            <w:r>
              <w:rPr>
                <w:rFonts w:asciiTheme="minorHAnsi" w:eastAsiaTheme="minorEastAsia" w:hAnsiTheme="minorHAnsi" w:cstheme="minorBidi"/>
                <w:b w:val="0"/>
                <w:bCs w:val="0"/>
                <w:caps w:val="0"/>
                <w:noProof/>
                <w:u w:val="none"/>
              </w:rPr>
              <w:tab/>
            </w:r>
            <w:r w:rsidRPr="00350388">
              <w:rPr>
                <w:rStyle w:val="Lienhypertexte"/>
                <w:noProof/>
              </w:rPr>
              <w:t>Normes générales</w:t>
            </w:r>
            <w:r>
              <w:rPr>
                <w:noProof/>
                <w:webHidden/>
              </w:rPr>
              <w:tab/>
            </w:r>
            <w:r>
              <w:rPr>
                <w:noProof/>
                <w:webHidden/>
              </w:rPr>
              <w:fldChar w:fldCharType="begin"/>
            </w:r>
            <w:r>
              <w:rPr>
                <w:noProof/>
                <w:webHidden/>
              </w:rPr>
              <w:instrText xml:space="preserve"> PAGEREF _Toc500754388 \h </w:instrText>
            </w:r>
          </w:ins>
          <w:r>
            <w:rPr>
              <w:noProof/>
              <w:webHidden/>
            </w:rPr>
          </w:r>
          <w:r>
            <w:rPr>
              <w:noProof/>
              <w:webHidden/>
            </w:rPr>
            <w:fldChar w:fldCharType="separate"/>
          </w:r>
          <w:ins w:id="80" w:author="JACQUOT Vincent" w:date="2017-12-11T11:17:00Z">
            <w:r>
              <w:rPr>
                <w:noProof/>
                <w:webHidden/>
              </w:rPr>
              <w:t>18</w:t>
            </w:r>
            <w:r>
              <w:rPr>
                <w:noProof/>
                <w:webHidden/>
              </w:rPr>
              <w:fldChar w:fldCharType="end"/>
            </w:r>
            <w:r w:rsidRPr="00350388">
              <w:rPr>
                <w:rStyle w:val="Lienhypertexte"/>
                <w:noProof/>
              </w:rPr>
              <w:fldChar w:fldCharType="end"/>
            </w:r>
          </w:ins>
        </w:p>
        <w:p w14:paraId="5EABA75B" w14:textId="77777777" w:rsidR="00DD0DF9" w:rsidRDefault="00DD0DF9">
          <w:pPr>
            <w:pStyle w:val="TM2"/>
            <w:tabs>
              <w:tab w:val="left" w:pos="495"/>
              <w:tab w:val="right" w:leader="dot" w:pos="9062"/>
            </w:tabs>
            <w:rPr>
              <w:ins w:id="81" w:author="JACQUOT Vincent" w:date="2017-12-11T11:17:00Z"/>
              <w:rFonts w:asciiTheme="minorHAnsi" w:eastAsiaTheme="minorEastAsia" w:hAnsiTheme="minorHAnsi" w:cstheme="minorBidi"/>
              <w:b w:val="0"/>
              <w:bCs w:val="0"/>
              <w:smallCaps w:val="0"/>
              <w:noProof/>
            </w:rPr>
          </w:pPr>
          <w:ins w:id="8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"_Toc500754389"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4.1</w:t>
            </w:r>
            <w:r>
              <w:rPr>
                <w:rFonts w:asciiTheme="minorHAnsi" w:eastAsiaTheme="minorEastAsia" w:hAnsiTheme="minorHAnsi" w:cstheme="minorBidi"/>
                <w:b w:val="0"/>
                <w:bCs w:val="0"/>
                <w:smallCaps w:val="0"/>
                <w:noProof/>
              </w:rPr>
              <w:tab/>
            </w:r>
            <w:r w:rsidRPr="00350388">
              <w:rPr>
                <w:rStyle w:val="Lienhypertexte"/>
                <w:noProof/>
              </w:rPr>
              <w:t>Team Foundation Server</w:t>
            </w:r>
            <w:r>
              <w:rPr>
                <w:noProof/>
                <w:webHidden/>
              </w:rPr>
              <w:tab/>
            </w:r>
            <w:r>
              <w:rPr>
                <w:noProof/>
                <w:webHidden/>
              </w:rPr>
              <w:fldChar w:fldCharType="begin"/>
            </w:r>
            <w:r>
              <w:rPr>
                <w:noProof/>
                <w:webHidden/>
              </w:rPr>
              <w:instrText xml:space="preserve"> PAGEREF _Toc500754389 \h </w:instrText>
            </w:r>
          </w:ins>
          <w:r>
            <w:rPr>
              <w:noProof/>
              <w:webHidden/>
            </w:rPr>
          </w:r>
          <w:r>
            <w:rPr>
              <w:noProof/>
              <w:webHidden/>
            </w:rPr>
            <w:fldChar w:fldCharType="separate"/>
          </w:r>
          <w:ins w:id="83" w:author="JACQUOT Vincent" w:date="2017-12-11T11:17:00Z">
            <w:r>
              <w:rPr>
                <w:noProof/>
                <w:webHidden/>
              </w:rPr>
              <w:t>18</w:t>
            </w:r>
            <w:r>
              <w:rPr>
                <w:noProof/>
                <w:webHidden/>
              </w:rPr>
              <w:fldChar w:fldCharType="end"/>
            </w:r>
            <w:r w:rsidRPr="00350388">
              <w:rPr>
                <w:rStyle w:val="Lienhypertexte"/>
                <w:noProof/>
              </w:rPr>
              <w:fldChar w:fldCharType="end"/>
            </w:r>
          </w:ins>
        </w:p>
        <w:p w14:paraId="7A402CEA" w14:textId="77777777" w:rsidR="00DD0DF9" w:rsidRDefault="00DD0DF9">
          <w:pPr>
            <w:pStyle w:val="TM2"/>
            <w:tabs>
              <w:tab w:val="left" w:pos="495"/>
              <w:tab w:val="right" w:leader="dot" w:pos="9062"/>
            </w:tabs>
            <w:rPr>
              <w:ins w:id="84" w:author="JACQUOT Vincent" w:date="2017-12-11T11:17:00Z"/>
              <w:rFonts w:asciiTheme="minorHAnsi" w:eastAsiaTheme="minorEastAsia" w:hAnsiTheme="minorHAnsi" w:cstheme="minorBidi"/>
              <w:b w:val="0"/>
              <w:bCs w:val="0"/>
              <w:smallCaps w:val="0"/>
              <w:noProof/>
            </w:rPr>
          </w:pPr>
          <w:ins w:id="85" w:author="JACQUOT Vincent" w:date="2017-12-11T11:17:00Z">
            <w:r w:rsidRPr="00350388">
              <w:rPr>
                <w:rStyle w:val="Lienhypertexte"/>
                <w:noProof/>
              </w:rPr>
              <w:lastRenderedPageBreak/>
              <w:fldChar w:fldCharType="begin"/>
            </w:r>
            <w:r w:rsidRPr="00350388">
              <w:rPr>
                <w:rStyle w:val="Lienhypertexte"/>
                <w:noProof/>
              </w:rPr>
              <w:instrText xml:space="preserve"> </w:instrText>
            </w:r>
            <w:r>
              <w:rPr>
                <w:noProof/>
              </w:rPr>
              <w:instrText>HYPERLINK \l "_Toc500754390"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4.2</w:t>
            </w:r>
            <w:r>
              <w:rPr>
                <w:rFonts w:asciiTheme="minorHAnsi" w:eastAsiaTheme="minorEastAsia" w:hAnsiTheme="minorHAnsi" w:cstheme="minorBidi"/>
                <w:b w:val="0"/>
                <w:bCs w:val="0"/>
                <w:smallCaps w:val="0"/>
                <w:noProof/>
              </w:rPr>
              <w:tab/>
            </w:r>
            <w:r w:rsidRPr="00350388">
              <w:rPr>
                <w:rStyle w:val="Lienhypertexte"/>
                <w:noProof/>
              </w:rPr>
              <w:t>Compilateur</w:t>
            </w:r>
            <w:r>
              <w:rPr>
                <w:noProof/>
                <w:webHidden/>
              </w:rPr>
              <w:tab/>
            </w:r>
            <w:r>
              <w:rPr>
                <w:noProof/>
                <w:webHidden/>
              </w:rPr>
              <w:fldChar w:fldCharType="begin"/>
            </w:r>
            <w:r>
              <w:rPr>
                <w:noProof/>
                <w:webHidden/>
              </w:rPr>
              <w:instrText xml:space="preserve"> PAGEREF _Toc500754390 \h </w:instrText>
            </w:r>
          </w:ins>
          <w:r>
            <w:rPr>
              <w:noProof/>
              <w:webHidden/>
            </w:rPr>
          </w:r>
          <w:r>
            <w:rPr>
              <w:noProof/>
              <w:webHidden/>
            </w:rPr>
            <w:fldChar w:fldCharType="separate"/>
          </w:r>
          <w:ins w:id="86" w:author="JACQUOT Vincent" w:date="2017-12-11T11:17:00Z">
            <w:r>
              <w:rPr>
                <w:noProof/>
                <w:webHidden/>
              </w:rPr>
              <w:t>18</w:t>
            </w:r>
            <w:r>
              <w:rPr>
                <w:noProof/>
                <w:webHidden/>
              </w:rPr>
              <w:fldChar w:fldCharType="end"/>
            </w:r>
            <w:r w:rsidRPr="00350388">
              <w:rPr>
                <w:rStyle w:val="Lienhypertexte"/>
                <w:noProof/>
              </w:rPr>
              <w:fldChar w:fldCharType="end"/>
            </w:r>
          </w:ins>
        </w:p>
        <w:p w14:paraId="0B080B91" w14:textId="77777777" w:rsidR="00DD0DF9" w:rsidRDefault="00DD0DF9">
          <w:pPr>
            <w:pStyle w:val="TM2"/>
            <w:tabs>
              <w:tab w:val="left" w:pos="495"/>
              <w:tab w:val="right" w:leader="dot" w:pos="9062"/>
            </w:tabs>
            <w:rPr>
              <w:ins w:id="87" w:author="JACQUOT Vincent" w:date="2017-12-11T11:17:00Z"/>
              <w:rFonts w:asciiTheme="minorHAnsi" w:eastAsiaTheme="minorEastAsia" w:hAnsiTheme="minorHAnsi" w:cstheme="minorBidi"/>
              <w:b w:val="0"/>
              <w:bCs w:val="0"/>
              <w:smallCaps w:val="0"/>
              <w:noProof/>
            </w:rPr>
          </w:pPr>
          <w:ins w:id="8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4.3</w:t>
            </w:r>
            <w:r>
              <w:rPr>
                <w:rFonts w:asciiTheme="minorHAnsi" w:eastAsiaTheme="minorEastAsia" w:hAnsiTheme="minorHAnsi" w:cstheme="minorBidi"/>
                <w:b w:val="0"/>
                <w:bCs w:val="0"/>
                <w:smallCaps w:val="0"/>
                <w:noProof/>
              </w:rPr>
              <w:tab/>
            </w:r>
            <w:r w:rsidRPr="00350388">
              <w:rPr>
                <w:rStyle w:val="Lienhypertexte"/>
                <w:noProof/>
              </w:rPr>
              <w:t>Sonar</w:t>
            </w:r>
            <w:r>
              <w:rPr>
                <w:noProof/>
                <w:webHidden/>
              </w:rPr>
              <w:tab/>
            </w:r>
            <w:r>
              <w:rPr>
                <w:noProof/>
                <w:webHidden/>
              </w:rPr>
              <w:fldChar w:fldCharType="begin"/>
            </w:r>
            <w:r>
              <w:rPr>
                <w:noProof/>
                <w:webHidden/>
              </w:rPr>
              <w:instrText xml:space="preserve"> PAGEREF _Toc500754391 \h </w:instrText>
            </w:r>
          </w:ins>
          <w:r>
            <w:rPr>
              <w:noProof/>
              <w:webHidden/>
            </w:rPr>
          </w:r>
          <w:r>
            <w:rPr>
              <w:noProof/>
              <w:webHidden/>
            </w:rPr>
            <w:fldChar w:fldCharType="separate"/>
          </w:r>
          <w:ins w:id="89" w:author="JACQUOT Vincent" w:date="2017-12-11T11:17:00Z">
            <w:r>
              <w:rPr>
                <w:noProof/>
                <w:webHidden/>
              </w:rPr>
              <w:t>18</w:t>
            </w:r>
            <w:r>
              <w:rPr>
                <w:noProof/>
                <w:webHidden/>
              </w:rPr>
              <w:fldChar w:fldCharType="end"/>
            </w:r>
            <w:r w:rsidRPr="00350388">
              <w:rPr>
                <w:rStyle w:val="Lienhypertexte"/>
                <w:noProof/>
              </w:rPr>
              <w:fldChar w:fldCharType="end"/>
            </w:r>
          </w:ins>
        </w:p>
        <w:p w14:paraId="4EB06535" w14:textId="77777777" w:rsidR="00DD0DF9" w:rsidRDefault="00DD0DF9">
          <w:pPr>
            <w:pStyle w:val="TM2"/>
            <w:tabs>
              <w:tab w:val="left" w:pos="495"/>
              <w:tab w:val="right" w:leader="dot" w:pos="9062"/>
            </w:tabs>
            <w:rPr>
              <w:ins w:id="90" w:author="JACQUOT Vincent" w:date="2017-12-11T11:17:00Z"/>
              <w:rFonts w:asciiTheme="minorHAnsi" w:eastAsiaTheme="minorEastAsia" w:hAnsiTheme="minorHAnsi" w:cstheme="minorBidi"/>
              <w:b w:val="0"/>
              <w:bCs w:val="0"/>
              <w:smallCaps w:val="0"/>
              <w:noProof/>
            </w:rPr>
          </w:pPr>
          <w:ins w:id="9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w:t>
            </w:r>
            <w:r>
              <w:rPr>
                <w:rFonts w:asciiTheme="minorHAnsi" w:eastAsiaTheme="minorEastAsia" w:hAnsiTheme="minorHAnsi" w:cstheme="minorBidi"/>
                <w:b w:val="0"/>
                <w:bCs w:val="0"/>
                <w:smallCaps w:val="0"/>
                <w:noProof/>
              </w:rPr>
              <w:tab/>
            </w:r>
            <w:r w:rsidRPr="00350388">
              <w:rPr>
                <w:rStyle w:val="Lienhypertexte"/>
                <w:noProof/>
              </w:rPr>
              <w:t>Normes supplémentaires</w:t>
            </w:r>
            <w:r>
              <w:rPr>
                <w:noProof/>
                <w:webHidden/>
              </w:rPr>
              <w:tab/>
            </w:r>
            <w:r>
              <w:rPr>
                <w:noProof/>
                <w:webHidden/>
              </w:rPr>
              <w:fldChar w:fldCharType="begin"/>
            </w:r>
            <w:r>
              <w:rPr>
                <w:noProof/>
                <w:webHidden/>
              </w:rPr>
              <w:instrText xml:space="preserve"> PAGEREF _Toc500754392 \h </w:instrText>
            </w:r>
          </w:ins>
          <w:r>
            <w:rPr>
              <w:noProof/>
              <w:webHidden/>
            </w:rPr>
          </w:r>
          <w:r>
            <w:rPr>
              <w:noProof/>
              <w:webHidden/>
            </w:rPr>
            <w:fldChar w:fldCharType="separate"/>
          </w:r>
          <w:ins w:id="92" w:author="JACQUOT Vincent" w:date="2017-12-11T11:17:00Z">
            <w:r>
              <w:rPr>
                <w:noProof/>
                <w:webHidden/>
              </w:rPr>
              <w:t>19</w:t>
            </w:r>
            <w:r>
              <w:rPr>
                <w:noProof/>
                <w:webHidden/>
              </w:rPr>
              <w:fldChar w:fldCharType="end"/>
            </w:r>
            <w:r w:rsidRPr="00350388">
              <w:rPr>
                <w:rStyle w:val="Lienhypertexte"/>
                <w:noProof/>
              </w:rPr>
              <w:fldChar w:fldCharType="end"/>
            </w:r>
          </w:ins>
        </w:p>
        <w:p w14:paraId="6027908C" w14:textId="77777777" w:rsidR="00DD0DF9" w:rsidRDefault="00DD0DF9">
          <w:pPr>
            <w:pStyle w:val="TM3"/>
            <w:tabs>
              <w:tab w:val="left" w:pos="660"/>
              <w:tab w:val="right" w:leader="dot" w:pos="9062"/>
            </w:tabs>
            <w:rPr>
              <w:ins w:id="93" w:author="JACQUOT Vincent" w:date="2017-12-11T11:17:00Z"/>
              <w:rFonts w:asciiTheme="minorHAnsi" w:eastAsiaTheme="minorEastAsia" w:hAnsiTheme="minorHAnsi" w:cstheme="minorBidi"/>
              <w:smallCaps w:val="0"/>
              <w:noProof/>
            </w:rPr>
          </w:pPr>
          <w:ins w:id="9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4.4.1</w:t>
            </w:r>
            <w:r>
              <w:rPr>
                <w:rFonts w:asciiTheme="minorHAnsi" w:eastAsiaTheme="minorEastAsia" w:hAnsiTheme="minorHAnsi" w:cstheme="minorBidi"/>
                <w:smallCaps w:val="0"/>
                <w:noProof/>
              </w:rPr>
              <w:tab/>
            </w:r>
            <w:r w:rsidRPr="00350388">
              <w:rPr>
                <w:rStyle w:val="Lienhypertexte"/>
                <w:noProof/>
              </w:rPr>
              <w:t>Organisation des fichiers</w:t>
            </w:r>
            <w:r>
              <w:rPr>
                <w:noProof/>
                <w:webHidden/>
              </w:rPr>
              <w:tab/>
            </w:r>
            <w:r>
              <w:rPr>
                <w:noProof/>
                <w:webHidden/>
              </w:rPr>
              <w:fldChar w:fldCharType="begin"/>
            </w:r>
            <w:r>
              <w:rPr>
                <w:noProof/>
                <w:webHidden/>
              </w:rPr>
              <w:instrText xml:space="preserve"> PAGEREF _Toc500754393 \h </w:instrText>
            </w:r>
          </w:ins>
          <w:r>
            <w:rPr>
              <w:noProof/>
              <w:webHidden/>
            </w:rPr>
          </w:r>
          <w:r>
            <w:rPr>
              <w:noProof/>
              <w:webHidden/>
            </w:rPr>
            <w:fldChar w:fldCharType="separate"/>
          </w:r>
          <w:ins w:id="95" w:author="JACQUOT Vincent" w:date="2017-12-11T11:17:00Z">
            <w:r>
              <w:rPr>
                <w:noProof/>
                <w:webHidden/>
              </w:rPr>
              <w:t>19</w:t>
            </w:r>
            <w:r>
              <w:rPr>
                <w:noProof/>
                <w:webHidden/>
              </w:rPr>
              <w:fldChar w:fldCharType="end"/>
            </w:r>
            <w:r w:rsidRPr="00350388">
              <w:rPr>
                <w:rStyle w:val="Lienhypertexte"/>
                <w:noProof/>
              </w:rPr>
              <w:fldChar w:fldCharType="end"/>
            </w:r>
          </w:ins>
        </w:p>
        <w:p w14:paraId="68E13315" w14:textId="77777777" w:rsidR="00DD0DF9" w:rsidRDefault="00DD0DF9">
          <w:pPr>
            <w:pStyle w:val="TM3"/>
            <w:tabs>
              <w:tab w:val="left" w:pos="660"/>
              <w:tab w:val="right" w:leader="dot" w:pos="9062"/>
            </w:tabs>
            <w:rPr>
              <w:ins w:id="96" w:author="JACQUOT Vincent" w:date="2017-12-11T11:17:00Z"/>
              <w:rFonts w:asciiTheme="minorHAnsi" w:eastAsiaTheme="minorEastAsia" w:hAnsiTheme="minorHAnsi" w:cstheme="minorBidi"/>
              <w:smallCaps w:val="0"/>
              <w:noProof/>
            </w:rPr>
          </w:pPr>
          <w:ins w:id="9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4.4.2</w:t>
            </w:r>
            <w:r>
              <w:rPr>
                <w:rFonts w:asciiTheme="minorHAnsi" w:eastAsiaTheme="minorEastAsia" w:hAnsiTheme="minorHAnsi" w:cstheme="minorBidi"/>
                <w:smallCaps w:val="0"/>
                <w:noProof/>
              </w:rPr>
              <w:tab/>
            </w:r>
            <w:r w:rsidRPr="00350388">
              <w:rPr>
                <w:rStyle w:val="Lienhypertexte"/>
                <w:noProof/>
              </w:rPr>
              <w:t>Conventions de nommage</w:t>
            </w:r>
            <w:r>
              <w:rPr>
                <w:noProof/>
                <w:webHidden/>
              </w:rPr>
              <w:tab/>
            </w:r>
            <w:r>
              <w:rPr>
                <w:noProof/>
                <w:webHidden/>
              </w:rPr>
              <w:fldChar w:fldCharType="begin"/>
            </w:r>
            <w:r>
              <w:rPr>
                <w:noProof/>
                <w:webHidden/>
              </w:rPr>
              <w:instrText xml:space="preserve"> PAGEREF _Toc500754394 \h </w:instrText>
            </w:r>
          </w:ins>
          <w:r>
            <w:rPr>
              <w:noProof/>
              <w:webHidden/>
            </w:rPr>
          </w:r>
          <w:r>
            <w:rPr>
              <w:noProof/>
              <w:webHidden/>
            </w:rPr>
            <w:fldChar w:fldCharType="separate"/>
          </w:r>
          <w:ins w:id="98" w:author="JACQUOT Vincent" w:date="2017-12-11T11:17:00Z">
            <w:r>
              <w:rPr>
                <w:noProof/>
                <w:webHidden/>
              </w:rPr>
              <w:t>19</w:t>
            </w:r>
            <w:r>
              <w:rPr>
                <w:noProof/>
                <w:webHidden/>
              </w:rPr>
              <w:fldChar w:fldCharType="end"/>
            </w:r>
            <w:r w:rsidRPr="00350388">
              <w:rPr>
                <w:rStyle w:val="Lienhypertexte"/>
                <w:noProof/>
              </w:rPr>
              <w:fldChar w:fldCharType="end"/>
            </w:r>
          </w:ins>
        </w:p>
        <w:p w14:paraId="22719FDF" w14:textId="77777777" w:rsidR="00DD0DF9" w:rsidRDefault="00DD0DF9">
          <w:pPr>
            <w:pStyle w:val="TM3"/>
            <w:tabs>
              <w:tab w:val="left" w:pos="660"/>
              <w:tab w:val="right" w:leader="dot" w:pos="9062"/>
            </w:tabs>
            <w:rPr>
              <w:ins w:id="99" w:author="JACQUOT Vincent" w:date="2017-12-11T11:17:00Z"/>
              <w:rFonts w:asciiTheme="minorHAnsi" w:eastAsiaTheme="minorEastAsia" w:hAnsiTheme="minorHAnsi" w:cstheme="minorBidi"/>
              <w:smallCaps w:val="0"/>
              <w:noProof/>
            </w:rPr>
          </w:pPr>
          <w:ins w:id="10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4.4.3</w:t>
            </w:r>
            <w:r>
              <w:rPr>
                <w:rFonts w:asciiTheme="minorHAnsi" w:eastAsiaTheme="minorEastAsia" w:hAnsiTheme="minorHAnsi" w:cstheme="minorBidi"/>
                <w:smallCaps w:val="0"/>
                <w:noProof/>
              </w:rPr>
              <w:tab/>
            </w:r>
            <w:r w:rsidRPr="00350388">
              <w:rPr>
                <w:rStyle w:val="Lienhypertexte"/>
                <w:noProof/>
              </w:rPr>
              <w:t>Ordres de déclaration des membres d’un type</w:t>
            </w:r>
            <w:r>
              <w:rPr>
                <w:noProof/>
                <w:webHidden/>
              </w:rPr>
              <w:tab/>
            </w:r>
            <w:r>
              <w:rPr>
                <w:noProof/>
                <w:webHidden/>
              </w:rPr>
              <w:fldChar w:fldCharType="begin"/>
            </w:r>
            <w:r>
              <w:rPr>
                <w:noProof/>
                <w:webHidden/>
              </w:rPr>
              <w:instrText xml:space="preserve"> PAGEREF _Toc500754395 \h </w:instrText>
            </w:r>
          </w:ins>
          <w:r>
            <w:rPr>
              <w:noProof/>
              <w:webHidden/>
            </w:rPr>
          </w:r>
          <w:r>
            <w:rPr>
              <w:noProof/>
              <w:webHidden/>
            </w:rPr>
            <w:fldChar w:fldCharType="separate"/>
          </w:r>
          <w:ins w:id="101" w:author="JACQUOT Vincent" w:date="2017-12-11T11:17:00Z">
            <w:r>
              <w:rPr>
                <w:noProof/>
                <w:webHidden/>
              </w:rPr>
              <w:t>19</w:t>
            </w:r>
            <w:r>
              <w:rPr>
                <w:noProof/>
                <w:webHidden/>
              </w:rPr>
              <w:fldChar w:fldCharType="end"/>
            </w:r>
            <w:r w:rsidRPr="00350388">
              <w:rPr>
                <w:rStyle w:val="Lienhypertexte"/>
                <w:noProof/>
              </w:rPr>
              <w:fldChar w:fldCharType="end"/>
            </w:r>
          </w:ins>
        </w:p>
        <w:p w14:paraId="7C0EEF6C" w14:textId="77777777" w:rsidR="00DD0DF9" w:rsidRDefault="00DD0DF9">
          <w:pPr>
            <w:pStyle w:val="TM3"/>
            <w:tabs>
              <w:tab w:val="left" w:pos="660"/>
              <w:tab w:val="right" w:leader="dot" w:pos="9062"/>
            </w:tabs>
            <w:rPr>
              <w:ins w:id="102" w:author="JACQUOT Vincent" w:date="2017-12-11T11:17:00Z"/>
              <w:rFonts w:asciiTheme="minorHAnsi" w:eastAsiaTheme="minorEastAsia" w:hAnsiTheme="minorHAnsi" w:cstheme="minorBidi"/>
              <w:smallCaps w:val="0"/>
              <w:noProof/>
            </w:rPr>
          </w:pPr>
          <w:ins w:id="10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4.4.4</w:t>
            </w:r>
            <w:r>
              <w:rPr>
                <w:rFonts w:asciiTheme="minorHAnsi" w:eastAsiaTheme="minorEastAsia" w:hAnsiTheme="minorHAnsi" w:cstheme="minorBidi"/>
                <w:smallCaps w:val="0"/>
                <w:noProof/>
              </w:rPr>
              <w:tab/>
            </w:r>
            <w:r w:rsidRPr="00350388">
              <w:rPr>
                <w:rStyle w:val="Lienhypertexte"/>
                <w:noProof/>
              </w:rPr>
              <w:t>Enumérations</w:t>
            </w:r>
            <w:r>
              <w:rPr>
                <w:noProof/>
                <w:webHidden/>
              </w:rPr>
              <w:tab/>
            </w:r>
            <w:r>
              <w:rPr>
                <w:noProof/>
                <w:webHidden/>
              </w:rPr>
              <w:fldChar w:fldCharType="begin"/>
            </w:r>
            <w:r>
              <w:rPr>
                <w:noProof/>
                <w:webHidden/>
              </w:rPr>
              <w:instrText xml:space="preserve"> PAGEREF _Toc500754396 \h </w:instrText>
            </w:r>
          </w:ins>
          <w:r>
            <w:rPr>
              <w:noProof/>
              <w:webHidden/>
            </w:rPr>
          </w:r>
          <w:r>
            <w:rPr>
              <w:noProof/>
              <w:webHidden/>
            </w:rPr>
            <w:fldChar w:fldCharType="separate"/>
          </w:r>
          <w:ins w:id="104" w:author="JACQUOT Vincent" w:date="2017-12-11T11:17:00Z">
            <w:r>
              <w:rPr>
                <w:noProof/>
                <w:webHidden/>
              </w:rPr>
              <w:t>20</w:t>
            </w:r>
            <w:r>
              <w:rPr>
                <w:noProof/>
                <w:webHidden/>
              </w:rPr>
              <w:fldChar w:fldCharType="end"/>
            </w:r>
            <w:r w:rsidRPr="00350388">
              <w:rPr>
                <w:rStyle w:val="Lienhypertexte"/>
                <w:noProof/>
              </w:rPr>
              <w:fldChar w:fldCharType="end"/>
            </w:r>
          </w:ins>
        </w:p>
        <w:p w14:paraId="6403F207" w14:textId="77777777" w:rsidR="00DD0DF9" w:rsidRDefault="00DD0DF9">
          <w:pPr>
            <w:pStyle w:val="TM3"/>
            <w:tabs>
              <w:tab w:val="left" w:pos="660"/>
              <w:tab w:val="right" w:leader="dot" w:pos="9062"/>
            </w:tabs>
            <w:rPr>
              <w:ins w:id="105" w:author="JACQUOT Vincent" w:date="2017-12-11T11:17:00Z"/>
              <w:rFonts w:asciiTheme="minorHAnsi" w:eastAsiaTheme="minorEastAsia" w:hAnsiTheme="minorHAnsi" w:cstheme="minorBidi"/>
              <w:smallCaps w:val="0"/>
              <w:noProof/>
            </w:rPr>
          </w:pPr>
          <w:ins w:id="10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4.4.5</w:t>
            </w:r>
            <w:r>
              <w:rPr>
                <w:rFonts w:asciiTheme="minorHAnsi" w:eastAsiaTheme="minorEastAsia" w:hAnsiTheme="minorHAnsi" w:cstheme="minorBidi"/>
                <w:smallCaps w:val="0"/>
                <w:noProof/>
              </w:rPr>
              <w:tab/>
            </w:r>
            <w:r w:rsidRPr="00350388">
              <w:rPr>
                <w:rStyle w:val="Lienhypertexte"/>
                <w:noProof/>
              </w:rPr>
              <w:t>Lisibilité</w:t>
            </w:r>
            <w:r>
              <w:rPr>
                <w:noProof/>
                <w:webHidden/>
              </w:rPr>
              <w:tab/>
            </w:r>
            <w:r>
              <w:rPr>
                <w:noProof/>
                <w:webHidden/>
              </w:rPr>
              <w:fldChar w:fldCharType="begin"/>
            </w:r>
            <w:r>
              <w:rPr>
                <w:noProof/>
                <w:webHidden/>
              </w:rPr>
              <w:instrText xml:space="preserve"> PAGEREF _Toc500754397 \h </w:instrText>
            </w:r>
          </w:ins>
          <w:r>
            <w:rPr>
              <w:noProof/>
              <w:webHidden/>
            </w:rPr>
          </w:r>
          <w:r>
            <w:rPr>
              <w:noProof/>
              <w:webHidden/>
            </w:rPr>
            <w:fldChar w:fldCharType="separate"/>
          </w:r>
          <w:ins w:id="107" w:author="JACQUOT Vincent" w:date="2017-12-11T11:17:00Z">
            <w:r>
              <w:rPr>
                <w:noProof/>
                <w:webHidden/>
              </w:rPr>
              <w:t>20</w:t>
            </w:r>
            <w:r>
              <w:rPr>
                <w:noProof/>
                <w:webHidden/>
              </w:rPr>
              <w:fldChar w:fldCharType="end"/>
            </w:r>
            <w:r w:rsidRPr="00350388">
              <w:rPr>
                <w:rStyle w:val="Lienhypertexte"/>
                <w:noProof/>
              </w:rPr>
              <w:fldChar w:fldCharType="end"/>
            </w:r>
          </w:ins>
        </w:p>
        <w:p w14:paraId="0668D0AF" w14:textId="77777777" w:rsidR="00DD0DF9" w:rsidRDefault="00DD0DF9">
          <w:pPr>
            <w:pStyle w:val="TM3"/>
            <w:tabs>
              <w:tab w:val="left" w:pos="660"/>
              <w:tab w:val="right" w:leader="dot" w:pos="9062"/>
            </w:tabs>
            <w:rPr>
              <w:ins w:id="108" w:author="JACQUOT Vincent" w:date="2017-12-11T11:17:00Z"/>
              <w:rFonts w:asciiTheme="minorHAnsi" w:eastAsiaTheme="minorEastAsia" w:hAnsiTheme="minorHAnsi" w:cstheme="minorBidi"/>
              <w:smallCaps w:val="0"/>
              <w:noProof/>
            </w:rPr>
          </w:pPr>
          <w:ins w:id="10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4.4.6</w:t>
            </w:r>
            <w:r>
              <w:rPr>
                <w:rFonts w:asciiTheme="minorHAnsi" w:eastAsiaTheme="minorEastAsia" w:hAnsiTheme="minorHAnsi" w:cstheme="minorBidi"/>
                <w:smallCaps w:val="0"/>
                <w:noProof/>
              </w:rPr>
              <w:tab/>
            </w:r>
            <w:r w:rsidRPr="00350388">
              <w:rPr>
                <w:rStyle w:val="Lienhypertexte"/>
                <w:noProof/>
              </w:rPr>
              <w:t>Usage des types</w:t>
            </w:r>
            <w:r>
              <w:rPr>
                <w:noProof/>
                <w:webHidden/>
              </w:rPr>
              <w:tab/>
            </w:r>
            <w:r>
              <w:rPr>
                <w:noProof/>
                <w:webHidden/>
              </w:rPr>
              <w:fldChar w:fldCharType="begin"/>
            </w:r>
            <w:r>
              <w:rPr>
                <w:noProof/>
                <w:webHidden/>
              </w:rPr>
              <w:instrText xml:space="preserve"> PAGEREF _Toc500754398 \h </w:instrText>
            </w:r>
          </w:ins>
          <w:r>
            <w:rPr>
              <w:noProof/>
              <w:webHidden/>
            </w:rPr>
          </w:r>
          <w:r>
            <w:rPr>
              <w:noProof/>
              <w:webHidden/>
            </w:rPr>
            <w:fldChar w:fldCharType="separate"/>
          </w:r>
          <w:ins w:id="110" w:author="JACQUOT Vincent" w:date="2017-12-11T11:17:00Z">
            <w:r>
              <w:rPr>
                <w:noProof/>
                <w:webHidden/>
              </w:rPr>
              <w:t>21</w:t>
            </w:r>
            <w:r>
              <w:rPr>
                <w:noProof/>
                <w:webHidden/>
              </w:rPr>
              <w:fldChar w:fldCharType="end"/>
            </w:r>
            <w:r w:rsidRPr="00350388">
              <w:rPr>
                <w:rStyle w:val="Lienhypertexte"/>
                <w:noProof/>
              </w:rPr>
              <w:fldChar w:fldCharType="end"/>
            </w:r>
          </w:ins>
        </w:p>
        <w:p w14:paraId="7E1A90C1" w14:textId="77777777" w:rsidR="00DD0DF9" w:rsidRDefault="00DD0DF9">
          <w:pPr>
            <w:pStyle w:val="TM3"/>
            <w:tabs>
              <w:tab w:val="left" w:pos="660"/>
              <w:tab w:val="right" w:leader="dot" w:pos="9062"/>
            </w:tabs>
            <w:rPr>
              <w:ins w:id="111" w:author="JACQUOT Vincent" w:date="2017-12-11T11:17:00Z"/>
              <w:rFonts w:asciiTheme="minorHAnsi" w:eastAsiaTheme="minorEastAsia" w:hAnsiTheme="minorHAnsi" w:cstheme="minorBidi"/>
              <w:smallCaps w:val="0"/>
              <w:noProof/>
            </w:rPr>
          </w:pPr>
          <w:ins w:id="11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"_Toc500754399"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4.4.7</w:t>
            </w:r>
            <w:r>
              <w:rPr>
                <w:rFonts w:asciiTheme="minorHAnsi" w:eastAsiaTheme="minorEastAsia" w:hAnsiTheme="minorHAnsi" w:cstheme="minorBidi"/>
                <w:smallCaps w:val="0"/>
                <w:noProof/>
              </w:rPr>
              <w:tab/>
            </w:r>
            <w:r w:rsidRPr="00350388">
              <w:rPr>
                <w:rStyle w:val="Lienhypertexte"/>
                <w:noProof/>
              </w:rPr>
              <w:t>Autres normes</w:t>
            </w:r>
            <w:r>
              <w:rPr>
                <w:noProof/>
                <w:webHidden/>
              </w:rPr>
              <w:tab/>
            </w:r>
            <w:r>
              <w:rPr>
                <w:noProof/>
                <w:webHidden/>
              </w:rPr>
              <w:fldChar w:fldCharType="begin"/>
            </w:r>
            <w:r>
              <w:rPr>
                <w:noProof/>
                <w:webHidden/>
              </w:rPr>
              <w:instrText xml:space="preserve"> PAGEREF _Toc500754399 \h </w:instrText>
            </w:r>
          </w:ins>
          <w:r>
            <w:rPr>
              <w:noProof/>
              <w:webHidden/>
            </w:rPr>
          </w:r>
          <w:r>
            <w:rPr>
              <w:noProof/>
              <w:webHidden/>
            </w:rPr>
            <w:fldChar w:fldCharType="separate"/>
          </w:r>
          <w:ins w:id="113" w:author="JACQUOT Vincent" w:date="2017-12-11T11:17:00Z">
            <w:r>
              <w:rPr>
                <w:noProof/>
                <w:webHidden/>
              </w:rPr>
              <w:t>21</w:t>
            </w:r>
            <w:r>
              <w:rPr>
                <w:noProof/>
                <w:webHidden/>
              </w:rPr>
              <w:fldChar w:fldCharType="end"/>
            </w:r>
            <w:r w:rsidRPr="00350388">
              <w:rPr>
                <w:rStyle w:val="Lienhypertexte"/>
                <w:noProof/>
              </w:rPr>
              <w:fldChar w:fldCharType="end"/>
            </w:r>
          </w:ins>
        </w:p>
        <w:p w14:paraId="5C302B61" w14:textId="77777777" w:rsidR="00DD0DF9" w:rsidRDefault="00DD0DF9">
          <w:pPr>
            <w:pStyle w:val="TM1"/>
            <w:tabs>
              <w:tab w:val="left" w:pos="330"/>
              <w:tab w:val="right" w:leader="dot" w:pos="9062"/>
            </w:tabs>
            <w:rPr>
              <w:ins w:id="114" w:author="JACQUOT Vincent" w:date="2017-12-11T11:17:00Z"/>
              <w:rFonts w:asciiTheme="minorHAnsi" w:eastAsiaTheme="minorEastAsia" w:hAnsiTheme="minorHAnsi" w:cstheme="minorBidi"/>
              <w:b w:val="0"/>
              <w:bCs w:val="0"/>
              <w:caps w:val="0"/>
              <w:noProof/>
              <w:u w:val="none"/>
            </w:rPr>
          </w:pPr>
          <w:ins w:id="115"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w:t>
            </w:r>
            <w:r>
              <w:rPr>
                <w:rFonts w:asciiTheme="minorHAnsi" w:eastAsiaTheme="minorEastAsia" w:hAnsiTheme="minorHAnsi" w:cstheme="minorBidi"/>
                <w:b w:val="0"/>
                <w:bCs w:val="0"/>
                <w:caps w:val="0"/>
                <w:noProof/>
                <w:u w:val="none"/>
              </w:rPr>
              <w:tab/>
            </w:r>
            <w:r w:rsidRPr="00350388">
              <w:rPr>
                <w:rStyle w:val="Lienhypertexte"/>
                <w:noProof/>
              </w:rPr>
              <w:t>Checklist</w:t>
            </w:r>
            <w:r>
              <w:rPr>
                <w:noProof/>
                <w:webHidden/>
              </w:rPr>
              <w:tab/>
            </w:r>
            <w:r>
              <w:rPr>
                <w:noProof/>
                <w:webHidden/>
              </w:rPr>
              <w:fldChar w:fldCharType="begin"/>
            </w:r>
            <w:r>
              <w:rPr>
                <w:noProof/>
                <w:webHidden/>
              </w:rPr>
              <w:instrText xml:space="preserve"> PAGEREF _Toc500754400 \h </w:instrText>
            </w:r>
          </w:ins>
          <w:r>
            <w:rPr>
              <w:noProof/>
              <w:webHidden/>
            </w:rPr>
          </w:r>
          <w:r>
            <w:rPr>
              <w:noProof/>
              <w:webHidden/>
            </w:rPr>
            <w:fldChar w:fldCharType="separate"/>
          </w:r>
          <w:ins w:id="116" w:author="JACQUOT Vincent" w:date="2017-12-11T11:17:00Z">
            <w:r>
              <w:rPr>
                <w:noProof/>
                <w:webHidden/>
              </w:rPr>
              <w:t>22</w:t>
            </w:r>
            <w:r>
              <w:rPr>
                <w:noProof/>
                <w:webHidden/>
              </w:rPr>
              <w:fldChar w:fldCharType="end"/>
            </w:r>
            <w:r w:rsidRPr="00350388">
              <w:rPr>
                <w:rStyle w:val="Lienhypertexte"/>
                <w:noProof/>
              </w:rPr>
              <w:fldChar w:fldCharType="end"/>
            </w:r>
          </w:ins>
        </w:p>
        <w:p w14:paraId="3EFD1E67" w14:textId="77777777" w:rsidR="00DD0DF9" w:rsidRDefault="00DD0DF9">
          <w:pPr>
            <w:pStyle w:val="TM2"/>
            <w:tabs>
              <w:tab w:val="left" w:pos="495"/>
              <w:tab w:val="right" w:leader="dot" w:pos="9062"/>
            </w:tabs>
            <w:rPr>
              <w:ins w:id="117" w:author="JACQUOT Vincent" w:date="2017-12-11T11:17:00Z"/>
              <w:rFonts w:asciiTheme="minorHAnsi" w:eastAsiaTheme="minorEastAsia" w:hAnsiTheme="minorHAnsi" w:cstheme="minorBidi"/>
              <w:b w:val="0"/>
              <w:bCs w:val="0"/>
              <w:smallCaps w:val="0"/>
              <w:noProof/>
            </w:rPr>
          </w:pPr>
          <w:ins w:id="11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5.1</w:t>
            </w:r>
            <w:r>
              <w:rPr>
                <w:rFonts w:asciiTheme="minorHAnsi" w:eastAsiaTheme="minorEastAsia" w:hAnsiTheme="minorHAnsi" w:cstheme="minorBidi"/>
                <w:b w:val="0"/>
                <w:bCs w:val="0"/>
                <w:smallCaps w:val="0"/>
                <w:noProof/>
              </w:rPr>
              <w:tab/>
            </w:r>
            <w:r w:rsidRPr="00350388">
              <w:rPr>
                <w:rStyle w:val="Lienhypertexte"/>
                <w:noProof/>
              </w:rPr>
              <w:t>Structure du domaine</w:t>
            </w:r>
            <w:r>
              <w:rPr>
                <w:noProof/>
                <w:webHidden/>
              </w:rPr>
              <w:tab/>
            </w:r>
            <w:r>
              <w:rPr>
                <w:noProof/>
                <w:webHidden/>
              </w:rPr>
              <w:fldChar w:fldCharType="begin"/>
            </w:r>
            <w:r>
              <w:rPr>
                <w:noProof/>
                <w:webHidden/>
              </w:rPr>
              <w:instrText xml:space="preserve"> PAGEREF _Toc500754401 \h </w:instrText>
            </w:r>
          </w:ins>
          <w:r>
            <w:rPr>
              <w:noProof/>
              <w:webHidden/>
            </w:rPr>
          </w:r>
          <w:r>
            <w:rPr>
              <w:noProof/>
              <w:webHidden/>
            </w:rPr>
            <w:fldChar w:fldCharType="separate"/>
          </w:r>
          <w:ins w:id="119" w:author="JACQUOT Vincent" w:date="2017-12-11T11:17:00Z">
            <w:r>
              <w:rPr>
                <w:noProof/>
                <w:webHidden/>
              </w:rPr>
              <w:t>22</w:t>
            </w:r>
            <w:r>
              <w:rPr>
                <w:noProof/>
                <w:webHidden/>
              </w:rPr>
              <w:fldChar w:fldCharType="end"/>
            </w:r>
            <w:r w:rsidRPr="00350388">
              <w:rPr>
                <w:rStyle w:val="Lienhypertexte"/>
                <w:noProof/>
              </w:rPr>
              <w:fldChar w:fldCharType="end"/>
            </w:r>
          </w:ins>
        </w:p>
        <w:p w14:paraId="0F841A0E" w14:textId="77777777" w:rsidR="00DD0DF9" w:rsidRDefault="00DD0DF9">
          <w:pPr>
            <w:pStyle w:val="TM2"/>
            <w:tabs>
              <w:tab w:val="left" w:pos="495"/>
              <w:tab w:val="right" w:leader="dot" w:pos="9062"/>
            </w:tabs>
            <w:rPr>
              <w:ins w:id="120" w:author="JACQUOT Vincent" w:date="2017-12-11T11:17:00Z"/>
              <w:rFonts w:asciiTheme="minorHAnsi" w:eastAsiaTheme="minorEastAsia" w:hAnsiTheme="minorHAnsi" w:cstheme="minorBidi"/>
              <w:b w:val="0"/>
              <w:bCs w:val="0"/>
              <w:smallCaps w:val="0"/>
              <w:noProof/>
            </w:rPr>
          </w:pPr>
          <w:ins w:id="12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5.2</w:t>
            </w:r>
            <w:r>
              <w:rPr>
                <w:rFonts w:asciiTheme="minorHAnsi" w:eastAsiaTheme="minorEastAsia" w:hAnsiTheme="minorHAnsi" w:cstheme="minorBidi"/>
                <w:b w:val="0"/>
                <w:bCs w:val="0"/>
                <w:smallCaps w:val="0"/>
                <w:noProof/>
              </w:rPr>
              <w:tab/>
            </w:r>
            <w:r w:rsidRPr="00350388">
              <w:rPr>
                <w:rStyle w:val="Lienhypertexte"/>
                <w:noProof/>
              </w:rPr>
              <w:t>Types communs</w:t>
            </w:r>
            <w:r>
              <w:rPr>
                <w:noProof/>
                <w:webHidden/>
              </w:rPr>
              <w:tab/>
            </w:r>
            <w:r>
              <w:rPr>
                <w:noProof/>
                <w:webHidden/>
              </w:rPr>
              <w:fldChar w:fldCharType="begin"/>
            </w:r>
            <w:r>
              <w:rPr>
                <w:noProof/>
                <w:webHidden/>
              </w:rPr>
              <w:instrText xml:space="preserve"> PAGEREF _Toc500754402 \h </w:instrText>
            </w:r>
          </w:ins>
          <w:r>
            <w:rPr>
              <w:noProof/>
              <w:webHidden/>
            </w:rPr>
          </w:r>
          <w:r>
            <w:rPr>
              <w:noProof/>
              <w:webHidden/>
            </w:rPr>
            <w:fldChar w:fldCharType="separate"/>
          </w:r>
          <w:ins w:id="122" w:author="JACQUOT Vincent" w:date="2017-12-11T11:17:00Z">
            <w:r>
              <w:rPr>
                <w:noProof/>
                <w:webHidden/>
              </w:rPr>
              <w:t>22</w:t>
            </w:r>
            <w:r>
              <w:rPr>
                <w:noProof/>
                <w:webHidden/>
              </w:rPr>
              <w:fldChar w:fldCharType="end"/>
            </w:r>
            <w:r w:rsidRPr="00350388">
              <w:rPr>
                <w:rStyle w:val="Lienhypertexte"/>
                <w:noProof/>
              </w:rPr>
              <w:fldChar w:fldCharType="end"/>
            </w:r>
          </w:ins>
        </w:p>
        <w:p w14:paraId="59E84D3F" w14:textId="77777777" w:rsidR="00DD0DF9" w:rsidRDefault="00DD0DF9">
          <w:pPr>
            <w:pStyle w:val="TM3"/>
            <w:tabs>
              <w:tab w:val="left" w:pos="660"/>
              <w:tab w:val="right" w:leader="dot" w:pos="9062"/>
            </w:tabs>
            <w:rPr>
              <w:ins w:id="123" w:author="JACQUOT Vincent" w:date="2017-12-11T11:17:00Z"/>
              <w:rFonts w:asciiTheme="minorHAnsi" w:eastAsiaTheme="minorEastAsia" w:hAnsiTheme="minorHAnsi" w:cstheme="minorBidi"/>
              <w:smallCaps w:val="0"/>
              <w:noProof/>
            </w:rPr>
          </w:pPr>
          <w:ins w:id="12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5.2.1</w:t>
            </w:r>
            <w:r>
              <w:rPr>
                <w:rFonts w:asciiTheme="minorHAnsi" w:eastAsiaTheme="minorEastAsia" w:hAnsiTheme="minorHAnsi" w:cstheme="minorBidi"/>
                <w:smallCaps w:val="0"/>
                <w:noProof/>
              </w:rPr>
              <w:tab/>
            </w:r>
            <w:r w:rsidRPr="00350388">
              <w:rPr>
                <w:rStyle w:val="Lienhypertexte"/>
                <w:noProof/>
              </w:rPr>
              <w:t>Types énumérés</w:t>
            </w:r>
            <w:r>
              <w:rPr>
                <w:noProof/>
                <w:webHidden/>
              </w:rPr>
              <w:tab/>
            </w:r>
            <w:r>
              <w:rPr>
                <w:noProof/>
                <w:webHidden/>
              </w:rPr>
              <w:fldChar w:fldCharType="begin"/>
            </w:r>
            <w:r>
              <w:rPr>
                <w:noProof/>
                <w:webHidden/>
              </w:rPr>
              <w:instrText xml:space="preserve"> PAGEREF _Toc500754403 \h </w:instrText>
            </w:r>
          </w:ins>
          <w:r>
            <w:rPr>
              <w:noProof/>
              <w:webHidden/>
            </w:rPr>
          </w:r>
          <w:r>
            <w:rPr>
              <w:noProof/>
              <w:webHidden/>
            </w:rPr>
            <w:fldChar w:fldCharType="separate"/>
          </w:r>
          <w:ins w:id="125" w:author="JACQUOT Vincent" w:date="2017-12-11T11:17:00Z">
            <w:r>
              <w:rPr>
                <w:noProof/>
                <w:webHidden/>
              </w:rPr>
              <w:t>23</w:t>
            </w:r>
            <w:r>
              <w:rPr>
                <w:noProof/>
                <w:webHidden/>
              </w:rPr>
              <w:fldChar w:fldCharType="end"/>
            </w:r>
            <w:r w:rsidRPr="00350388">
              <w:rPr>
                <w:rStyle w:val="Lienhypertexte"/>
                <w:noProof/>
              </w:rPr>
              <w:fldChar w:fldCharType="end"/>
            </w:r>
          </w:ins>
        </w:p>
        <w:p w14:paraId="3FE852A3" w14:textId="77777777" w:rsidR="00DD0DF9" w:rsidRDefault="00DD0DF9">
          <w:pPr>
            <w:pStyle w:val="TM3"/>
            <w:tabs>
              <w:tab w:val="left" w:pos="660"/>
              <w:tab w:val="right" w:leader="dot" w:pos="9062"/>
            </w:tabs>
            <w:rPr>
              <w:ins w:id="126" w:author="JACQUOT Vincent" w:date="2017-12-11T11:17:00Z"/>
              <w:rFonts w:asciiTheme="minorHAnsi" w:eastAsiaTheme="minorEastAsia" w:hAnsiTheme="minorHAnsi" w:cstheme="minorBidi"/>
              <w:smallCaps w:val="0"/>
              <w:noProof/>
            </w:rPr>
          </w:pPr>
          <w:ins w:id="12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5.2.2</w:t>
            </w:r>
            <w:r>
              <w:rPr>
                <w:rFonts w:asciiTheme="minorHAnsi" w:eastAsiaTheme="minorEastAsia" w:hAnsiTheme="minorHAnsi" w:cstheme="minorBidi"/>
                <w:smallCaps w:val="0"/>
                <w:noProof/>
              </w:rPr>
              <w:tab/>
            </w:r>
            <w:r w:rsidRPr="00350388">
              <w:rPr>
                <w:rStyle w:val="Lienhypertexte"/>
                <w:noProof/>
              </w:rPr>
              <w:t>Messages</w:t>
            </w:r>
            <w:r>
              <w:rPr>
                <w:noProof/>
                <w:webHidden/>
              </w:rPr>
              <w:tab/>
            </w:r>
            <w:r>
              <w:rPr>
                <w:noProof/>
                <w:webHidden/>
              </w:rPr>
              <w:fldChar w:fldCharType="begin"/>
            </w:r>
            <w:r>
              <w:rPr>
                <w:noProof/>
                <w:webHidden/>
              </w:rPr>
              <w:instrText xml:space="preserve"> PAGEREF _Toc500754404 \h </w:instrText>
            </w:r>
          </w:ins>
          <w:r>
            <w:rPr>
              <w:noProof/>
              <w:webHidden/>
            </w:rPr>
          </w:r>
          <w:r>
            <w:rPr>
              <w:noProof/>
              <w:webHidden/>
            </w:rPr>
            <w:fldChar w:fldCharType="separate"/>
          </w:r>
          <w:ins w:id="128" w:author="JACQUOT Vincent" w:date="2017-12-11T11:17:00Z">
            <w:r>
              <w:rPr>
                <w:noProof/>
                <w:webHidden/>
              </w:rPr>
              <w:t>23</w:t>
            </w:r>
            <w:r>
              <w:rPr>
                <w:noProof/>
                <w:webHidden/>
              </w:rPr>
              <w:fldChar w:fldCharType="end"/>
            </w:r>
            <w:r w:rsidRPr="00350388">
              <w:rPr>
                <w:rStyle w:val="Lienhypertexte"/>
                <w:noProof/>
              </w:rPr>
              <w:fldChar w:fldCharType="end"/>
            </w:r>
          </w:ins>
        </w:p>
        <w:p w14:paraId="4EB70E81" w14:textId="77777777" w:rsidR="00DD0DF9" w:rsidRDefault="00DD0DF9">
          <w:pPr>
            <w:pStyle w:val="TM2"/>
            <w:tabs>
              <w:tab w:val="left" w:pos="495"/>
              <w:tab w:val="right" w:leader="dot" w:pos="9062"/>
            </w:tabs>
            <w:rPr>
              <w:ins w:id="129" w:author="JACQUOT Vincent" w:date="2017-12-11T11:17:00Z"/>
              <w:rFonts w:asciiTheme="minorHAnsi" w:eastAsiaTheme="minorEastAsia" w:hAnsiTheme="minorHAnsi" w:cstheme="minorBidi"/>
              <w:b w:val="0"/>
              <w:bCs w:val="0"/>
              <w:smallCaps w:val="0"/>
              <w:noProof/>
            </w:rPr>
          </w:pPr>
          <w:ins w:id="13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w:t>
            </w:r>
            <w:r>
              <w:rPr>
                <w:rFonts w:asciiTheme="minorHAnsi" w:eastAsiaTheme="minorEastAsia" w:hAnsiTheme="minorHAnsi" w:cstheme="minorBidi"/>
                <w:b w:val="0"/>
                <w:bCs w:val="0"/>
                <w:smallCaps w:val="0"/>
                <w:noProof/>
              </w:rPr>
              <w:tab/>
            </w:r>
            <w:r w:rsidRPr="00350388">
              <w:rPr>
                <w:rStyle w:val="Lienhypertexte"/>
                <w:noProof/>
              </w:rPr>
              <w:t>Code métier</w:t>
            </w:r>
            <w:r>
              <w:rPr>
                <w:noProof/>
                <w:webHidden/>
              </w:rPr>
              <w:tab/>
            </w:r>
            <w:r>
              <w:rPr>
                <w:noProof/>
                <w:webHidden/>
              </w:rPr>
              <w:fldChar w:fldCharType="begin"/>
            </w:r>
            <w:r>
              <w:rPr>
                <w:noProof/>
                <w:webHidden/>
              </w:rPr>
              <w:instrText xml:space="preserve"> PAGEREF _Toc500754405 \h </w:instrText>
            </w:r>
          </w:ins>
          <w:r>
            <w:rPr>
              <w:noProof/>
              <w:webHidden/>
            </w:rPr>
          </w:r>
          <w:r>
            <w:rPr>
              <w:noProof/>
              <w:webHidden/>
            </w:rPr>
            <w:fldChar w:fldCharType="separate"/>
          </w:r>
          <w:ins w:id="131" w:author="JACQUOT Vincent" w:date="2017-12-11T11:17:00Z">
            <w:r>
              <w:rPr>
                <w:noProof/>
                <w:webHidden/>
              </w:rPr>
              <w:t>24</w:t>
            </w:r>
            <w:r>
              <w:rPr>
                <w:noProof/>
                <w:webHidden/>
              </w:rPr>
              <w:fldChar w:fldCharType="end"/>
            </w:r>
            <w:r w:rsidRPr="00350388">
              <w:rPr>
                <w:rStyle w:val="Lienhypertexte"/>
                <w:noProof/>
              </w:rPr>
              <w:fldChar w:fldCharType="end"/>
            </w:r>
          </w:ins>
        </w:p>
        <w:p w14:paraId="5FB45C27" w14:textId="77777777" w:rsidR="00DD0DF9" w:rsidRDefault="00DD0DF9">
          <w:pPr>
            <w:pStyle w:val="TM3"/>
            <w:tabs>
              <w:tab w:val="left" w:pos="660"/>
              <w:tab w:val="right" w:leader="dot" w:pos="9062"/>
            </w:tabs>
            <w:rPr>
              <w:ins w:id="132" w:author="JACQUOT Vincent" w:date="2017-12-11T11:17:00Z"/>
              <w:rFonts w:asciiTheme="minorHAnsi" w:eastAsiaTheme="minorEastAsia" w:hAnsiTheme="minorHAnsi" w:cstheme="minorBidi"/>
              <w:smallCaps w:val="0"/>
              <w:noProof/>
            </w:rPr>
          </w:pPr>
          <w:ins w:id="13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5.3.1</w:t>
            </w:r>
            <w:r>
              <w:rPr>
                <w:rFonts w:asciiTheme="minorHAnsi" w:eastAsiaTheme="minorEastAsia" w:hAnsiTheme="minorHAnsi" w:cstheme="minorBidi"/>
                <w:smallCaps w:val="0"/>
                <w:noProof/>
              </w:rPr>
              <w:tab/>
            </w:r>
            <w:r w:rsidRPr="00350388">
              <w:rPr>
                <w:rStyle w:val="Lienhypertexte"/>
                <w:noProof/>
              </w:rPr>
              <w:t>Entités</w:t>
            </w:r>
            <w:r>
              <w:rPr>
                <w:noProof/>
                <w:webHidden/>
              </w:rPr>
              <w:tab/>
            </w:r>
            <w:r>
              <w:rPr>
                <w:noProof/>
                <w:webHidden/>
              </w:rPr>
              <w:fldChar w:fldCharType="begin"/>
            </w:r>
            <w:r>
              <w:rPr>
                <w:noProof/>
                <w:webHidden/>
              </w:rPr>
              <w:instrText xml:space="preserve"> PAGEREF _Toc500754406 \h </w:instrText>
            </w:r>
          </w:ins>
          <w:r>
            <w:rPr>
              <w:noProof/>
              <w:webHidden/>
            </w:rPr>
          </w:r>
          <w:r>
            <w:rPr>
              <w:noProof/>
              <w:webHidden/>
            </w:rPr>
            <w:fldChar w:fldCharType="separate"/>
          </w:r>
          <w:ins w:id="134" w:author="JACQUOT Vincent" w:date="2017-12-11T11:17:00Z">
            <w:r>
              <w:rPr>
                <w:noProof/>
                <w:webHidden/>
              </w:rPr>
              <w:t>25</w:t>
            </w:r>
            <w:r>
              <w:rPr>
                <w:noProof/>
                <w:webHidden/>
              </w:rPr>
              <w:fldChar w:fldCharType="end"/>
            </w:r>
            <w:r w:rsidRPr="00350388">
              <w:rPr>
                <w:rStyle w:val="Lienhypertexte"/>
                <w:noProof/>
              </w:rPr>
              <w:fldChar w:fldCharType="end"/>
            </w:r>
          </w:ins>
        </w:p>
        <w:p w14:paraId="25403696" w14:textId="77777777" w:rsidR="00DD0DF9" w:rsidRDefault="00DD0DF9">
          <w:pPr>
            <w:pStyle w:val="TM3"/>
            <w:tabs>
              <w:tab w:val="left" w:pos="660"/>
              <w:tab w:val="right" w:leader="dot" w:pos="9062"/>
            </w:tabs>
            <w:rPr>
              <w:ins w:id="135" w:author="JACQUOT Vincent" w:date="2017-12-11T11:17:00Z"/>
              <w:rFonts w:asciiTheme="minorHAnsi" w:eastAsiaTheme="minorEastAsia" w:hAnsiTheme="minorHAnsi" w:cstheme="minorBidi"/>
              <w:smallCaps w:val="0"/>
              <w:noProof/>
            </w:rPr>
          </w:pPr>
          <w:ins w:id="13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5.3.2</w:t>
            </w:r>
            <w:r>
              <w:rPr>
                <w:rFonts w:asciiTheme="minorHAnsi" w:eastAsiaTheme="minorEastAsia" w:hAnsiTheme="minorHAnsi" w:cstheme="minorBidi"/>
                <w:smallCaps w:val="0"/>
                <w:noProof/>
              </w:rPr>
              <w:tab/>
            </w:r>
            <w:r w:rsidRPr="00350388">
              <w:rPr>
                <w:rStyle w:val="Lienhypertexte"/>
                <w:noProof/>
              </w:rPr>
              <w:t>Machines à états</w:t>
            </w:r>
            <w:r>
              <w:rPr>
                <w:noProof/>
                <w:webHidden/>
              </w:rPr>
              <w:tab/>
            </w:r>
            <w:r>
              <w:rPr>
                <w:noProof/>
                <w:webHidden/>
              </w:rPr>
              <w:fldChar w:fldCharType="begin"/>
            </w:r>
            <w:r>
              <w:rPr>
                <w:noProof/>
                <w:webHidden/>
              </w:rPr>
              <w:instrText xml:space="preserve"> PAGEREF _Toc500754407 \h </w:instrText>
            </w:r>
          </w:ins>
          <w:r>
            <w:rPr>
              <w:noProof/>
              <w:webHidden/>
            </w:rPr>
          </w:r>
          <w:r>
            <w:rPr>
              <w:noProof/>
              <w:webHidden/>
            </w:rPr>
            <w:fldChar w:fldCharType="separate"/>
          </w:r>
          <w:ins w:id="137" w:author="JACQUOT Vincent" w:date="2017-12-11T11:17:00Z">
            <w:r>
              <w:rPr>
                <w:noProof/>
                <w:webHidden/>
              </w:rPr>
              <w:t>26</w:t>
            </w:r>
            <w:r>
              <w:rPr>
                <w:noProof/>
                <w:webHidden/>
              </w:rPr>
              <w:fldChar w:fldCharType="end"/>
            </w:r>
            <w:r w:rsidRPr="00350388">
              <w:rPr>
                <w:rStyle w:val="Lienhypertexte"/>
                <w:noProof/>
              </w:rPr>
              <w:fldChar w:fldCharType="end"/>
            </w:r>
          </w:ins>
        </w:p>
        <w:p w14:paraId="2B7AD9FB" w14:textId="77777777" w:rsidR="00DD0DF9" w:rsidRDefault="00DD0DF9">
          <w:pPr>
            <w:pStyle w:val="TM3"/>
            <w:tabs>
              <w:tab w:val="left" w:pos="660"/>
              <w:tab w:val="right" w:leader="dot" w:pos="9062"/>
            </w:tabs>
            <w:rPr>
              <w:ins w:id="138" w:author="JACQUOT Vincent" w:date="2017-12-11T11:17:00Z"/>
              <w:rFonts w:asciiTheme="minorHAnsi" w:eastAsiaTheme="minorEastAsia" w:hAnsiTheme="minorHAnsi" w:cstheme="minorBidi"/>
              <w:smallCaps w:val="0"/>
              <w:noProof/>
            </w:rPr>
          </w:pPr>
          <w:ins w:id="13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5.3.3</w:t>
            </w:r>
            <w:r>
              <w:rPr>
                <w:rFonts w:asciiTheme="minorHAnsi" w:eastAsiaTheme="minorEastAsia" w:hAnsiTheme="minorHAnsi" w:cstheme="minorBidi"/>
                <w:smallCaps w:val="0"/>
                <w:noProof/>
              </w:rPr>
              <w:tab/>
            </w:r>
            <w:r w:rsidRPr="00350388">
              <w:rPr>
                <w:rStyle w:val="Lienhypertexte"/>
                <w:noProof/>
              </w:rPr>
              <w:t>Interfaces des repositories</w:t>
            </w:r>
            <w:r>
              <w:rPr>
                <w:noProof/>
                <w:webHidden/>
              </w:rPr>
              <w:tab/>
            </w:r>
            <w:r>
              <w:rPr>
                <w:noProof/>
                <w:webHidden/>
              </w:rPr>
              <w:fldChar w:fldCharType="begin"/>
            </w:r>
            <w:r>
              <w:rPr>
                <w:noProof/>
                <w:webHidden/>
              </w:rPr>
              <w:instrText xml:space="preserve"> PAGEREF _Toc500754408 \h </w:instrText>
            </w:r>
          </w:ins>
          <w:r>
            <w:rPr>
              <w:noProof/>
              <w:webHidden/>
            </w:rPr>
          </w:r>
          <w:r>
            <w:rPr>
              <w:noProof/>
              <w:webHidden/>
            </w:rPr>
            <w:fldChar w:fldCharType="separate"/>
          </w:r>
          <w:ins w:id="140" w:author="JACQUOT Vincent" w:date="2017-12-11T11:17:00Z">
            <w:r>
              <w:rPr>
                <w:noProof/>
                <w:webHidden/>
              </w:rPr>
              <w:t>29</w:t>
            </w:r>
            <w:r>
              <w:rPr>
                <w:noProof/>
                <w:webHidden/>
              </w:rPr>
              <w:fldChar w:fldCharType="end"/>
            </w:r>
            <w:r w:rsidRPr="00350388">
              <w:rPr>
                <w:rStyle w:val="Lienhypertexte"/>
                <w:noProof/>
              </w:rPr>
              <w:fldChar w:fldCharType="end"/>
            </w:r>
          </w:ins>
        </w:p>
        <w:p w14:paraId="23094295" w14:textId="77777777" w:rsidR="00DD0DF9" w:rsidRDefault="00DD0DF9">
          <w:pPr>
            <w:pStyle w:val="TM3"/>
            <w:tabs>
              <w:tab w:val="left" w:pos="660"/>
              <w:tab w:val="right" w:leader="dot" w:pos="9062"/>
            </w:tabs>
            <w:rPr>
              <w:ins w:id="141" w:author="JACQUOT Vincent" w:date="2017-12-11T11:17:00Z"/>
              <w:rFonts w:asciiTheme="minorHAnsi" w:eastAsiaTheme="minorEastAsia" w:hAnsiTheme="minorHAnsi" w:cstheme="minorBidi"/>
              <w:smallCaps w:val="0"/>
              <w:noProof/>
            </w:rPr>
          </w:pPr>
          <w:ins w:id="14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"_Toc500754409"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5.3.4</w:t>
            </w:r>
            <w:r>
              <w:rPr>
                <w:rFonts w:asciiTheme="minorHAnsi" w:eastAsiaTheme="minorEastAsia" w:hAnsiTheme="minorHAnsi" w:cstheme="minorBidi"/>
                <w:smallCaps w:val="0"/>
                <w:noProof/>
              </w:rPr>
              <w:tab/>
            </w:r>
            <w:r w:rsidRPr="00350388">
              <w:rPr>
                <w:rStyle w:val="Lienhypertexte"/>
                <w:noProof/>
              </w:rPr>
              <w:t>Implémentation des repositories</w:t>
            </w:r>
            <w:r>
              <w:rPr>
                <w:noProof/>
                <w:webHidden/>
              </w:rPr>
              <w:tab/>
            </w:r>
            <w:r>
              <w:rPr>
                <w:noProof/>
                <w:webHidden/>
              </w:rPr>
              <w:fldChar w:fldCharType="begin"/>
            </w:r>
            <w:r>
              <w:rPr>
                <w:noProof/>
                <w:webHidden/>
              </w:rPr>
              <w:instrText xml:space="preserve"> PAGEREF _Toc500754409 \h </w:instrText>
            </w:r>
          </w:ins>
          <w:r>
            <w:rPr>
              <w:noProof/>
              <w:webHidden/>
            </w:rPr>
          </w:r>
          <w:r>
            <w:rPr>
              <w:noProof/>
              <w:webHidden/>
            </w:rPr>
            <w:fldChar w:fldCharType="separate"/>
          </w:r>
          <w:ins w:id="143" w:author="JACQUOT Vincent" w:date="2017-12-11T11:17:00Z">
            <w:r>
              <w:rPr>
                <w:noProof/>
                <w:webHidden/>
              </w:rPr>
              <w:t>29</w:t>
            </w:r>
            <w:r>
              <w:rPr>
                <w:noProof/>
                <w:webHidden/>
              </w:rPr>
              <w:fldChar w:fldCharType="end"/>
            </w:r>
            <w:r w:rsidRPr="00350388">
              <w:rPr>
                <w:rStyle w:val="Lienhypertexte"/>
                <w:noProof/>
              </w:rPr>
              <w:fldChar w:fldCharType="end"/>
            </w:r>
          </w:ins>
        </w:p>
        <w:p w14:paraId="354C2426" w14:textId="77777777" w:rsidR="00DD0DF9" w:rsidRDefault="00DD0DF9">
          <w:pPr>
            <w:pStyle w:val="TM3"/>
            <w:tabs>
              <w:tab w:val="left" w:pos="660"/>
              <w:tab w:val="right" w:leader="dot" w:pos="9062"/>
            </w:tabs>
            <w:rPr>
              <w:ins w:id="144" w:author="JACQUOT Vincent" w:date="2017-12-11T11:17:00Z"/>
              <w:rFonts w:asciiTheme="minorHAnsi" w:eastAsiaTheme="minorEastAsia" w:hAnsiTheme="minorHAnsi" w:cstheme="minorBidi"/>
              <w:smallCaps w:val="0"/>
              <w:noProof/>
            </w:rPr>
          </w:pPr>
          <w:ins w:id="145"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5.3.5</w:t>
            </w:r>
            <w:r>
              <w:rPr>
                <w:rFonts w:asciiTheme="minorHAnsi" w:eastAsiaTheme="minorEastAsia" w:hAnsiTheme="minorHAnsi" w:cstheme="minorBidi"/>
                <w:smallCaps w:val="0"/>
                <w:noProof/>
              </w:rPr>
              <w:tab/>
            </w:r>
            <w:r w:rsidRPr="00350388">
              <w:rPr>
                <w:rStyle w:val="Lienhypertexte"/>
                <w:noProof/>
              </w:rPr>
              <w:t>Interfaces des systèmes externes</w:t>
            </w:r>
            <w:r>
              <w:rPr>
                <w:noProof/>
                <w:webHidden/>
              </w:rPr>
              <w:tab/>
            </w:r>
            <w:r>
              <w:rPr>
                <w:noProof/>
                <w:webHidden/>
              </w:rPr>
              <w:fldChar w:fldCharType="begin"/>
            </w:r>
            <w:r>
              <w:rPr>
                <w:noProof/>
                <w:webHidden/>
              </w:rPr>
              <w:instrText xml:space="preserve"> PAGEREF _Toc500754410 \h </w:instrText>
            </w:r>
          </w:ins>
          <w:r>
            <w:rPr>
              <w:noProof/>
              <w:webHidden/>
            </w:rPr>
          </w:r>
          <w:r>
            <w:rPr>
              <w:noProof/>
              <w:webHidden/>
            </w:rPr>
            <w:fldChar w:fldCharType="separate"/>
          </w:r>
          <w:ins w:id="146" w:author="JACQUOT Vincent" w:date="2017-12-11T11:17:00Z">
            <w:r>
              <w:rPr>
                <w:noProof/>
                <w:webHidden/>
              </w:rPr>
              <w:t>30</w:t>
            </w:r>
            <w:r>
              <w:rPr>
                <w:noProof/>
                <w:webHidden/>
              </w:rPr>
              <w:fldChar w:fldCharType="end"/>
            </w:r>
            <w:r w:rsidRPr="00350388">
              <w:rPr>
                <w:rStyle w:val="Lienhypertexte"/>
                <w:noProof/>
              </w:rPr>
              <w:fldChar w:fldCharType="end"/>
            </w:r>
          </w:ins>
        </w:p>
        <w:p w14:paraId="45138D5C" w14:textId="77777777" w:rsidR="00DD0DF9" w:rsidRDefault="00DD0DF9">
          <w:pPr>
            <w:pStyle w:val="TM3"/>
            <w:tabs>
              <w:tab w:val="left" w:pos="660"/>
              <w:tab w:val="right" w:leader="dot" w:pos="9062"/>
            </w:tabs>
            <w:rPr>
              <w:ins w:id="147" w:author="JACQUOT Vincent" w:date="2017-12-11T11:17:00Z"/>
              <w:rFonts w:asciiTheme="minorHAnsi" w:eastAsiaTheme="minorEastAsia" w:hAnsiTheme="minorHAnsi" w:cstheme="minorBidi"/>
              <w:smallCaps w:val="0"/>
              <w:noProof/>
            </w:rPr>
          </w:pPr>
          <w:ins w:id="14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5.3.6</w:t>
            </w:r>
            <w:r>
              <w:rPr>
                <w:rFonts w:asciiTheme="minorHAnsi" w:eastAsiaTheme="minorEastAsia" w:hAnsiTheme="minorHAnsi" w:cstheme="minorBidi"/>
                <w:smallCaps w:val="0"/>
                <w:noProof/>
              </w:rPr>
              <w:tab/>
            </w:r>
            <w:r w:rsidRPr="00350388">
              <w:rPr>
                <w:rStyle w:val="Lienhypertexte"/>
                <w:noProof/>
              </w:rPr>
              <w:t>Interface du paramétrage métier</w:t>
            </w:r>
            <w:r>
              <w:rPr>
                <w:noProof/>
                <w:webHidden/>
              </w:rPr>
              <w:tab/>
            </w:r>
            <w:r>
              <w:rPr>
                <w:noProof/>
                <w:webHidden/>
              </w:rPr>
              <w:fldChar w:fldCharType="begin"/>
            </w:r>
            <w:r>
              <w:rPr>
                <w:noProof/>
                <w:webHidden/>
              </w:rPr>
              <w:instrText xml:space="preserve"> PAGEREF _Toc500754411 \h </w:instrText>
            </w:r>
          </w:ins>
          <w:r>
            <w:rPr>
              <w:noProof/>
              <w:webHidden/>
            </w:rPr>
          </w:r>
          <w:r>
            <w:rPr>
              <w:noProof/>
              <w:webHidden/>
            </w:rPr>
            <w:fldChar w:fldCharType="separate"/>
          </w:r>
          <w:ins w:id="149" w:author="JACQUOT Vincent" w:date="2017-12-11T11:17:00Z">
            <w:r>
              <w:rPr>
                <w:noProof/>
                <w:webHidden/>
              </w:rPr>
              <w:t>31</w:t>
            </w:r>
            <w:r>
              <w:rPr>
                <w:noProof/>
                <w:webHidden/>
              </w:rPr>
              <w:fldChar w:fldCharType="end"/>
            </w:r>
            <w:r w:rsidRPr="00350388">
              <w:rPr>
                <w:rStyle w:val="Lienhypertexte"/>
                <w:noProof/>
              </w:rPr>
              <w:fldChar w:fldCharType="end"/>
            </w:r>
          </w:ins>
        </w:p>
        <w:p w14:paraId="1A22EE2C" w14:textId="77777777" w:rsidR="00DD0DF9" w:rsidRDefault="00DD0DF9">
          <w:pPr>
            <w:pStyle w:val="TM3"/>
            <w:tabs>
              <w:tab w:val="left" w:pos="660"/>
              <w:tab w:val="right" w:leader="dot" w:pos="9062"/>
            </w:tabs>
            <w:rPr>
              <w:ins w:id="150" w:author="JACQUOT Vincent" w:date="2017-12-11T11:17:00Z"/>
              <w:rFonts w:asciiTheme="minorHAnsi" w:eastAsiaTheme="minorEastAsia" w:hAnsiTheme="minorHAnsi" w:cstheme="minorBidi"/>
              <w:smallCaps w:val="0"/>
              <w:noProof/>
            </w:rPr>
          </w:pPr>
          <w:ins w:id="15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5.3.7</w:t>
            </w:r>
            <w:r>
              <w:rPr>
                <w:rFonts w:asciiTheme="minorHAnsi" w:eastAsiaTheme="minorEastAsia" w:hAnsiTheme="minorHAnsi" w:cstheme="minorBidi"/>
                <w:smallCaps w:val="0"/>
                <w:noProof/>
              </w:rPr>
              <w:tab/>
            </w:r>
            <w:r w:rsidRPr="00350388">
              <w:rPr>
                <w:rStyle w:val="Lienhypertexte"/>
                <w:noProof/>
              </w:rPr>
              <w:t>Services métier</w:t>
            </w:r>
            <w:r>
              <w:rPr>
                <w:noProof/>
                <w:webHidden/>
              </w:rPr>
              <w:tab/>
            </w:r>
            <w:r>
              <w:rPr>
                <w:noProof/>
                <w:webHidden/>
              </w:rPr>
              <w:fldChar w:fldCharType="begin"/>
            </w:r>
            <w:r>
              <w:rPr>
                <w:noProof/>
                <w:webHidden/>
              </w:rPr>
              <w:instrText xml:space="preserve"> PAGEREF _Toc500754412 \h </w:instrText>
            </w:r>
          </w:ins>
          <w:r>
            <w:rPr>
              <w:noProof/>
              <w:webHidden/>
            </w:rPr>
          </w:r>
          <w:r>
            <w:rPr>
              <w:noProof/>
              <w:webHidden/>
            </w:rPr>
            <w:fldChar w:fldCharType="separate"/>
          </w:r>
          <w:ins w:id="152" w:author="JACQUOT Vincent" w:date="2017-12-11T11:17:00Z">
            <w:r>
              <w:rPr>
                <w:noProof/>
                <w:webHidden/>
              </w:rPr>
              <w:t>31</w:t>
            </w:r>
            <w:r>
              <w:rPr>
                <w:noProof/>
                <w:webHidden/>
              </w:rPr>
              <w:fldChar w:fldCharType="end"/>
            </w:r>
            <w:r w:rsidRPr="00350388">
              <w:rPr>
                <w:rStyle w:val="Lienhypertexte"/>
                <w:noProof/>
              </w:rPr>
              <w:fldChar w:fldCharType="end"/>
            </w:r>
          </w:ins>
        </w:p>
        <w:p w14:paraId="4917C91A" w14:textId="77777777" w:rsidR="00DD0DF9" w:rsidRDefault="00DD0DF9">
          <w:pPr>
            <w:pStyle w:val="TM2"/>
            <w:tabs>
              <w:tab w:val="left" w:pos="495"/>
              <w:tab w:val="right" w:leader="dot" w:pos="9062"/>
            </w:tabs>
            <w:rPr>
              <w:ins w:id="153" w:author="JACQUOT Vincent" w:date="2017-12-11T11:17:00Z"/>
              <w:rFonts w:asciiTheme="minorHAnsi" w:eastAsiaTheme="minorEastAsia" w:hAnsiTheme="minorHAnsi" w:cstheme="minorBidi"/>
              <w:b w:val="0"/>
              <w:bCs w:val="0"/>
              <w:smallCaps w:val="0"/>
              <w:noProof/>
            </w:rPr>
          </w:pPr>
          <w:ins w:id="15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5.4</w:t>
            </w:r>
            <w:r>
              <w:rPr>
                <w:rFonts w:asciiTheme="minorHAnsi" w:eastAsiaTheme="minorEastAsia" w:hAnsiTheme="minorHAnsi" w:cstheme="minorBidi"/>
                <w:b w:val="0"/>
                <w:bCs w:val="0"/>
                <w:smallCaps w:val="0"/>
                <w:noProof/>
              </w:rPr>
              <w:tab/>
            </w:r>
            <w:r w:rsidRPr="00350388">
              <w:rPr>
                <w:rStyle w:val="Lienhypertexte"/>
                <w:noProof/>
              </w:rPr>
              <w:t>Services applicatifs</w:t>
            </w:r>
            <w:r>
              <w:rPr>
                <w:noProof/>
                <w:webHidden/>
              </w:rPr>
              <w:tab/>
            </w:r>
            <w:r>
              <w:rPr>
                <w:noProof/>
                <w:webHidden/>
              </w:rPr>
              <w:fldChar w:fldCharType="begin"/>
            </w:r>
            <w:r>
              <w:rPr>
                <w:noProof/>
                <w:webHidden/>
              </w:rPr>
              <w:instrText xml:space="preserve"> PAGEREF _Toc500754413 \h </w:instrText>
            </w:r>
          </w:ins>
          <w:r>
            <w:rPr>
              <w:noProof/>
              <w:webHidden/>
            </w:rPr>
          </w:r>
          <w:r>
            <w:rPr>
              <w:noProof/>
              <w:webHidden/>
            </w:rPr>
            <w:fldChar w:fldCharType="separate"/>
          </w:r>
          <w:ins w:id="155" w:author="JACQUOT Vincent" w:date="2017-12-11T11:17:00Z">
            <w:r>
              <w:rPr>
                <w:noProof/>
                <w:webHidden/>
              </w:rPr>
              <w:t>32</w:t>
            </w:r>
            <w:r>
              <w:rPr>
                <w:noProof/>
                <w:webHidden/>
              </w:rPr>
              <w:fldChar w:fldCharType="end"/>
            </w:r>
            <w:r w:rsidRPr="00350388">
              <w:rPr>
                <w:rStyle w:val="Lienhypertexte"/>
                <w:noProof/>
              </w:rPr>
              <w:fldChar w:fldCharType="end"/>
            </w:r>
          </w:ins>
        </w:p>
        <w:p w14:paraId="308AD059" w14:textId="77777777" w:rsidR="00DD0DF9" w:rsidRDefault="00DD0DF9">
          <w:pPr>
            <w:pStyle w:val="TM3"/>
            <w:tabs>
              <w:tab w:val="left" w:pos="660"/>
              <w:tab w:val="right" w:leader="dot" w:pos="9062"/>
            </w:tabs>
            <w:rPr>
              <w:ins w:id="156" w:author="JACQUOT Vincent" w:date="2017-12-11T11:17:00Z"/>
              <w:rFonts w:asciiTheme="minorHAnsi" w:eastAsiaTheme="minorEastAsia" w:hAnsiTheme="minorHAnsi" w:cstheme="minorBidi"/>
              <w:smallCaps w:val="0"/>
              <w:noProof/>
            </w:rPr>
          </w:pPr>
          <w:ins w:id="157"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5.4.1</w:t>
            </w:r>
            <w:r>
              <w:rPr>
                <w:rFonts w:asciiTheme="minorHAnsi" w:eastAsiaTheme="minorEastAsia" w:hAnsiTheme="minorHAnsi" w:cstheme="minorBidi"/>
                <w:smallCaps w:val="0"/>
                <w:noProof/>
              </w:rPr>
              <w:tab/>
            </w:r>
            <w:r w:rsidRPr="00350388">
              <w:rPr>
                <w:rStyle w:val="Lienhypertexte"/>
                <w:noProof/>
              </w:rPr>
              <w:t>Objets de présentation</w:t>
            </w:r>
            <w:r>
              <w:rPr>
                <w:noProof/>
                <w:webHidden/>
              </w:rPr>
              <w:tab/>
            </w:r>
            <w:r>
              <w:rPr>
                <w:noProof/>
                <w:webHidden/>
              </w:rPr>
              <w:fldChar w:fldCharType="begin"/>
            </w:r>
            <w:r>
              <w:rPr>
                <w:noProof/>
                <w:webHidden/>
              </w:rPr>
              <w:instrText xml:space="preserve"> PAGEREF _Toc500754414 \h </w:instrText>
            </w:r>
          </w:ins>
          <w:r>
            <w:rPr>
              <w:noProof/>
              <w:webHidden/>
            </w:rPr>
          </w:r>
          <w:r>
            <w:rPr>
              <w:noProof/>
              <w:webHidden/>
            </w:rPr>
            <w:fldChar w:fldCharType="separate"/>
          </w:r>
          <w:ins w:id="158" w:author="JACQUOT Vincent" w:date="2017-12-11T11:17:00Z">
            <w:r>
              <w:rPr>
                <w:noProof/>
                <w:webHidden/>
              </w:rPr>
              <w:t>32</w:t>
            </w:r>
            <w:r>
              <w:rPr>
                <w:noProof/>
                <w:webHidden/>
              </w:rPr>
              <w:fldChar w:fldCharType="end"/>
            </w:r>
            <w:r w:rsidRPr="00350388">
              <w:rPr>
                <w:rStyle w:val="Lienhypertexte"/>
                <w:noProof/>
              </w:rPr>
              <w:fldChar w:fldCharType="end"/>
            </w:r>
          </w:ins>
        </w:p>
        <w:p w14:paraId="5867C15E" w14:textId="77777777" w:rsidR="00DD0DF9" w:rsidRDefault="00DD0DF9">
          <w:pPr>
            <w:pStyle w:val="TM3"/>
            <w:tabs>
              <w:tab w:val="left" w:pos="660"/>
              <w:tab w:val="right" w:leader="dot" w:pos="9062"/>
            </w:tabs>
            <w:rPr>
              <w:ins w:id="159" w:author="JACQUOT Vincent" w:date="2017-12-11T11:17:00Z"/>
              <w:rFonts w:asciiTheme="minorHAnsi" w:eastAsiaTheme="minorEastAsia" w:hAnsiTheme="minorHAnsi" w:cstheme="minorBidi"/>
              <w:smallCaps w:val="0"/>
              <w:noProof/>
            </w:rPr>
          </w:pPr>
          <w:ins w:id="16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5.4.2</w:t>
            </w:r>
            <w:r>
              <w:rPr>
                <w:rFonts w:asciiTheme="minorHAnsi" w:eastAsiaTheme="minorEastAsia" w:hAnsiTheme="minorHAnsi" w:cstheme="minorBidi"/>
                <w:smallCaps w:val="0"/>
                <w:noProof/>
              </w:rPr>
              <w:tab/>
            </w:r>
            <w:r w:rsidRPr="00350388">
              <w:rPr>
                <w:rStyle w:val="Lienhypertexte"/>
                <w:noProof/>
              </w:rPr>
              <w:t>Interfaces des services</w:t>
            </w:r>
            <w:r>
              <w:rPr>
                <w:noProof/>
                <w:webHidden/>
              </w:rPr>
              <w:tab/>
            </w:r>
            <w:r>
              <w:rPr>
                <w:noProof/>
                <w:webHidden/>
              </w:rPr>
              <w:fldChar w:fldCharType="begin"/>
            </w:r>
            <w:r>
              <w:rPr>
                <w:noProof/>
                <w:webHidden/>
              </w:rPr>
              <w:instrText xml:space="preserve"> PAGEREF _Toc500754415 \h </w:instrText>
            </w:r>
          </w:ins>
          <w:r>
            <w:rPr>
              <w:noProof/>
              <w:webHidden/>
            </w:rPr>
          </w:r>
          <w:r>
            <w:rPr>
              <w:noProof/>
              <w:webHidden/>
            </w:rPr>
            <w:fldChar w:fldCharType="separate"/>
          </w:r>
          <w:ins w:id="161" w:author="JACQUOT Vincent" w:date="2017-12-11T11:17:00Z">
            <w:r>
              <w:rPr>
                <w:noProof/>
                <w:webHidden/>
              </w:rPr>
              <w:t>33</w:t>
            </w:r>
            <w:r>
              <w:rPr>
                <w:noProof/>
                <w:webHidden/>
              </w:rPr>
              <w:fldChar w:fldCharType="end"/>
            </w:r>
            <w:r w:rsidRPr="00350388">
              <w:rPr>
                <w:rStyle w:val="Lienhypertexte"/>
                <w:noProof/>
              </w:rPr>
              <w:fldChar w:fldCharType="end"/>
            </w:r>
          </w:ins>
        </w:p>
        <w:p w14:paraId="1F722797" w14:textId="77777777" w:rsidR="00DD0DF9" w:rsidRDefault="00DD0DF9">
          <w:pPr>
            <w:pStyle w:val="TM3"/>
            <w:tabs>
              <w:tab w:val="left" w:pos="660"/>
              <w:tab w:val="right" w:leader="dot" w:pos="9062"/>
            </w:tabs>
            <w:rPr>
              <w:ins w:id="162" w:author="JACQUOT Vincent" w:date="2017-12-11T11:17:00Z"/>
              <w:rFonts w:asciiTheme="minorHAnsi" w:eastAsiaTheme="minorEastAsia" w:hAnsiTheme="minorHAnsi" w:cstheme="minorBidi"/>
              <w:smallCaps w:val="0"/>
              <w:noProof/>
            </w:rPr>
          </w:pPr>
          <w:ins w:id="16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5.4.3</w:t>
            </w:r>
            <w:r>
              <w:rPr>
                <w:rFonts w:asciiTheme="minorHAnsi" w:eastAsiaTheme="minorEastAsia" w:hAnsiTheme="minorHAnsi" w:cstheme="minorBidi"/>
                <w:smallCaps w:val="0"/>
                <w:noProof/>
              </w:rPr>
              <w:tab/>
            </w:r>
            <w:r w:rsidRPr="00350388">
              <w:rPr>
                <w:rStyle w:val="Lienhypertexte"/>
                <w:noProof/>
              </w:rPr>
              <w:t>Implémentation des services</w:t>
            </w:r>
            <w:r>
              <w:rPr>
                <w:noProof/>
                <w:webHidden/>
              </w:rPr>
              <w:tab/>
            </w:r>
            <w:r>
              <w:rPr>
                <w:noProof/>
                <w:webHidden/>
              </w:rPr>
              <w:fldChar w:fldCharType="begin"/>
            </w:r>
            <w:r>
              <w:rPr>
                <w:noProof/>
                <w:webHidden/>
              </w:rPr>
              <w:instrText xml:space="preserve"> PAGEREF _Toc500754416 \h </w:instrText>
            </w:r>
          </w:ins>
          <w:r>
            <w:rPr>
              <w:noProof/>
              <w:webHidden/>
            </w:rPr>
          </w:r>
          <w:r>
            <w:rPr>
              <w:noProof/>
              <w:webHidden/>
            </w:rPr>
            <w:fldChar w:fldCharType="separate"/>
          </w:r>
          <w:ins w:id="164" w:author="JACQUOT Vincent" w:date="2017-12-11T11:17:00Z">
            <w:r>
              <w:rPr>
                <w:noProof/>
                <w:webHidden/>
              </w:rPr>
              <w:t>34</w:t>
            </w:r>
            <w:r>
              <w:rPr>
                <w:noProof/>
                <w:webHidden/>
              </w:rPr>
              <w:fldChar w:fldCharType="end"/>
            </w:r>
            <w:r w:rsidRPr="00350388">
              <w:rPr>
                <w:rStyle w:val="Lienhypertexte"/>
                <w:noProof/>
              </w:rPr>
              <w:fldChar w:fldCharType="end"/>
            </w:r>
          </w:ins>
        </w:p>
        <w:p w14:paraId="796589AB" w14:textId="77777777" w:rsidR="00DD0DF9" w:rsidRDefault="00DD0DF9">
          <w:pPr>
            <w:pStyle w:val="TM3"/>
            <w:tabs>
              <w:tab w:val="left" w:pos="660"/>
              <w:tab w:val="right" w:leader="dot" w:pos="9062"/>
            </w:tabs>
            <w:rPr>
              <w:ins w:id="165" w:author="JACQUOT Vincent" w:date="2017-12-11T11:17:00Z"/>
              <w:rFonts w:asciiTheme="minorHAnsi" w:eastAsiaTheme="minorEastAsia" w:hAnsiTheme="minorHAnsi" w:cstheme="minorBidi"/>
              <w:smallCaps w:val="0"/>
              <w:noProof/>
            </w:rPr>
          </w:pPr>
          <w:ins w:id="16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5.4.4</w:t>
            </w:r>
            <w:r>
              <w:rPr>
                <w:rFonts w:asciiTheme="minorHAnsi" w:eastAsiaTheme="minorEastAsia" w:hAnsiTheme="minorHAnsi" w:cstheme="minorBidi"/>
                <w:smallCaps w:val="0"/>
                <w:noProof/>
              </w:rPr>
              <w:tab/>
            </w:r>
            <w:r w:rsidRPr="00350388">
              <w:rPr>
                <w:rStyle w:val="Lienhypertexte"/>
                <w:noProof/>
              </w:rPr>
              <w:t>Convertisseurs</w:t>
            </w:r>
            <w:r>
              <w:rPr>
                <w:noProof/>
                <w:webHidden/>
              </w:rPr>
              <w:tab/>
            </w:r>
            <w:r>
              <w:rPr>
                <w:noProof/>
                <w:webHidden/>
              </w:rPr>
              <w:fldChar w:fldCharType="begin"/>
            </w:r>
            <w:r>
              <w:rPr>
                <w:noProof/>
                <w:webHidden/>
              </w:rPr>
              <w:instrText xml:space="preserve"> PAGEREF _Toc500754417 \h </w:instrText>
            </w:r>
          </w:ins>
          <w:r>
            <w:rPr>
              <w:noProof/>
              <w:webHidden/>
            </w:rPr>
          </w:r>
          <w:r>
            <w:rPr>
              <w:noProof/>
              <w:webHidden/>
            </w:rPr>
            <w:fldChar w:fldCharType="separate"/>
          </w:r>
          <w:ins w:id="167" w:author="JACQUOT Vincent" w:date="2017-12-11T11:17:00Z">
            <w:r>
              <w:rPr>
                <w:noProof/>
                <w:webHidden/>
              </w:rPr>
              <w:t>36</w:t>
            </w:r>
            <w:r>
              <w:rPr>
                <w:noProof/>
                <w:webHidden/>
              </w:rPr>
              <w:fldChar w:fldCharType="end"/>
            </w:r>
            <w:r w:rsidRPr="00350388">
              <w:rPr>
                <w:rStyle w:val="Lienhypertexte"/>
                <w:noProof/>
              </w:rPr>
              <w:fldChar w:fldCharType="end"/>
            </w:r>
          </w:ins>
        </w:p>
        <w:p w14:paraId="475F5FB4" w14:textId="77777777" w:rsidR="00DD0DF9" w:rsidRDefault="00DD0DF9">
          <w:pPr>
            <w:pStyle w:val="TM2"/>
            <w:tabs>
              <w:tab w:val="left" w:pos="495"/>
              <w:tab w:val="right" w:leader="dot" w:pos="9062"/>
            </w:tabs>
            <w:rPr>
              <w:ins w:id="168" w:author="JACQUOT Vincent" w:date="2017-12-11T11:17:00Z"/>
              <w:rFonts w:asciiTheme="minorHAnsi" w:eastAsiaTheme="minorEastAsia" w:hAnsiTheme="minorHAnsi" w:cstheme="minorBidi"/>
              <w:b w:val="0"/>
              <w:bCs w:val="0"/>
              <w:smallCaps w:val="0"/>
              <w:noProof/>
            </w:rPr>
          </w:pPr>
          <w:ins w:id="16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5.5</w:t>
            </w:r>
            <w:r>
              <w:rPr>
                <w:rFonts w:asciiTheme="minorHAnsi" w:eastAsiaTheme="minorEastAsia" w:hAnsiTheme="minorHAnsi" w:cstheme="minorBidi"/>
                <w:b w:val="0"/>
                <w:bCs w:val="0"/>
                <w:smallCaps w:val="0"/>
                <w:noProof/>
              </w:rPr>
              <w:tab/>
            </w:r>
            <w:r w:rsidRPr="00350388">
              <w:rPr>
                <w:rStyle w:val="Lienhypertexte"/>
                <w:noProof/>
              </w:rPr>
              <w:t>Tests unitaires</w:t>
            </w:r>
            <w:r>
              <w:rPr>
                <w:noProof/>
                <w:webHidden/>
              </w:rPr>
              <w:tab/>
            </w:r>
            <w:r>
              <w:rPr>
                <w:noProof/>
                <w:webHidden/>
              </w:rPr>
              <w:fldChar w:fldCharType="begin"/>
            </w:r>
            <w:r>
              <w:rPr>
                <w:noProof/>
                <w:webHidden/>
              </w:rPr>
              <w:instrText xml:space="preserve"> PAGEREF _Toc500754418 \h </w:instrText>
            </w:r>
          </w:ins>
          <w:r>
            <w:rPr>
              <w:noProof/>
              <w:webHidden/>
            </w:rPr>
          </w:r>
          <w:r>
            <w:rPr>
              <w:noProof/>
              <w:webHidden/>
            </w:rPr>
            <w:fldChar w:fldCharType="separate"/>
          </w:r>
          <w:ins w:id="170" w:author="JACQUOT Vincent" w:date="2017-12-11T11:17:00Z">
            <w:r>
              <w:rPr>
                <w:noProof/>
                <w:webHidden/>
              </w:rPr>
              <w:t>36</w:t>
            </w:r>
            <w:r>
              <w:rPr>
                <w:noProof/>
                <w:webHidden/>
              </w:rPr>
              <w:fldChar w:fldCharType="end"/>
            </w:r>
            <w:r w:rsidRPr="00350388">
              <w:rPr>
                <w:rStyle w:val="Lienhypertexte"/>
                <w:noProof/>
              </w:rPr>
              <w:fldChar w:fldCharType="end"/>
            </w:r>
          </w:ins>
        </w:p>
        <w:p w14:paraId="30E75C86" w14:textId="77777777" w:rsidR="00DD0DF9" w:rsidRDefault="00DD0DF9">
          <w:pPr>
            <w:pStyle w:val="TM2"/>
            <w:tabs>
              <w:tab w:val="left" w:pos="495"/>
              <w:tab w:val="right" w:leader="dot" w:pos="9062"/>
            </w:tabs>
            <w:rPr>
              <w:ins w:id="171" w:author="JACQUOT Vincent" w:date="2017-12-11T11:17:00Z"/>
              <w:rFonts w:asciiTheme="minorHAnsi" w:eastAsiaTheme="minorEastAsia" w:hAnsiTheme="minorHAnsi" w:cstheme="minorBidi"/>
              <w:b w:val="0"/>
              <w:bCs w:val="0"/>
              <w:smallCaps w:val="0"/>
              <w:noProof/>
            </w:rPr>
          </w:pPr>
          <w:ins w:id="172"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"_Toc500754419"</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w:t>
            </w:r>
            <w:r>
              <w:rPr>
                <w:rFonts w:asciiTheme="minorHAnsi" w:eastAsiaTheme="minorEastAsia" w:hAnsiTheme="minorHAnsi" w:cstheme="minorBidi"/>
                <w:b w:val="0"/>
                <w:bCs w:val="0"/>
                <w:smallCaps w:val="0"/>
                <w:noProof/>
              </w:rPr>
              <w:tab/>
            </w:r>
            <w:r w:rsidRPr="00350388">
              <w:rPr>
                <w:rStyle w:val="Lienhypertexte"/>
                <w:noProof/>
              </w:rPr>
              <w:t>Services externes</w:t>
            </w:r>
            <w:r>
              <w:rPr>
                <w:noProof/>
                <w:webHidden/>
              </w:rPr>
              <w:tab/>
            </w:r>
            <w:r>
              <w:rPr>
                <w:noProof/>
                <w:webHidden/>
              </w:rPr>
              <w:fldChar w:fldCharType="begin"/>
            </w:r>
            <w:r>
              <w:rPr>
                <w:noProof/>
                <w:webHidden/>
              </w:rPr>
              <w:instrText xml:space="preserve"> PAGEREF _Toc500754419 \h </w:instrText>
            </w:r>
          </w:ins>
          <w:r>
            <w:rPr>
              <w:noProof/>
              <w:webHidden/>
            </w:rPr>
          </w:r>
          <w:r>
            <w:rPr>
              <w:noProof/>
              <w:webHidden/>
            </w:rPr>
            <w:fldChar w:fldCharType="separate"/>
          </w:r>
          <w:ins w:id="173" w:author="JACQUOT Vincent" w:date="2017-12-11T11:17:00Z">
            <w:r>
              <w:rPr>
                <w:noProof/>
                <w:webHidden/>
              </w:rPr>
              <w:t>37</w:t>
            </w:r>
            <w:r>
              <w:rPr>
                <w:noProof/>
                <w:webHidden/>
              </w:rPr>
              <w:fldChar w:fldCharType="end"/>
            </w:r>
            <w:r w:rsidRPr="00350388">
              <w:rPr>
                <w:rStyle w:val="Lienhypertexte"/>
                <w:noProof/>
              </w:rPr>
              <w:fldChar w:fldCharType="end"/>
            </w:r>
          </w:ins>
        </w:p>
        <w:p w14:paraId="36D55C3E" w14:textId="77777777" w:rsidR="00DD0DF9" w:rsidRDefault="00DD0DF9">
          <w:pPr>
            <w:pStyle w:val="TM3"/>
            <w:tabs>
              <w:tab w:val="left" w:pos="660"/>
              <w:tab w:val="right" w:leader="dot" w:pos="9062"/>
            </w:tabs>
            <w:rPr>
              <w:ins w:id="174" w:author="JACQUOT Vincent" w:date="2017-12-11T11:17:00Z"/>
              <w:rFonts w:asciiTheme="minorHAnsi" w:eastAsiaTheme="minorEastAsia" w:hAnsiTheme="minorHAnsi" w:cstheme="minorBidi"/>
              <w:smallCaps w:val="0"/>
              <w:noProof/>
            </w:rPr>
          </w:pPr>
          <w:ins w:id="175"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"_Toc500754420"</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5.6.1</w:t>
            </w:r>
            <w:r>
              <w:rPr>
                <w:rFonts w:asciiTheme="minorHAnsi" w:eastAsiaTheme="minorEastAsia" w:hAnsiTheme="minorHAnsi" w:cstheme="minorBidi"/>
                <w:smallCaps w:val="0"/>
                <w:noProof/>
              </w:rPr>
              <w:tab/>
            </w:r>
            <w:r w:rsidRPr="00350388">
              <w:rPr>
                <w:rStyle w:val="Lienhypertexte"/>
                <w:noProof/>
              </w:rPr>
              <w:t>Interface du paramétrage technique</w:t>
            </w:r>
            <w:r>
              <w:rPr>
                <w:noProof/>
                <w:webHidden/>
              </w:rPr>
              <w:tab/>
            </w:r>
            <w:r>
              <w:rPr>
                <w:noProof/>
                <w:webHidden/>
              </w:rPr>
              <w:fldChar w:fldCharType="begin"/>
            </w:r>
            <w:r>
              <w:rPr>
                <w:noProof/>
                <w:webHidden/>
              </w:rPr>
              <w:instrText xml:space="preserve"> PAGEREF _Toc500754420 \h </w:instrText>
            </w:r>
          </w:ins>
          <w:r>
            <w:rPr>
              <w:noProof/>
              <w:webHidden/>
            </w:rPr>
          </w:r>
          <w:r>
            <w:rPr>
              <w:noProof/>
              <w:webHidden/>
            </w:rPr>
            <w:fldChar w:fldCharType="separate"/>
          </w:r>
          <w:ins w:id="176" w:author="JACQUOT Vincent" w:date="2017-12-11T11:17:00Z">
            <w:r>
              <w:rPr>
                <w:noProof/>
                <w:webHidden/>
              </w:rPr>
              <w:t>37</w:t>
            </w:r>
            <w:r>
              <w:rPr>
                <w:noProof/>
                <w:webHidden/>
              </w:rPr>
              <w:fldChar w:fldCharType="end"/>
            </w:r>
            <w:r w:rsidRPr="00350388">
              <w:rPr>
                <w:rStyle w:val="Lienhypertexte"/>
                <w:noProof/>
              </w:rPr>
              <w:fldChar w:fldCharType="end"/>
            </w:r>
          </w:ins>
        </w:p>
        <w:p w14:paraId="32408F04" w14:textId="77777777" w:rsidR="00DD0DF9" w:rsidRDefault="00DD0DF9">
          <w:pPr>
            <w:pStyle w:val="TM3"/>
            <w:tabs>
              <w:tab w:val="left" w:pos="660"/>
              <w:tab w:val="right" w:leader="dot" w:pos="9062"/>
            </w:tabs>
            <w:rPr>
              <w:ins w:id="177" w:author="JACQUOT Vincent" w:date="2017-12-11T11:17:00Z"/>
              <w:rFonts w:asciiTheme="minorHAnsi" w:eastAsiaTheme="minorEastAsia" w:hAnsiTheme="minorHAnsi" w:cstheme="minorBidi"/>
              <w:smallCaps w:val="0"/>
              <w:noProof/>
            </w:rPr>
          </w:pPr>
          <w:ins w:id="178"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"_Toc500754421"</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5.6.2</w:t>
            </w:r>
            <w:r>
              <w:rPr>
                <w:rFonts w:asciiTheme="minorHAnsi" w:eastAsiaTheme="minorEastAsia" w:hAnsiTheme="minorHAnsi" w:cstheme="minorBidi"/>
                <w:smallCaps w:val="0"/>
                <w:noProof/>
              </w:rPr>
              <w:tab/>
            </w:r>
            <w:r w:rsidRPr="00350388">
              <w:rPr>
                <w:rStyle w:val="Lienhypertexte"/>
                <w:noProof/>
              </w:rPr>
              <w:t>Implémentation du paramétrage</w:t>
            </w:r>
            <w:r>
              <w:rPr>
                <w:noProof/>
                <w:webHidden/>
              </w:rPr>
              <w:tab/>
            </w:r>
            <w:r>
              <w:rPr>
                <w:noProof/>
                <w:webHidden/>
              </w:rPr>
              <w:fldChar w:fldCharType="begin"/>
            </w:r>
            <w:r>
              <w:rPr>
                <w:noProof/>
                <w:webHidden/>
              </w:rPr>
              <w:instrText xml:space="preserve"> PAGEREF _Toc500754421 \h </w:instrText>
            </w:r>
          </w:ins>
          <w:r>
            <w:rPr>
              <w:noProof/>
              <w:webHidden/>
            </w:rPr>
          </w:r>
          <w:r>
            <w:rPr>
              <w:noProof/>
              <w:webHidden/>
            </w:rPr>
            <w:fldChar w:fldCharType="separate"/>
          </w:r>
          <w:ins w:id="179" w:author="JACQUOT Vincent" w:date="2017-12-11T11:17:00Z">
            <w:r>
              <w:rPr>
                <w:noProof/>
                <w:webHidden/>
              </w:rPr>
              <w:t>37</w:t>
            </w:r>
            <w:r>
              <w:rPr>
                <w:noProof/>
                <w:webHidden/>
              </w:rPr>
              <w:fldChar w:fldCharType="end"/>
            </w:r>
            <w:r w:rsidRPr="00350388">
              <w:rPr>
                <w:rStyle w:val="Lienhypertexte"/>
                <w:noProof/>
              </w:rPr>
              <w:fldChar w:fldCharType="end"/>
            </w:r>
          </w:ins>
        </w:p>
        <w:p w14:paraId="71BB53C8" w14:textId="77777777" w:rsidR="00DD0DF9" w:rsidRDefault="00DD0DF9">
          <w:pPr>
            <w:pStyle w:val="TM3"/>
            <w:tabs>
              <w:tab w:val="left" w:pos="660"/>
              <w:tab w:val="right" w:leader="dot" w:pos="9062"/>
            </w:tabs>
            <w:rPr>
              <w:ins w:id="180" w:author="JACQUOT Vincent" w:date="2017-12-11T11:17:00Z"/>
              <w:rFonts w:asciiTheme="minorHAnsi" w:eastAsiaTheme="minorEastAsia" w:hAnsiTheme="minorHAnsi" w:cstheme="minorBidi"/>
              <w:smallCaps w:val="0"/>
              <w:noProof/>
            </w:rPr>
          </w:pPr>
          <w:ins w:id="181"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"_Toc500754422"</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5.6.3</w:t>
            </w:r>
            <w:r>
              <w:rPr>
                <w:rFonts w:asciiTheme="minorHAnsi" w:eastAsiaTheme="minorEastAsia" w:hAnsiTheme="minorHAnsi" w:cstheme="minorBidi"/>
                <w:smallCaps w:val="0"/>
                <w:noProof/>
              </w:rPr>
              <w:tab/>
            </w:r>
            <w:r w:rsidRPr="00350388">
              <w:rPr>
                <w:rStyle w:val="Lienhypertexte"/>
                <w:noProof/>
              </w:rPr>
              <w:t>Service applicatif d’un autre domaine interne</w:t>
            </w:r>
            <w:r>
              <w:rPr>
                <w:noProof/>
                <w:webHidden/>
              </w:rPr>
              <w:tab/>
            </w:r>
            <w:r>
              <w:rPr>
                <w:noProof/>
                <w:webHidden/>
              </w:rPr>
              <w:fldChar w:fldCharType="begin"/>
            </w:r>
            <w:r>
              <w:rPr>
                <w:noProof/>
                <w:webHidden/>
              </w:rPr>
              <w:instrText xml:space="preserve"> PAGEREF _Toc500754422 \h </w:instrText>
            </w:r>
          </w:ins>
          <w:r>
            <w:rPr>
              <w:noProof/>
              <w:webHidden/>
            </w:rPr>
          </w:r>
          <w:r>
            <w:rPr>
              <w:noProof/>
              <w:webHidden/>
            </w:rPr>
            <w:fldChar w:fldCharType="separate"/>
          </w:r>
          <w:ins w:id="182" w:author="JACQUOT Vincent" w:date="2017-12-11T11:17:00Z">
            <w:r>
              <w:rPr>
                <w:noProof/>
                <w:webHidden/>
              </w:rPr>
              <w:t>38</w:t>
            </w:r>
            <w:r>
              <w:rPr>
                <w:noProof/>
                <w:webHidden/>
              </w:rPr>
              <w:fldChar w:fldCharType="end"/>
            </w:r>
            <w:r w:rsidRPr="00350388">
              <w:rPr>
                <w:rStyle w:val="Lienhypertexte"/>
                <w:noProof/>
              </w:rPr>
              <w:fldChar w:fldCharType="end"/>
            </w:r>
          </w:ins>
        </w:p>
        <w:p w14:paraId="3A8A1CDD" w14:textId="77777777" w:rsidR="00DD0DF9" w:rsidRDefault="00DD0DF9">
          <w:pPr>
            <w:pStyle w:val="TM3"/>
            <w:tabs>
              <w:tab w:val="left" w:pos="660"/>
              <w:tab w:val="right" w:leader="dot" w:pos="9062"/>
            </w:tabs>
            <w:rPr>
              <w:ins w:id="183" w:author="JACQUOT Vincent" w:date="2017-12-11T11:17:00Z"/>
              <w:rFonts w:asciiTheme="minorHAnsi" w:eastAsiaTheme="minorEastAsia" w:hAnsiTheme="minorHAnsi" w:cstheme="minorBidi"/>
              <w:smallCaps w:val="0"/>
              <w:noProof/>
            </w:rPr>
          </w:pPr>
          <w:ins w:id="184"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"_Toc500754423"</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5.6.4</w:t>
            </w:r>
            <w:r>
              <w:rPr>
                <w:rFonts w:asciiTheme="minorHAnsi" w:eastAsiaTheme="minorEastAsia" w:hAnsiTheme="minorHAnsi" w:cstheme="minorBidi"/>
                <w:smallCaps w:val="0"/>
                <w:noProof/>
              </w:rPr>
              <w:tab/>
            </w:r>
            <w:r w:rsidRPr="00350388">
              <w:rPr>
                <w:rStyle w:val="Lienhypertexte"/>
                <w:noProof/>
              </w:rPr>
              <w:t>Service applicatif synchrone d’un autre domaine externe</w:t>
            </w:r>
            <w:r>
              <w:rPr>
                <w:noProof/>
                <w:webHidden/>
              </w:rPr>
              <w:tab/>
            </w:r>
            <w:r>
              <w:rPr>
                <w:noProof/>
                <w:webHidden/>
              </w:rPr>
              <w:fldChar w:fldCharType="begin"/>
            </w:r>
            <w:r>
              <w:rPr>
                <w:noProof/>
                <w:webHidden/>
              </w:rPr>
              <w:instrText xml:space="preserve"> PAGEREF _Toc500754423 \h </w:instrText>
            </w:r>
          </w:ins>
          <w:r>
            <w:rPr>
              <w:noProof/>
              <w:webHidden/>
            </w:rPr>
          </w:r>
          <w:r>
            <w:rPr>
              <w:noProof/>
              <w:webHidden/>
            </w:rPr>
            <w:fldChar w:fldCharType="separate"/>
          </w:r>
          <w:ins w:id="185" w:author="JACQUOT Vincent" w:date="2017-12-11T11:17:00Z">
            <w:r>
              <w:rPr>
                <w:noProof/>
                <w:webHidden/>
              </w:rPr>
              <w:t>38</w:t>
            </w:r>
            <w:r>
              <w:rPr>
                <w:noProof/>
                <w:webHidden/>
              </w:rPr>
              <w:fldChar w:fldCharType="end"/>
            </w:r>
            <w:r w:rsidRPr="00350388">
              <w:rPr>
                <w:rStyle w:val="Lienhypertexte"/>
                <w:noProof/>
              </w:rPr>
              <w:fldChar w:fldCharType="end"/>
            </w:r>
          </w:ins>
        </w:p>
        <w:p w14:paraId="5F8211D7" w14:textId="77777777" w:rsidR="00DD0DF9" w:rsidRDefault="00DD0DF9">
          <w:pPr>
            <w:pStyle w:val="TM3"/>
            <w:tabs>
              <w:tab w:val="left" w:pos="660"/>
              <w:tab w:val="right" w:leader="dot" w:pos="9062"/>
            </w:tabs>
            <w:rPr>
              <w:ins w:id="186" w:author="JACQUOT Vincent" w:date="2017-12-11T11:17:00Z"/>
              <w:rFonts w:asciiTheme="minorHAnsi" w:eastAsiaTheme="minorEastAsia" w:hAnsiTheme="minorHAnsi" w:cstheme="minorBidi"/>
              <w:smallCaps w:val="0"/>
              <w:noProof/>
            </w:rPr>
          </w:pPr>
          <w:ins w:id="187" w:author="JACQUOT Vincent" w:date="2017-12-11T11:17:00Z">
            <w:r w:rsidRPr="00350388">
              <w:rPr>
                <w:rStyle w:val="Lienhypertexte"/>
                <w:noProof/>
              </w:rPr>
              <w:lastRenderedPageBreak/>
              <w:fldChar w:fldCharType="begin"/>
            </w:r>
            <w:r w:rsidRPr="00350388">
              <w:rPr>
                <w:rStyle w:val="Lienhypertexte"/>
                <w:noProof/>
              </w:rPr>
              <w:instrText xml:space="preserve"> </w:instrText>
            </w:r>
            <w:r>
              <w:rPr>
                <w:noProof/>
              </w:rPr>
              <w:instrText>HYPERLINK \l "_Toc500754424"</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5.6.5</w:t>
            </w:r>
            <w:r>
              <w:rPr>
                <w:rFonts w:asciiTheme="minorHAnsi" w:eastAsiaTheme="minorEastAsia" w:hAnsiTheme="minorHAnsi" w:cstheme="minorBidi"/>
                <w:smallCaps w:val="0"/>
                <w:noProof/>
              </w:rPr>
              <w:tab/>
            </w:r>
            <w:r w:rsidRPr="00350388">
              <w:rPr>
                <w:rStyle w:val="Lienhypertexte"/>
                <w:noProof/>
              </w:rPr>
              <w:t>Communication asynchrone par commandes avec un autre domaine</w:t>
            </w:r>
            <w:r>
              <w:rPr>
                <w:noProof/>
                <w:webHidden/>
              </w:rPr>
              <w:tab/>
            </w:r>
            <w:r>
              <w:rPr>
                <w:noProof/>
                <w:webHidden/>
              </w:rPr>
              <w:fldChar w:fldCharType="begin"/>
            </w:r>
            <w:r>
              <w:rPr>
                <w:noProof/>
                <w:webHidden/>
              </w:rPr>
              <w:instrText xml:space="preserve"> PAGEREF _Toc500754424 \h </w:instrText>
            </w:r>
          </w:ins>
          <w:r>
            <w:rPr>
              <w:noProof/>
              <w:webHidden/>
            </w:rPr>
          </w:r>
          <w:r>
            <w:rPr>
              <w:noProof/>
              <w:webHidden/>
            </w:rPr>
            <w:fldChar w:fldCharType="separate"/>
          </w:r>
          <w:ins w:id="188" w:author="JACQUOT Vincent" w:date="2017-12-11T11:17:00Z">
            <w:r>
              <w:rPr>
                <w:noProof/>
                <w:webHidden/>
              </w:rPr>
              <w:t>39</w:t>
            </w:r>
            <w:r>
              <w:rPr>
                <w:noProof/>
                <w:webHidden/>
              </w:rPr>
              <w:fldChar w:fldCharType="end"/>
            </w:r>
            <w:r w:rsidRPr="00350388">
              <w:rPr>
                <w:rStyle w:val="Lienhypertexte"/>
                <w:noProof/>
              </w:rPr>
              <w:fldChar w:fldCharType="end"/>
            </w:r>
          </w:ins>
        </w:p>
        <w:p w14:paraId="1BF350DB" w14:textId="77777777" w:rsidR="00DD0DF9" w:rsidRDefault="00DD0DF9">
          <w:pPr>
            <w:pStyle w:val="TM3"/>
            <w:tabs>
              <w:tab w:val="left" w:pos="660"/>
              <w:tab w:val="right" w:leader="dot" w:pos="9062"/>
            </w:tabs>
            <w:rPr>
              <w:ins w:id="189" w:author="JACQUOT Vincent" w:date="2017-12-11T11:17:00Z"/>
              <w:rFonts w:asciiTheme="minorHAnsi" w:eastAsiaTheme="minorEastAsia" w:hAnsiTheme="minorHAnsi" w:cstheme="minorBidi"/>
              <w:smallCaps w:val="0"/>
              <w:noProof/>
            </w:rPr>
          </w:pPr>
          <w:ins w:id="190"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"_Toc500754425"</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5.6.6</w:t>
            </w:r>
            <w:r>
              <w:rPr>
                <w:rFonts w:asciiTheme="minorHAnsi" w:eastAsiaTheme="minorEastAsia" w:hAnsiTheme="minorHAnsi" w:cstheme="minorBidi"/>
                <w:smallCaps w:val="0"/>
                <w:noProof/>
              </w:rPr>
              <w:tab/>
            </w:r>
            <w:r w:rsidRPr="00350388">
              <w:rPr>
                <w:rStyle w:val="Lienhypertexte"/>
                <w:noProof/>
              </w:rPr>
              <w:t>Web Service avec une Web Reference</w:t>
            </w:r>
            <w:r>
              <w:rPr>
                <w:noProof/>
                <w:webHidden/>
              </w:rPr>
              <w:tab/>
            </w:r>
            <w:r>
              <w:rPr>
                <w:noProof/>
                <w:webHidden/>
              </w:rPr>
              <w:fldChar w:fldCharType="begin"/>
            </w:r>
            <w:r>
              <w:rPr>
                <w:noProof/>
                <w:webHidden/>
              </w:rPr>
              <w:instrText xml:space="preserve"> PAGEREF _Toc500754425 \h </w:instrText>
            </w:r>
          </w:ins>
          <w:r>
            <w:rPr>
              <w:noProof/>
              <w:webHidden/>
            </w:rPr>
          </w:r>
          <w:r>
            <w:rPr>
              <w:noProof/>
              <w:webHidden/>
            </w:rPr>
            <w:fldChar w:fldCharType="separate"/>
          </w:r>
          <w:ins w:id="191" w:author="JACQUOT Vincent" w:date="2017-12-11T11:17:00Z">
            <w:r>
              <w:rPr>
                <w:noProof/>
                <w:webHidden/>
              </w:rPr>
              <w:t>39</w:t>
            </w:r>
            <w:r>
              <w:rPr>
                <w:noProof/>
                <w:webHidden/>
              </w:rPr>
              <w:fldChar w:fldCharType="end"/>
            </w:r>
            <w:r w:rsidRPr="00350388">
              <w:rPr>
                <w:rStyle w:val="Lienhypertexte"/>
                <w:noProof/>
              </w:rPr>
              <w:fldChar w:fldCharType="end"/>
            </w:r>
          </w:ins>
        </w:p>
        <w:p w14:paraId="60719CAD" w14:textId="77777777" w:rsidR="00DD0DF9" w:rsidRDefault="00DD0DF9">
          <w:pPr>
            <w:pStyle w:val="TM2"/>
            <w:tabs>
              <w:tab w:val="left" w:pos="495"/>
              <w:tab w:val="right" w:leader="dot" w:pos="9062"/>
            </w:tabs>
            <w:rPr>
              <w:ins w:id="192" w:author="JACQUOT Vincent" w:date="2017-12-11T11:17:00Z"/>
              <w:rFonts w:asciiTheme="minorHAnsi" w:eastAsiaTheme="minorEastAsia" w:hAnsiTheme="minorHAnsi" w:cstheme="minorBidi"/>
              <w:b w:val="0"/>
              <w:bCs w:val="0"/>
              <w:smallCaps w:val="0"/>
              <w:noProof/>
            </w:rPr>
          </w:pPr>
          <w:ins w:id="193"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"_Toc500754426"</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5.7</w:t>
            </w:r>
            <w:r>
              <w:rPr>
                <w:rFonts w:asciiTheme="minorHAnsi" w:eastAsiaTheme="minorEastAsia" w:hAnsiTheme="minorHAnsi" w:cstheme="minorBidi"/>
                <w:b w:val="0"/>
                <w:bCs w:val="0"/>
                <w:smallCaps w:val="0"/>
                <w:noProof/>
              </w:rPr>
              <w:tab/>
            </w:r>
            <w:r w:rsidRPr="00350388">
              <w:rPr>
                <w:rStyle w:val="Lienhypertexte"/>
                <w:noProof/>
              </w:rPr>
              <w:t>Scripts SQL</w:t>
            </w:r>
            <w:r>
              <w:rPr>
                <w:noProof/>
                <w:webHidden/>
              </w:rPr>
              <w:tab/>
            </w:r>
            <w:r>
              <w:rPr>
                <w:noProof/>
                <w:webHidden/>
              </w:rPr>
              <w:fldChar w:fldCharType="begin"/>
            </w:r>
            <w:r>
              <w:rPr>
                <w:noProof/>
                <w:webHidden/>
              </w:rPr>
              <w:instrText xml:space="preserve"> PAGEREF _Toc500754426 \h </w:instrText>
            </w:r>
          </w:ins>
          <w:r>
            <w:rPr>
              <w:noProof/>
              <w:webHidden/>
            </w:rPr>
          </w:r>
          <w:r>
            <w:rPr>
              <w:noProof/>
              <w:webHidden/>
            </w:rPr>
            <w:fldChar w:fldCharType="separate"/>
          </w:r>
          <w:ins w:id="194" w:author="JACQUOT Vincent" w:date="2017-12-11T11:17:00Z">
            <w:r>
              <w:rPr>
                <w:noProof/>
                <w:webHidden/>
              </w:rPr>
              <w:t>40</w:t>
            </w:r>
            <w:r>
              <w:rPr>
                <w:noProof/>
                <w:webHidden/>
              </w:rPr>
              <w:fldChar w:fldCharType="end"/>
            </w:r>
            <w:r w:rsidRPr="00350388">
              <w:rPr>
                <w:rStyle w:val="Lienhypertexte"/>
                <w:noProof/>
              </w:rPr>
              <w:fldChar w:fldCharType="end"/>
            </w:r>
          </w:ins>
        </w:p>
        <w:p w14:paraId="01947EC1" w14:textId="77777777" w:rsidR="00DD0DF9" w:rsidRDefault="00DD0DF9">
          <w:pPr>
            <w:pStyle w:val="TM3"/>
            <w:tabs>
              <w:tab w:val="left" w:pos="660"/>
              <w:tab w:val="right" w:leader="dot" w:pos="9062"/>
            </w:tabs>
            <w:rPr>
              <w:ins w:id="195" w:author="JACQUOT Vincent" w:date="2017-12-11T11:17:00Z"/>
              <w:rFonts w:asciiTheme="minorHAnsi" w:eastAsiaTheme="minorEastAsia" w:hAnsiTheme="minorHAnsi" w:cstheme="minorBidi"/>
              <w:smallCaps w:val="0"/>
              <w:noProof/>
            </w:rPr>
          </w:pPr>
          <w:ins w:id="196"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"_Toc500754427"</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5.7.1</w:t>
            </w:r>
            <w:r>
              <w:rPr>
                <w:rFonts w:asciiTheme="minorHAnsi" w:eastAsiaTheme="minorEastAsia" w:hAnsiTheme="minorHAnsi" w:cstheme="minorBidi"/>
                <w:smallCaps w:val="0"/>
                <w:noProof/>
              </w:rPr>
              <w:tab/>
            </w:r>
            <w:r w:rsidRPr="00350388">
              <w:rPr>
                <w:rStyle w:val="Lienhypertexte"/>
                <w:noProof/>
              </w:rPr>
              <w:t>Tables de paramètres</w:t>
            </w:r>
            <w:r>
              <w:rPr>
                <w:noProof/>
                <w:webHidden/>
              </w:rPr>
              <w:tab/>
            </w:r>
            <w:r>
              <w:rPr>
                <w:noProof/>
                <w:webHidden/>
              </w:rPr>
              <w:fldChar w:fldCharType="begin"/>
            </w:r>
            <w:r>
              <w:rPr>
                <w:noProof/>
                <w:webHidden/>
              </w:rPr>
              <w:instrText xml:space="preserve"> PAGEREF _Toc500754427 \h </w:instrText>
            </w:r>
          </w:ins>
          <w:r>
            <w:rPr>
              <w:noProof/>
              <w:webHidden/>
            </w:rPr>
          </w:r>
          <w:r>
            <w:rPr>
              <w:noProof/>
              <w:webHidden/>
            </w:rPr>
            <w:fldChar w:fldCharType="separate"/>
          </w:r>
          <w:ins w:id="197" w:author="JACQUOT Vincent" w:date="2017-12-11T11:17:00Z">
            <w:r>
              <w:rPr>
                <w:noProof/>
                <w:webHidden/>
              </w:rPr>
              <w:t>42</w:t>
            </w:r>
            <w:r>
              <w:rPr>
                <w:noProof/>
                <w:webHidden/>
              </w:rPr>
              <w:fldChar w:fldCharType="end"/>
            </w:r>
            <w:r w:rsidRPr="00350388">
              <w:rPr>
                <w:rStyle w:val="Lienhypertexte"/>
                <w:noProof/>
              </w:rPr>
              <w:fldChar w:fldCharType="end"/>
            </w:r>
          </w:ins>
        </w:p>
        <w:p w14:paraId="38CF66CA" w14:textId="77777777" w:rsidR="00DD0DF9" w:rsidRDefault="00DD0DF9">
          <w:pPr>
            <w:pStyle w:val="TM1"/>
            <w:tabs>
              <w:tab w:val="left" w:pos="330"/>
              <w:tab w:val="right" w:leader="dot" w:pos="9062"/>
            </w:tabs>
            <w:rPr>
              <w:ins w:id="198" w:author="JACQUOT Vincent" w:date="2017-12-11T11:17:00Z"/>
              <w:rFonts w:asciiTheme="minorHAnsi" w:eastAsiaTheme="minorEastAsia" w:hAnsiTheme="minorHAnsi" w:cstheme="minorBidi"/>
              <w:b w:val="0"/>
              <w:bCs w:val="0"/>
              <w:caps w:val="0"/>
              <w:noProof/>
              <w:u w:val="none"/>
            </w:rPr>
          </w:pPr>
          <w:ins w:id="199" w:author="JACQUOT Vincent" w:date="2017-12-11T11:17:00Z">
            <w:r w:rsidRPr="00350388">
              <w:rPr>
                <w:rStyle w:val="Lienhypertexte"/>
                <w:noProof/>
              </w:rPr>
              <w:fldChar w:fldCharType="begin"/>
            </w:r>
            <w:r w:rsidRPr="00350388">
              <w:rPr>
                <w:rStyle w:val="Lienhypertexte"/>
                <w:noProof/>
              </w:rPr>
              <w:instrText xml:space="preserve"> </w:instrText>
            </w:r>
            <w:r>
              <w:rPr>
                <w:noProof/>
              </w:rPr>
              <w:instrText>HYPERLINK \l "_Toc500754428"</w:instrText>
            </w:r>
            <w:r w:rsidRPr="00350388">
              <w:rPr>
                <w:rStyle w:val="Lienhypertexte"/>
                <w:noProof/>
              </w:rPr>
              <w:instrText xml:space="preserve"> </w:instrText>
            </w:r>
            <w:r w:rsidRPr="00350388">
              <w:rPr>
                <w:rStyle w:val="Lienhypertexte"/>
                <w:noProof/>
              </w:rPr>
              <w:fldChar w:fldCharType="separate"/>
            </w:r>
            <w:r w:rsidRPr="00350388">
              <w:rPr>
                <w:rStyle w:val="Lienhypertexte"/>
                <w:noProof/>
              </w:rPr>
              <w:t>6</w:t>
            </w:r>
            <w:r>
              <w:rPr>
                <w:rFonts w:asciiTheme="minorHAnsi" w:eastAsiaTheme="minorEastAsia" w:hAnsiTheme="minorHAnsi" w:cstheme="minorBidi"/>
                <w:b w:val="0"/>
                <w:bCs w:val="0"/>
                <w:caps w:val="0"/>
                <w:noProof/>
                <w:u w:val="none"/>
              </w:rPr>
              <w:tab/>
            </w:r>
            <w:r w:rsidRPr="00350388">
              <w:rPr>
                <w:rStyle w:val="Lienhypertexte"/>
                <w:noProof/>
              </w:rPr>
              <w:t>Questions et problèmes fréquents</w:t>
            </w:r>
            <w:r>
              <w:rPr>
                <w:noProof/>
                <w:webHidden/>
              </w:rPr>
              <w:tab/>
            </w:r>
            <w:r>
              <w:rPr>
                <w:noProof/>
                <w:webHidden/>
              </w:rPr>
              <w:fldChar w:fldCharType="begin"/>
            </w:r>
            <w:r>
              <w:rPr>
                <w:noProof/>
                <w:webHidden/>
              </w:rPr>
              <w:instrText xml:space="preserve"> PAGEREF _Toc500754428 \h </w:instrText>
            </w:r>
          </w:ins>
          <w:r>
            <w:rPr>
              <w:noProof/>
              <w:webHidden/>
            </w:rPr>
          </w:r>
          <w:r>
            <w:rPr>
              <w:noProof/>
              <w:webHidden/>
            </w:rPr>
            <w:fldChar w:fldCharType="separate"/>
          </w:r>
          <w:ins w:id="200" w:author="JACQUOT Vincent" w:date="2017-12-11T11:17:00Z">
            <w:r>
              <w:rPr>
                <w:noProof/>
                <w:webHidden/>
              </w:rPr>
              <w:t>44</w:t>
            </w:r>
            <w:r>
              <w:rPr>
                <w:noProof/>
                <w:webHidden/>
              </w:rPr>
              <w:fldChar w:fldCharType="end"/>
            </w:r>
            <w:r w:rsidRPr="00350388">
              <w:rPr>
                <w:rStyle w:val="Lienhypertexte"/>
                <w:noProof/>
              </w:rPr>
              <w:fldChar w:fldCharType="end"/>
            </w:r>
          </w:ins>
        </w:p>
        <w:p w14:paraId="1156037B" w14:textId="77777777" w:rsidR="002E6D00" w:rsidDel="00FC76CA" w:rsidRDefault="002E6D00">
          <w:pPr>
            <w:pStyle w:val="TM1"/>
            <w:tabs>
              <w:tab w:val="left" w:pos="330"/>
              <w:tab w:val="right" w:leader="dot" w:pos="9062"/>
            </w:tabs>
            <w:rPr>
              <w:del w:id="201" w:author="JACQUOT Vincent" w:date="2017-11-17T09:53:00Z"/>
              <w:rFonts w:asciiTheme="minorHAnsi" w:eastAsiaTheme="minorEastAsia" w:hAnsiTheme="minorHAnsi" w:cstheme="minorBidi"/>
              <w:b w:val="0"/>
              <w:bCs w:val="0"/>
              <w:caps w:val="0"/>
              <w:noProof/>
              <w:u w:val="none"/>
            </w:rPr>
          </w:pPr>
          <w:del w:id="202" w:author="JACQUOT Vincent" w:date="2017-11-17T09:53:00Z">
            <w:r w:rsidRPr="00FC76CA" w:rsidDel="00FC76CA">
              <w:rPr>
                <w:rStyle w:val="Lienhypertexte"/>
                <w:b w:val="0"/>
                <w:bCs w:val="0"/>
                <w:caps w:val="0"/>
                <w:noProof/>
              </w:rPr>
              <w:delText>1</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Introduction</w:delText>
            </w:r>
            <w:r w:rsidDel="00FC76CA">
              <w:rPr>
                <w:noProof/>
                <w:webHidden/>
              </w:rPr>
              <w:tab/>
              <w:delText>5</w:delText>
            </w:r>
          </w:del>
        </w:p>
        <w:p w14:paraId="2BD02D79" w14:textId="77777777" w:rsidR="002E6D00" w:rsidDel="00FC76CA" w:rsidRDefault="002E6D00">
          <w:pPr>
            <w:pStyle w:val="TM1"/>
            <w:tabs>
              <w:tab w:val="left" w:pos="330"/>
              <w:tab w:val="right" w:leader="dot" w:pos="9062"/>
            </w:tabs>
            <w:rPr>
              <w:del w:id="203" w:author="JACQUOT Vincent" w:date="2017-11-17T09:53:00Z"/>
              <w:rFonts w:asciiTheme="minorHAnsi" w:eastAsiaTheme="minorEastAsia" w:hAnsiTheme="minorHAnsi" w:cstheme="minorBidi"/>
              <w:b w:val="0"/>
              <w:bCs w:val="0"/>
              <w:caps w:val="0"/>
              <w:noProof/>
              <w:u w:val="none"/>
            </w:rPr>
          </w:pPr>
          <w:del w:id="204" w:author="JACQUOT Vincent" w:date="2017-11-17T09:53:00Z">
            <w:r w:rsidRPr="00FC76CA" w:rsidDel="00FC76CA">
              <w:rPr>
                <w:rStyle w:val="Lienhypertexte"/>
                <w:b w:val="0"/>
                <w:bCs w:val="0"/>
                <w:caps w:val="0"/>
                <w:noProof/>
              </w:rPr>
              <w:delText>2</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Outils spécifiques</w:delText>
            </w:r>
            <w:r w:rsidDel="00FC76CA">
              <w:rPr>
                <w:noProof/>
                <w:webHidden/>
              </w:rPr>
              <w:tab/>
              <w:delText>6</w:delText>
            </w:r>
          </w:del>
        </w:p>
        <w:p w14:paraId="6C6D3FBD" w14:textId="77777777" w:rsidR="002E6D00" w:rsidDel="00FC76CA" w:rsidRDefault="002E6D00">
          <w:pPr>
            <w:pStyle w:val="TM2"/>
            <w:tabs>
              <w:tab w:val="left" w:pos="495"/>
              <w:tab w:val="right" w:leader="dot" w:pos="9062"/>
            </w:tabs>
            <w:rPr>
              <w:del w:id="205" w:author="JACQUOT Vincent" w:date="2017-11-17T09:53:00Z"/>
              <w:rFonts w:asciiTheme="minorHAnsi" w:eastAsiaTheme="minorEastAsia" w:hAnsiTheme="minorHAnsi" w:cstheme="minorBidi"/>
              <w:b w:val="0"/>
              <w:bCs w:val="0"/>
              <w:smallCaps w:val="0"/>
              <w:noProof/>
            </w:rPr>
          </w:pPr>
          <w:del w:id="206" w:author="JACQUOT Vincent" w:date="2017-11-17T09:53:00Z">
            <w:r w:rsidRPr="00FC76CA" w:rsidDel="00FC76CA">
              <w:rPr>
                <w:rStyle w:val="Lienhypertexte"/>
                <w:b w:val="0"/>
                <w:bCs w:val="0"/>
                <w:smallCaps w:val="0"/>
                <w:noProof/>
              </w:rPr>
              <w:delText>2.1</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Algorithmes</w:delText>
            </w:r>
            <w:r w:rsidDel="00FC76CA">
              <w:rPr>
                <w:noProof/>
                <w:webHidden/>
              </w:rPr>
              <w:tab/>
              <w:delText>6</w:delText>
            </w:r>
          </w:del>
        </w:p>
        <w:p w14:paraId="36332C1F" w14:textId="77777777" w:rsidR="002E6D00" w:rsidDel="00FC76CA" w:rsidRDefault="002E6D00">
          <w:pPr>
            <w:pStyle w:val="TM3"/>
            <w:tabs>
              <w:tab w:val="left" w:pos="660"/>
              <w:tab w:val="right" w:leader="dot" w:pos="9062"/>
            </w:tabs>
            <w:rPr>
              <w:del w:id="207" w:author="JACQUOT Vincent" w:date="2017-11-17T09:53:00Z"/>
              <w:rFonts w:asciiTheme="minorHAnsi" w:eastAsiaTheme="minorEastAsia" w:hAnsiTheme="minorHAnsi" w:cstheme="minorBidi"/>
              <w:smallCaps w:val="0"/>
              <w:noProof/>
            </w:rPr>
          </w:pPr>
          <w:del w:id="208" w:author="JACQUOT Vincent" w:date="2017-11-17T09:53:00Z">
            <w:r w:rsidRPr="00FC76CA" w:rsidDel="00FC76CA">
              <w:rPr>
                <w:rStyle w:val="Lienhypertexte"/>
                <w:smallCaps w:val="0"/>
                <w:noProof/>
              </w:rPr>
              <w:delText>2.1.1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Formule de Luhn</w:delText>
            </w:r>
            <w:r w:rsidDel="00FC76CA">
              <w:rPr>
                <w:noProof/>
                <w:webHidden/>
              </w:rPr>
              <w:tab/>
              <w:delText>6</w:delText>
            </w:r>
          </w:del>
        </w:p>
        <w:p w14:paraId="643081D8" w14:textId="77777777" w:rsidR="002E6D00" w:rsidDel="00FC76CA" w:rsidRDefault="002E6D00">
          <w:pPr>
            <w:pStyle w:val="TM2"/>
            <w:tabs>
              <w:tab w:val="left" w:pos="495"/>
              <w:tab w:val="right" w:leader="dot" w:pos="9062"/>
            </w:tabs>
            <w:rPr>
              <w:del w:id="209" w:author="JACQUOT Vincent" w:date="2017-11-17T09:53:00Z"/>
              <w:rFonts w:asciiTheme="minorHAnsi" w:eastAsiaTheme="minorEastAsia" w:hAnsiTheme="minorHAnsi" w:cstheme="minorBidi"/>
              <w:b w:val="0"/>
              <w:bCs w:val="0"/>
              <w:smallCaps w:val="0"/>
              <w:noProof/>
            </w:rPr>
          </w:pPr>
          <w:del w:id="210" w:author="JACQUOT Vincent" w:date="2017-11-17T09:53:00Z">
            <w:r w:rsidRPr="00FC76CA" w:rsidDel="00FC76CA">
              <w:rPr>
                <w:rStyle w:val="Lienhypertexte"/>
                <w:b w:val="0"/>
                <w:bCs w:val="0"/>
                <w:smallCaps w:val="0"/>
                <w:noProof/>
              </w:rPr>
              <w:delText>2.2</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Communication</w:delText>
            </w:r>
            <w:r w:rsidDel="00FC76CA">
              <w:rPr>
                <w:noProof/>
                <w:webHidden/>
              </w:rPr>
              <w:tab/>
              <w:delText>6</w:delText>
            </w:r>
          </w:del>
        </w:p>
        <w:p w14:paraId="33F21A7B" w14:textId="77777777" w:rsidR="002E6D00" w:rsidDel="00FC76CA" w:rsidRDefault="002E6D00">
          <w:pPr>
            <w:pStyle w:val="TM3"/>
            <w:tabs>
              <w:tab w:val="left" w:pos="660"/>
              <w:tab w:val="right" w:leader="dot" w:pos="9062"/>
            </w:tabs>
            <w:rPr>
              <w:del w:id="211" w:author="JACQUOT Vincent" w:date="2017-11-17T09:53:00Z"/>
              <w:rFonts w:asciiTheme="minorHAnsi" w:eastAsiaTheme="minorEastAsia" w:hAnsiTheme="minorHAnsi" w:cstheme="minorBidi"/>
              <w:smallCaps w:val="0"/>
              <w:noProof/>
            </w:rPr>
          </w:pPr>
          <w:del w:id="212" w:author="JACQUOT Vincent" w:date="2017-11-17T09:53:00Z">
            <w:r w:rsidRPr="00FC76CA" w:rsidDel="00FC76CA">
              <w:rPr>
                <w:rStyle w:val="Lienhypertexte"/>
                <w:smallCaps w:val="0"/>
                <w:noProof/>
              </w:rPr>
              <w:delText>2.2.1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Client WCF</w:delText>
            </w:r>
            <w:r w:rsidDel="00FC76CA">
              <w:rPr>
                <w:noProof/>
                <w:webHidden/>
              </w:rPr>
              <w:tab/>
              <w:delText>6</w:delText>
            </w:r>
          </w:del>
        </w:p>
        <w:p w14:paraId="69EEA072" w14:textId="77777777" w:rsidR="002E6D00" w:rsidDel="00FC76CA" w:rsidRDefault="002E6D00">
          <w:pPr>
            <w:pStyle w:val="TM2"/>
            <w:tabs>
              <w:tab w:val="left" w:pos="495"/>
              <w:tab w:val="right" w:leader="dot" w:pos="9062"/>
            </w:tabs>
            <w:rPr>
              <w:del w:id="213" w:author="JACQUOT Vincent" w:date="2017-11-17T09:53:00Z"/>
              <w:rFonts w:asciiTheme="minorHAnsi" w:eastAsiaTheme="minorEastAsia" w:hAnsiTheme="minorHAnsi" w:cstheme="minorBidi"/>
              <w:b w:val="0"/>
              <w:bCs w:val="0"/>
              <w:smallCaps w:val="0"/>
              <w:noProof/>
            </w:rPr>
          </w:pPr>
          <w:del w:id="214" w:author="JACQUOT Vincent" w:date="2017-11-17T09:53:00Z">
            <w:r w:rsidRPr="00FC76CA" w:rsidDel="00FC76CA">
              <w:rPr>
                <w:rStyle w:val="Lienhypertexte"/>
                <w:b w:val="0"/>
                <w:bCs w:val="0"/>
                <w:smallCaps w:val="0"/>
                <w:noProof/>
              </w:rPr>
              <w:delText>2.3</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Identification</w:delText>
            </w:r>
            <w:r w:rsidDel="00FC76CA">
              <w:rPr>
                <w:noProof/>
                <w:webHidden/>
              </w:rPr>
              <w:tab/>
              <w:delText>6</w:delText>
            </w:r>
          </w:del>
        </w:p>
        <w:p w14:paraId="028E255C" w14:textId="77777777" w:rsidR="002E6D00" w:rsidDel="00FC76CA" w:rsidRDefault="002E6D00">
          <w:pPr>
            <w:pStyle w:val="TM3"/>
            <w:tabs>
              <w:tab w:val="left" w:pos="660"/>
              <w:tab w:val="right" w:leader="dot" w:pos="9062"/>
            </w:tabs>
            <w:rPr>
              <w:del w:id="215" w:author="JACQUOT Vincent" w:date="2017-11-17T09:53:00Z"/>
              <w:rFonts w:asciiTheme="minorHAnsi" w:eastAsiaTheme="minorEastAsia" w:hAnsiTheme="minorHAnsi" w:cstheme="minorBidi"/>
              <w:smallCaps w:val="0"/>
              <w:noProof/>
            </w:rPr>
          </w:pPr>
          <w:del w:id="216" w:author="JACQUOT Vincent" w:date="2017-11-17T09:53:00Z">
            <w:r w:rsidRPr="00FC76CA" w:rsidDel="00FC76CA">
              <w:rPr>
                <w:rStyle w:val="Lienhypertexte"/>
                <w:smallCaps w:val="0"/>
                <w:noProof/>
              </w:rPr>
              <w:delText>2.3.1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Identité</w:delText>
            </w:r>
            <w:r w:rsidDel="00FC76CA">
              <w:rPr>
                <w:noProof/>
                <w:webHidden/>
              </w:rPr>
              <w:tab/>
              <w:delText>6</w:delText>
            </w:r>
          </w:del>
        </w:p>
        <w:p w14:paraId="223BFC23" w14:textId="77777777" w:rsidR="002E6D00" w:rsidDel="00FC76CA" w:rsidRDefault="002E6D00">
          <w:pPr>
            <w:pStyle w:val="TM3"/>
            <w:tabs>
              <w:tab w:val="left" w:pos="660"/>
              <w:tab w:val="right" w:leader="dot" w:pos="9062"/>
            </w:tabs>
            <w:rPr>
              <w:del w:id="217" w:author="JACQUOT Vincent" w:date="2017-11-17T09:53:00Z"/>
              <w:rFonts w:asciiTheme="minorHAnsi" w:eastAsiaTheme="minorEastAsia" w:hAnsiTheme="minorHAnsi" w:cstheme="minorBidi"/>
              <w:smallCaps w:val="0"/>
              <w:noProof/>
            </w:rPr>
          </w:pPr>
          <w:del w:id="218" w:author="JACQUOT Vincent" w:date="2017-11-17T09:53:00Z">
            <w:r w:rsidRPr="00FC76CA" w:rsidDel="00FC76CA">
              <w:rPr>
                <w:rStyle w:val="Lienhypertexte"/>
                <w:smallCaps w:val="0"/>
                <w:noProof/>
              </w:rPr>
              <w:delText>2.3.2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Fournisseur d'identité</w:delText>
            </w:r>
            <w:r w:rsidDel="00FC76CA">
              <w:rPr>
                <w:noProof/>
                <w:webHidden/>
              </w:rPr>
              <w:tab/>
              <w:delText>7</w:delText>
            </w:r>
          </w:del>
        </w:p>
        <w:p w14:paraId="724489A7" w14:textId="77777777" w:rsidR="002E6D00" w:rsidDel="00FC76CA" w:rsidRDefault="002E6D00">
          <w:pPr>
            <w:pStyle w:val="TM2"/>
            <w:tabs>
              <w:tab w:val="left" w:pos="495"/>
              <w:tab w:val="right" w:leader="dot" w:pos="9062"/>
            </w:tabs>
            <w:rPr>
              <w:del w:id="219" w:author="JACQUOT Vincent" w:date="2017-11-17T09:53:00Z"/>
              <w:rFonts w:asciiTheme="minorHAnsi" w:eastAsiaTheme="minorEastAsia" w:hAnsiTheme="minorHAnsi" w:cstheme="minorBidi"/>
              <w:b w:val="0"/>
              <w:bCs w:val="0"/>
              <w:smallCaps w:val="0"/>
              <w:noProof/>
            </w:rPr>
          </w:pPr>
          <w:del w:id="220" w:author="JACQUOT Vincent" w:date="2017-11-17T09:53:00Z">
            <w:r w:rsidRPr="00FC76CA" w:rsidDel="00FC76CA">
              <w:rPr>
                <w:rStyle w:val="Lienhypertexte"/>
                <w:b w:val="0"/>
                <w:bCs w:val="0"/>
                <w:smallCaps w:val="0"/>
                <w:noProof/>
              </w:rPr>
              <w:delText>2.4</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Persistance</w:delText>
            </w:r>
            <w:r w:rsidDel="00FC76CA">
              <w:rPr>
                <w:noProof/>
                <w:webHidden/>
              </w:rPr>
              <w:tab/>
              <w:delText>7</w:delText>
            </w:r>
          </w:del>
        </w:p>
        <w:p w14:paraId="4A61D2B0" w14:textId="77777777" w:rsidR="002E6D00" w:rsidDel="00FC76CA" w:rsidRDefault="002E6D00">
          <w:pPr>
            <w:pStyle w:val="TM3"/>
            <w:tabs>
              <w:tab w:val="left" w:pos="660"/>
              <w:tab w:val="right" w:leader="dot" w:pos="9062"/>
            </w:tabs>
            <w:rPr>
              <w:del w:id="221" w:author="JACQUOT Vincent" w:date="2017-11-17T09:53:00Z"/>
              <w:rFonts w:asciiTheme="minorHAnsi" w:eastAsiaTheme="minorEastAsia" w:hAnsiTheme="minorHAnsi" w:cstheme="minorBidi"/>
              <w:smallCaps w:val="0"/>
              <w:noProof/>
            </w:rPr>
          </w:pPr>
          <w:del w:id="222" w:author="JACQUOT Vincent" w:date="2017-11-17T09:53:00Z">
            <w:r w:rsidRPr="00FC76CA" w:rsidDel="00FC76CA">
              <w:rPr>
                <w:rStyle w:val="Lienhypertexte"/>
                <w:smallCaps w:val="0"/>
                <w:noProof/>
              </w:rPr>
              <w:delText>2.4.1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Générateur de clés</w:delText>
            </w:r>
            <w:r w:rsidDel="00FC76CA">
              <w:rPr>
                <w:noProof/>
                <w:webHidden/>
              </w:rPr>
              <w:tab/>
              <w:delText>7</w:delText>
            </w:r>
          </w:del>
        </w:p>
        <w:p w14:paraId="25DC9011" w14:textId="77777777" w:rsidR="002E6D00" w:rsidDel="00FC76CA" w:rsidRDefault="002E6D00">
          <w:pPr>
            <w:pStyle w:val="TM3"/>
            <w:tabs>
              <w:tab w:val="left" w:pos="660"/>
              <w:tab w:val="right" w:leader="dot" w:pos="9062"/>
            </w:tabs>
            <w:rPr>
              <w:del w:id="223" w:author="JACQUOT Vincent" w:date="2017-11-17T09:53:00Z"/>
              <w:rFonts w:asciiTheme="minorHAnsi" w:eastAsiaTheme="minorEastAsia" w:hAnsiTheme="minorHAnsi" w:cstheme="minorBidi"/>
              <w:smallCaps w:val="0"/>
              <w:noProof/>
            </w:rPr>
          </w:pPr>
          <w:del w:id="224" w:author="JACQUOT Vincent" w:date="2017-11-17T09:53:00Z">
            <w:r w:rsidRPr="00FC76CA" w:rsidDel="00FC76CA">
              <w:rPr>
                <w:rStyle w:val="Lienhypertexte"/>
                <w:smallCaps w:val="0"/>
                <w:noProof/>
              </w:rPr>
              <w:delText>2.4.2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Générateur de séquences</w:delText>
            </w:r>
            <w:r w:rsidDel="00FC76CA">
              <w:rPr>
                <w:noProof/>
                <w:webHidden/>
              </w:rPr>
              <w:tab/>
              <w:delText>8</w:delText>
            </w:r>
          </w:del>
        </w:p>
        <w:p w14:paraId="198FA5C2" w14:textId="77777777" w:rsidR="002E6D00" w:rsidDel="00FC76CA" w:rsidRDefault="002E6D00">
          <w:pPr>
            <w:pStyle w:val="TM2"/>
            <w:tabs>
              <w:tab w:val="left" w:pos="495"/>
              <w:tab w:val="right" w:leader="dot" w:pos="9062"/>
            </w:tabs>
            <w:rPr>
              <w:del w:id="225" w:author="JACQUOT Vincent" w:date="2017-11-17T09:53:00Z"/>
              <w:rFonts w:asciiTheme="minorHAnsi" w:eastAsiaTheme="minorEastAsia" w:hAnsiTheme="minorHAnsi" w:cstheme="minorBidi"/>
              <w:b w:val="0"/>
              <w:bCs w:val="0"/>
              <w:smallCaps w:val="0"/>
              <w:noProof/>
            </w:rPr>
          </w:pPr>
          <w:del w:id="226" w:author="JACQUOT Vincent" w:date="2017-11-17T09:53:00Z">
            <w:r w:rsidRPr="00FC76CA" w:rsidDel="00FC76CA">
              <w:rPr>
                <w:rStyle w:val="Lienhypertexte"/>
                <w:b w:val="0"/>
                <w:bCs w:val="0"/>
                <w:smallCaps w:val="0"/>
                <w:noProof/>
              </w:rPr>
              <w:delText>2.5</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Entités</w:delText>
            </w:r>
            <w:r w:rsidDel="00FC76CA">
              <w:rPr>
                <w:noProof/>
                <w:webHidden/>
              </w:rPr>
              <w:tab/>
              <w:delText>8</w:delText>
            </w:r>
          </w:del>
        </w:p>
        <w:p w14:paraId="36D6C531" w14:textId="77777777" w:rsidR="002E6D00" w:rsidDel="00FC76CA" w:rsidRDefault="002E6D00">
          <w:pPr>
            <w:pStyle w:val="TM3"/>
            <w:tabs>
              <w:tab w:val="left" w:pos="660"/>
              <w:tab w:val="right" w:leader="dot" w:pos="9062"/>
            </w:tabs>
            <w:rPr>
              <w:del w:id="227" w:author="JACQUOT Vincent" w:date="2017-11-17T09:53:00Z"/>
              <w:rFonts w:asciiTheme="minorHAnsi" w:eastAsiaTheme="minorEastAsia" w:hAnsiTheme="minorHAnsi" w:cstheme="minorBidi"/>
              <w:smallCaps w:val="0"/>
              <w:noProof/>
            </w:rPr>
          </w:pPr>
          <w:del w:id="228" w:author="JACQUOT Vincent" w:date="2017-11-17T09:53:00Z">
            <w:r w:rsidRPr="00FC76CA" w:rsidDel="00FC76CA">
              <w:rPr>
                <w:rStyle w:val="Lienhypertexte"/>
                <w:smallCaps w:val="0"/>
                <w:noProof/>
              </w:rPr>
              <w:delText>2.5.1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Machine à états</w:delText>
            </w:r>
            <w:r w:rsidDel="00FC76CA">
              <w:rPr>
                <w:noProof/>
                <w:webHidden/>
              </w:rPr>
              <w:tab/>
              <w:delText>8</w:delText>
            </w:r>
          </w:del>
        </w:p>
        <w:p w14:paraId="6857A7BD" w14:textId="77777777" w:rsidR="002E6D00" w:rsidDel="00FC76CA" w:rsidRDefault="002E6D00">
          <w:pPr>
            <w:pStyle w:val="TM2"/>
            <w:tabs>
              <w:tab w:val="left" w:pos="495"/>
              <w:tab w:val="right" w:leader="dot" w:pos="9062"/>
            </w:tabs>
            <w:rPr>
              <w:del w:id="229" w:author="JACQUOT Vincent" w:date="2017-11-17T09:53:00Z"/>
              <w:rFonts w:asciiTheme="minorHAnsi" w:eastAsiaTheme="minorEastAsia" w:hAnsiTheme="minorHAnsi" w:cstheme="minorBidi"/>
              <w:b w:val="0"/>
              <w:bCs w:val="0"/>
              <w:smallCaps w:val="0"/>
              <w:noProof/>
            </w:rPr>
          </w:pPr>
          <w:del w:id="230" w:author="JACQUOT Vincent" w:date="2017-11-17T09:53:00Z">
            <w:r w:rsidRPr="00FC76CA" w:rsidDel="00FC76CA">
              <w:rPr>
                <w:rStyle w:val="Lienhypertexte"/>
                <w:b w:val="0"/>
                <w:bCs w:val="0"/>
                <w:smallCaps w:val="0"/>
                <w:noProof/>
              </w:rPr>
              <w:delText>2.6</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Paramétrage</w:delText>
            </w:r>
            <w:r w:rsidDel="00FC76CA">
              <w:rPr>
                <w:noProof/>
                <w:webHidden/>
              </w:rPr>
              <w:tab/>
              <w:delText>8</w:delText>
            </w:r>
          </w:del>
        </w:p>
        <w:p w14:paraId="05CAEDAF" w14:textId="77777777" w:rsidR="002E6D00" w:rsidDel="00FC76CA" w:rsidRDefault="002E6D00">
          <w:pPr>
            <w:pStyle w:val="TM2"/>
            <w:tabs>
              <w:tab w:val="left" w:pos="495"/>
              <w:tab w:val="right" w:leader="dot" w:pos="9062"/>
            </w:tabs>
            <w:rPr>
              <w:del w:id="231" w:author="JACQUOT Vincent" w:date="2017-11-17T09:53:00Z"/>
              <w:rFonts w:asciiTheme="minorHAnsi" w:eastAsiaTheme="minorEastAsia" w:hAnsiTheme="minorHAnsi" w:cstheme="minorBidi"/>
              <w:b w:val="0"/>
              <w:bCs w:val="0"/>
              <w:smallCaps w:val="0"/>
              <w:noProof/>
            </w:rPr>
          </w:pPr>
          <w:del w:id="232" w:author="JACQUOT Vincent" w:date="2017-11-17T09:53:00Z">
            <w:r w:rsidRPr="00FC76CA" w:rsidDel="00FC76CA">
              <w:rPr>
                <w:rStyle w:val="Lienhypertexte"/>
                <w:b w:val="0"/>
                <w:bCs w:val="0"/>
                <w:smallCaps w:val="0"/>
                <w:noProof/>
              </w:rPr>
              <w:delText>2.7</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Tests</w:delText>
            </w:r>
            <w:r w:rsidDel="00FC76CA">
              <w:rPr>
                <w:noProof/>
                <w:webHidden/>
              </w:rPr>
              <w:tab/>
              <w:delText>9</w:delText>
            </w:r>
          </w:del>
        </w:p>
        <w:p w14:paraId="550CF4E4" w14:textId="77777777" w:rsidR="002E6D00" w:rsidDel="00FC76CA" w:rsidRDefault="002E6D00">
          <w:pPr>
            <w:pStyle w:val="TM3"/>
            <w:tabs>
              <w:tab w:val="left" w:pos="660"/>
              <w:tab w:val="right" w:leader="dot" w:pos="9062"/>
            </w:tabs>
            <w:rPr>
              <w:del w:id="233" w:author="JACQUOT Vincent" w:date="2017-11-17T09:53:00Z"/>
              <w:rFonts w:asciiTheme="minorHAnsi" w:eastAsiaTheme="minorEastAsia" w:hAnsiTheme="minorHAnsi" w:cstheme="minorBidi"/>
              <w:smallCaps w:val="0"/>
              <w:noProof/>
            </w:rPr>
          </w:pPr>
          <w:del w:id="234" w:author="JACQUOT Vincent" w:date="2017-11-17T09:53:00Z">
            <w:r w:rsidRPr="00FC76CA" w:rsidDel="00FC76CA">
              <w:rPr>
                <w:rStyle w:val="Lienhypertexte"/>
                <w:smallCaps w:val="0"/>
                <w:noProof/>
              </w:rPr>
              <w:delText>2.7.1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Source de données</w:delText>
            </w:r>
            <w:r w:rsidDel="00FC76CA">
              <w:rPr>
                <w:noProof/>
                <w:webHidden/>
              </w:rPr>
              <w:tab/>
              <w:delText>9</w:delText>
            </w:r>
          </w:del>
        </w:p>
        <w:p w14:paraId="6D1BB002" w14:textId="77777777" w:rsidR="002E6D00" w:rsidDel="00FC76CA" w:rsidRDefault="002E6D00">
          <w:pPr>
            <w:pStyle w:val="TM3"/>
            <w:tabs>
              <w:tab w:val="left" w:pos="660"/>
              <w:tab w:val="right" w:leader="dot" w:pos="9062"/>
            </w:tabs>
            <w:rPr>
              <w:del w:id="235" w:author="JACQUOT Vincent" w:date="2017-11-17T09:53:00Z"/>
              <w:rFonts w:asciiTheme="minorHAnsi" w:eastAsiaTheme="minorEastAsia" w:hAnsiTheme="minorHAnsi" w:cstheme="minorBidi"/>
              <w:smallCaps w:val="0"/>
              <w:noProof/>
            </w:rPr>
          </w:pPr>
          <w:del w:id="236" w:author="JACQUOT Vincent" w:date="2017-11-17T09:53:00Z">
            <w:r w:rsidRPr="00FC76CA" w:rsidDel="00FC76CA">
              <w:rPr>
                <w:rStyle w:val="Lienhypertexte"/>
                <w:smallCaps w:val="0"/>
                <w:noProof/>
              </w:rPr>
              <w:delText>2.7.2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Générateur de clés</w:delText>
            </w:r>
            <w:r w:rsidDel="00FC76CA">
              <w:rPr>
                <w:noProof/>
                <w:webHidden/>
              </w:rPr>
              <w:tab/>
              <w:delText>9</w:delText>
            </w:r>
          </w:del>
        </w:p>
        <w:p w14:paraId="5A3C2D1E" w14:textId="77777777" w:rsidR="002E6D00" w:rsidDel="00FC76CA" w:rsidRDefault="002E6D00">
          <w:pPr>
            <w:pStyle w:val="TM2"/>
            <w:tabs>
              <w:tab w:val="left" w:pos="495"/>
              <w:tab w:val="right" w:leader="dot" w:pos="9062"/>
            </w:tabs>
            <w:rPr>
              <w:del w:id="237" w:author="JACQUOT Vincent" w:date="2017-11-17T09:53:00Z"/>
              <w:rFonts w:asciiTheme="minorHAnsi" w:eastAsiaTheme="minorEastAsia" w:hAnsiTheme="minorHAnsi" w:cstheme="minorBidi"/>
              <w:b w:val="0"/>
              <w:bCs w:val="0"/>
              <w:smallCaps w:val="0"/>
              <w:noProof/>
            </w:rPr>
          </w:pPr>
          <w:del w:id="238" w:author="JACQUOT Vincent" w:date="2017-11-17T09:53:00Z">
            <w:r w:rsidRPr="00FC76CA" w:rsidDel="00FC76CA">
              <w:rPr>
                <w:rStyle w:val="Lienhypertexte"/>
                <w:b w:val="0"/>
                <w:bCs w:val="0"/>
                <w:smallCaps w:val="0"/>
                <w:noProof/>
              </w:rPr>
              <w:delText>2.8</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Initialisation</w:delText>
            </w:r>
            <w:r w:rsidDel="00FC76CA">
              <w:rPr>
                <w:noProof/>
                <w:webHidden/>
              </w:rPr>
              <w:tab/>
              <w:delText>9</w:delText>
            </w:r>
          </w:del>
        </w:p>
        <w:p w14:paraId="519BC36B" w14:textId="77777777" w:rsidR="002E6D00" w:rsidDel="00FC76CA" w:rsidRDefault="002E6D00">
          <w:pPr>
            <w:pStyle w:val="TM2"/>
            <w:tabs>
              <w:tab w:val="left" w:pos="495"/>
              <w:tab w:val="right" w:leader="dot" w:pos="9062"/>
            </w:tabs>
            <w:rPr>
              <w:del w:id="239" w:author="JACQUOT Vincent" w:date="2017-11-17T09:53:00Z"/>
              <w:rFonts w:asciiTheme="minorHAnsi" w:eastAsiaTheme="minorEastAsia" w:hAnsiTheme="minorHAnsi" w:cstheme="minorBidi"/>
              <w:b w:val="0"/>
              <w:bCs w:val="0"/>
              <w:smallCaps w:val="0"/>
              <w:noProof/>
            </w:rPr>
          </w:pPr>
          <w:del w:id="240" w:author="JACQUOT Vincent" w:date="2017-11-17T09:53:00Z">
            <w:r w:rsidRPr="00FC76CA" w:rsidDel="00FC76CA">
              <w:rPr>
                <w:rStyle w:val="Lienhypertexte"/>
                <w:b w:val="0"/>
                <w:bCs w:val="0"/>
                <w:smallCaps w:val="0"/>
                <w:noProof/>
              </w:rPr>
              <w:delText>2.9</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Journalisation</w:delText>
            </w:r>
            <w:r w:rsidDel="00FC76CA">
              <w:rPr>
                <w:noProof/>
                <w:webHidden/>
              </w:rPr>
              <w:tab/>
              <w:delText>10</w:delText>
            </w:r>
          </w:del>
        </w:p>
        <w:p w14:paraId="5FA4D2CF" w14:textId="77777777" w:rsidR="002E6D00" w:rsidDel="00FC76CA" w:rsidRDefault="002E6D00">
          <w:pPr>
            <w:pStyle w:val="TM1"/>
            <w:tabs>
              <w:tab w:val="left" w:pos="330"/>
              <w:tab w:val="right" w:leader="dot" w:pos="9062"/>
            </w:tabs>
            <w:rPr>
              <w:del w:id="241" w:author="JACQUOT Vincent" w:date="2017-11-17T09:53:00Z"/>
              <w:rFonts w:asciiTheme="minorHAnsi" w:eastAsiaTheme="minorEastAsia" w:hAnsiTheme="minorHAnsi" w:cstheme="minorBidi"/>
              <w:b w:val="0"/>
              <w:bCs w:val="0"/>
              <w:caps w:val="0"/>
              <w:noProof/>
              <w:u w:val="none"/>
            </w:rPr>
          </w:pPr>
          <w:del w:id="242" w:author="JACQUOT Vincent" w:date="2017-11-17T09:53:00Z">
            <w:r w:rsidRPr="00FC76CA" w:rsidDel="00FC76CA">
              <w:rPr>
                <w:rStyle w:val="Lienhypertexte"/>
                <w:b w:val="0"/>
                <w:bCs w:val="0"/>
                <w:caps w:val="0"/>
                <w:noProof/>
              </w:rPr>
              <w:delText>3</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Communication entre domaines</w:delText>
            </w:r>
            <w:r w:rsidDel="00FC76CA">
              <w:rPr>
                <w:noProof/>
                <w:webHidden/>
              </w:rPr>
              <w:tab/>
              <w:delText>11</w:delText>
            </w:r>
          </w:del>
        </w:p>
        <w:p w14:paraId="51384177" w14:textId="77777777" w:rsidR="002E6D00" w:rsidDel="00FC76CA" w:rsidRDefault="002E6D00">
          <w:pPr>
            <w:pStyle w:val="TM2"/>
            <w:tabs>
              <w:tab w:val="left" w:pos="495"/>
              <w:tab w:val="right" w:leader="dot" w:pos="9062"/>
            </w:tabs>
            <w:rPr>
              <w:del w:id="243" w:author="JACQUOT Vincent" w:date="2017-11-17T09:53:00Z"/>
              <w:rFonts w:asciiTheme="minorHAnsi" w:eastAsiaTheme="minorEastAsia" w:hAnsiTheme="minorHAnsi" w:cstheme="minorBidi"/>
              <w:b w:val="0"/>
              <w:bCs w:val="0"/>
              <w:smallCaps w:val="0"/>
              <w:noProof/>
            </w:rPr>
          </w:pPr>
          <w:del w:id="244" w:author="JACQUOT Vincent" w:date="2017-11-17T09:53:00Z">
            <w:r w:rsidRPr="00FC76CA" w:rsidDel="00FC76CA">
              <w:rPr>
                <w:rStyle w:val="Lienhypertexte"/>
                <w:b w:val="0"/>
                <w:bCs w:val="0"/>
                <w:smallCaps w:val="0"/>
                <w:noProof/>
              </w:rPr>
              <w:delText>3.1</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Communication entre domaines internes</w:delText>
            </w:r>
            <w:r w:rsidDel="00FC76CA">
              <w:rPr>
                <w:noProof/>
                <w:webHidden/>
              </w:rPr>
              <w:tab/>
              <w:delText>11</w:delText>
            </w:r>
          </w:del>
        </w:p>
        <w:p w14:paraId="76344C24" w14:textId="77777777" w:rsidR="002E6D00" w:rsidDel="00FC76CA" w:rsidRDefault="002E6D00">
          <w:pPr>
            <w:pStyle w:val="TM2"/>
            <w:tabs>
              <w:tab w:val="left" w:pos="495"/>
              <w:tab w:val="right" w:leader="dot" w:pos="9062"/>
            </w:tabs>
            <w:rPr>
              <w:del w:id="245" w:author="JACQUOT Vincent" w:date="2017-11-17T09:53:00Z"/>
              <w:rFonts w:asciiTheme="minorHAnsi" w:eastAsiaTheme="minorEastAsia" w:hAnsiTheme="minorHAnsi" w:cstheme="minorBidi"/>
              <w:b w:val="0"/>
              <w:bCs w:val="0"/>
              <w:smallCaps w:val="0"/>
              <w:noProof/>
            </w:rPr>
          </w:pPr>
          <w:del w:id="246" w:author="JACQUOT Vincent" w:date="2017-11-17T09:53:00Z">
            <w:r w:rsidRPr="00FC76CA" w:rsidDel="00FC76CA">
              <w:rPr>
                <w:rStyle w:val="Lienhypertexte"/>
                <w:b w:val="0"/>
                <w:bCs w:val="0"/>
                <w:smallCaps w:val="0"/>
                <w:noProof/>
              </w:rPr>
              <w:delText>3.2</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Communication avec un domaine externe</w:delText>
            </w:r>
            <w:r w:rsidDel="00FC76CA">
              <w:rPr>
                <w:noProof/>
                <w:webHidden/>
              </w:rPr>
              <w:tab/>
              <w:delText>12</w:delText>
            </w:r>
          </w:del>
        </w:p>
        <w:p w14:paraId="4F5A0015" w14:textId="77777777" w:rsidR="002E6D00" w:rsidDel="00FC76CA" w:rsidRDefault="002E6D00">
          <w:pPr>
            <w:pStyle w:val="TM3"/>
            <w:tabs>
              <w:tab w:val="left" w:pos="660"/>
              <w:tab w:val="right" w:leader="dot" w:pos="9062"/>
            </w:tabs>
            <w:rPr>
              <w:del w:id="247" w:author="JACQUOT Vincent" w:date="2017-11-17T09:53:00Z"/>
              <w:rFonts w:asciiTheme="minorHAnsi" w:eastAsiaTheme="minorEastAsia" w:hAnsiTheme="minorHAnsi" w:cstheme="minorBidi"/>
              <w:smallCaps w:val="0"/>
              <w:noProof/>
            </w:rPr>
          </w:pPr>
          <w:del w:id="248" w:author="JACQUOT Vincent" w:date="2017-11-17T09:53:00Z">
            <w:r w:rsidRPr="00FC76CA" w:rsidDel="00FC76CA">
              <w:rPr>
                <w:rStyle w:val="Lienhypertexte"/>
                <w:smallCaps w:val="0"/>
                <w:noProof/>
              </w:rPr>
              <w:delText>3.2.1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Communication synchrone</w:delText>
            </w:r>
            <w:r w:rsidDel="00FC76CA">
              <w:rPr>
                <w:noProof/>
                <w:webHidden/>
              </w:rPr>
              <w:tab/>
              <w:delText>12</w:delText>
            </w:r>
          </w:del>
        </w:p>
        <w:p w14:paraId="4AC1FAF9" w14:textId="77777777" w:rsidR="002E6D00" w:rsidDel="00FC76CA" w:rsidRDefault="002E6D00">
          <w:pPr>
            <w:pStyle w:val="TM3"/>
            <w:tabs>
              <w:tab w:val="left" w:pos="660"/>
              <w:tab w:val="right" w:leader="dot" w:pos="9062"/>
            </w:tabs>
            <w:rPr>
              <w:del w:id="249" w:author="JACQUOT Vincent" w:date="2017-11-17T09:53:00Z"/>
              <w:rFonts w:asciiTheme="minorHAnsi" w:eastAsiaTheme="minorEastAsia" w:hAnsiTheme="minorHAnsi" w:cstheme="minorBidi"/>
              <w:smallCaps w:val="0"/>
              <w:noProof/>
            </w:rPr>
          </w:pPr>
          <w:del w:id="250" w:author="JACQUOT Vincent" w:date="2017-11-17T09:53:00Z">
            <w:r w:rsidRPr="00FC76CA" w:rsidDel="00FC76CA">
              <w:rPr>
                <w:rStyle w:val="Lienhypertexte"/>
                <w:smallCaps w:val="0"/>
                <w:noProof/>
              </w:rPr>
              <w:delText>3.2.2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Communication asynchrone</w:delText>
            </w:r>
            <w:r w:rsidDel="00FC76CA">
              <w:rPr>
                <w:noProof/>
                <w:webHidden/>
              </w:rPr>
              <w:tab/>
              <w:delText>13</w:delText>
            </w:r>
          </w:del>
        </w:p>
        <w:p w14:paraId="0EC5F807" w14:textId="77777777" w:rsidR="002E6D00" w:rsidDel="00FC76CA" w:rsidRDefault="002E6D00">
          <w:pPr>
            <w:pStyle w:val="TM3"/>
            <w:tabs>
              <w:tab w:val="left" w:pos="660"/>
              <w:tab w:val="right" w:leader="dot" w:pos="9062"/>
            </w:tabs>
            <w:rPr>
              <w:del w:id="251" w:author="JACQUOT Vincent" w:date="2017-11-17T09:53:00Z"/>
              <w:rFonts w:asciiTheme="minorHAnsi" w:eastAsiaTheme="minorEastAsia" w:hAnsiTheme="minorHAnsi" w:cstheme="minorBidi"/>
              <w:smallCaps w:val="0"/>
              <w:noProof/>
            </w:rPr>
          </w:pPr>
          <w:del w:id="252" w:author="JACQUOT Vincent" w:date="2017-11-17T09:53:00Z">
            <w:r w:rsidRPr="00FC76CA" w:rsidDel="00FC76CA">
              <w:rPr>
                <w:rStyle w:val="Lienhypertexte"/>
                <w:smallCaps w:val="0"/>
                <w:noProof/>
              </w:rPr>
              <w:lastRenderedPageBreak/>
              <w:delText>3.2.3</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Modèles de communication courants</w:delText>
            </w:r>
            <w:r w:rsidDel="00FC76CA">
              <w:rPr>
                <w:noProof/>
                <w:webHidden/>
              </w:rPr>
              <w:tab/>
              <w:delText>15</w:delText>
            </w:r>
          </w:del>
        </w:p>
        <w:p w14:paraId="5BC8E8A7" w14:textId="77777777" w:rsidR="002E6D00" w:rsidDel="00FC76CA" w:rsidRDefault="002E6D00">
          <w:pPr>
            <w:pStyle w:val="TM1"/>
            <w:tabs>
              <w:tab w:val="left" w:pos="330"/>
              <w:tab w:val="right" w:leader="dot" w:pos="9062"/>
            </w:tabs>
            <w:rPr>
              <w:del w:id="253" w:author="JACQUOT Vincent" w:date="2017-11-17T09:53:00Z"/>
              <w:rFonts w:asciiTheme="minorHAnsi" w:eastAsiaTheme="minorEastAsia" w:hAnsiTheme="minorHAnsi" w:cstheme="minorBidi"/>
              <w:b w:val="0"/>
              <w:bCs w:val="0"/>
              <w:caps w:val="0"/>
              <w:noProof/>
              <w:u w:val="none"/>
            </w:rPr>
          </w:pPr>
          <w:del w:id="254" w:author="JACQUOT Vincent" w:date="2017-11-17T09:53:00Z">
            <w:r w:rsidRPr="00FC76CA" w:rsidDel="00FC76CA">
              <w:rPr>
                <w:rStyle w:val="Lienhypertexte"/>
                <w:b w:val="0"/>
                <w:bCs w:val="0"/>
                <w:caps w:val="0"/>
                <w:noProof/>
              </w:rPr>
              <w:delText>4</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Normes générales</w:delText>
            </w:r>
            <w:r w:rsidDel="00FC76CA">
              <w:rPr>
                <w:noProof/>
                <w:webHidden/>
              </w:rPr>
              <w:tab/>
              <w:delText>18</w:delText>
            </w:r>
          </w:del>
        </w:p>
        <w:p w14:paraId="45922CC7" w14:textId="77777777" w:rsidR="002E6D00" w:rsidDel="00FC76CA" w:rsidRDefault="002E6D00">
          <w:pPr>
            <w:pStyle w:val="TM2"/>
            <w:tabs>
              <w:tab w:val="left" w:pos="495"/>
              <w:tab w:val="right" w:leader="dot" w:pos="9062"/>
            </w:tabs>
            <w:rPr>
              <w:del w:id="255" w:author="JACQUOT Vincent" w:date="2017-11-17T09:53:00Z"/>
              <w:rFonts w:asciiTheme="minorHAnsi" w:eastAsiaTheme="minorEastAsia" w:hAnsiTheme="minorHAnsi" w:cstheme="minorBidi"/>
              <w:b w:val="0"/>
              <w:bCs w:val="0"/>
              <w:smallCaps w:val="0"/>
              <w:noProof/>
            </w:rPr>
          </w:pPr>
          <w:del w:id="256" w:author="JACQUOT Vincent" w:date="2017-11-17T09:53:00Z">
            <w:r w:rsidRPr="00FC76CA" w:rsidDel="00FC76CA">
              <w:rPr>
                <w:rStyle w:val="Lienhypertexte"/>
                <w:b w:val="0"/>
                <w:bCs w:val="0"/>
                <w:smallCaps w:val="0"/>
                <w:noProof/>
              </w:rPr>
              <w:delText>4.1</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Team Foundation Server</w:delText>
            </w:r>
            <w:r w:rsidDel="00FC76CA">
              <w:rPr>
                <w:noProof/>
                <w:webHidden/>
              </w:rPr>
              <w:tab/>
              <w:delText>18</w:delText>
            </w:r>
          </w:del>
        </w:p>
        <w:p w14:paraId="13CCAD88" w14:textId="77777777" w:rsidR="002E6D00" w:rsidDel="00FC76CA" w:rsidRDefault="002E6D00">
          <w:pPr>
            <w:pStyle w:val="TM2"/>
            <w:tabs>
              <w:tab w:val="left" w:pos="495"/>
              <w:tab w:val="right" w:leader="dot" w:pos="9062"/>
            </w:tabs>
            <w:rPr>
              <w:del w:id="257" w:author="JACQUOT Vincent" w:date="2017-11-17T09:53:00Z"/>
              <w:rFonts w:asciiTheme="minorHAnsi" w:eastAsiaTheme="minorEastAsia" w:hAnsiTheme="minorHAnsi" w:cstheme="minorBidi"/>
              <w:b w:val="0"/>
              <w:bCs w:val="0"/>
              <w:smallCaps w:val="0"/>
              <w:noProof/>
            </w:rPr>
          </w:pPr>
          <w:del w:id="258" w:author="JACQUOT Vincent" w:date="2017-11-17T09:53:00Z">
            <w:r w:rsidRPr="00FC76CA" w:rsidDel="00FC76CA">
              <w:rPr>
                <w:rStyle w:val="Lienhypertexte"/>
                <w:b w:val="0"/>
                <w:bCs w:val="0"/>
                <w:smallCaps w:val="0"/>
                <w:noProof/>
              </w:rPr>
              <w:delText>4.2</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Compilateur</w:delText>
            </w:r>
            <w:r w:rsidDel="00FC76CA">
              <w:rPr>
                <w:noProof/>
                <w:webHidden/>
              </w:rPr>
              <w:tab/>
              <w:delText>18</w:delText>
            </w:r>
          </w:del>
        </w:p>
        <w:p w14:paraId="2E29E8B7" w14:textId="77777777" w:rsidR="002E6D00" w:rsidDel="00FC76CA" w:rsidRDefault="002E6D00">
          <w:pPr>
            <w:pStyle w:val="TM2"/>
            <w:tabs>
              <w:tab w:val="left" w:pos="495"/>
              <w:tab w:val="right" w:leader="dot" w:pos="9062"/>
            </w:tabs>
            <w:rPr>
              <w:del w:id="259" w:author="JACQUOT Vincent" w:date="2017-11-17T09:53:00Z"/>
              <w:rFonts w:asciiTheme="minorHAnsi" w:eastAsiaTheme="minorEastAsia" w:hAnsiTheme="minorHAnsi" w:cstheme="minorBidi"/>
              <w:b w:val="0"/>
              <w:bCs w:val="0"/>
              <w:smallCaps w:val="0"/>
              <w:noProof/>
            </w:rPr>
          </w:pPr>
          <w:del w:id="260" w:author="JACQUOT Vincent" w:date="2017-11-17T09:53:00Z">
            <w:r w:rsidRPr="00FC76CA" w:rsidDel="00FC76CA">
              <w:rPr>
                <w:rStyle w:val="Lienhypertexte"/>
                <w:b w:val="0"/>
                <w:bCs w:val="0"/>
                <w:smallCaps w:val="0"/>
                <w:noProof/>
              </w:rPr>
              <w:delText>4.3</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Sonar</w:delText>
            </w:r>
            <w:r w:rsidDel="00FC76CA">
              <w:rPr>
                <w:noProof/>
                <w:webHidden/>
              </w:rPr>
              <w:tab/>
              <w:delText>18</w:delText>
            </w:r>
          </w:del>
        </w:p>
        <w:p w14:paraId="18D171B3" w14:textId="77777777" w:rsidR="002E6D00" w:rsidDel="00FC76CA" w:rsidRDefault="002E6D00">
          <w:pPr>
            <w:pStyle w:val="TM2"/>
            <w:tabs>
              <w:tab w:val="left" w:pos="495"/>
              <w:tab w:val="right" w:leader="dot" w:pos="9062"/>
            </w:tabs>
            <w:rPr>
              <w:del w:id="261" w:author="JACQUOT Vincent" w:date="2017-11-17T09:53:00Z"/>
              <w:rFonts w:asciiTheme="minorHAnsi" w:eastAsiaTheme="minorEastAsia" w:hAnsiTheme="minorHAnsi" w:cstheme="minorBidi"/>
              <w:b w:val="0"/>
              <w:bCs w:val="0"/>
              <w:smallCaps w:val="0"/>
              <w:noProof/>
            </w:rPr>
          </w:pPr>
          <w:del w:id="262" w:author="JACQUOT Vincent" w:date="2017-11-17T09:53:00Z">
            <w:r w:rsidRPr="00FC76CA" w:rsidDel="00FC76CA">
              <w:rPr>
                <w:rStyle w:val="Lienhypertexte"/>
                <w:b w:val="0"/>
                <w:bCs w:val="0"/>
                <w:smallCaps w:val="0"/>
                <w:noProof/>
              </w:rPr>
              <w:delText>4.4</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Normes supplémentaires</w:delText>
            </w:r>
            <w:r w:rsidDel="00FC76CA">
              <w:rPr>
                <w:noProof/>
                <w:webHidden/>
              </w:rPr>
              <w:tab/>
              <w:delText>19</w:delText>
            </w:r>
          </w:del>
        </w:p>
        <w:p w14:paraId="3603A2DD" w14:textId="77777777" w:rsidR="002E6D00" w:rsidDel="00FC76CA" w:rsidRDefault="002E6D00">
          <w:pPr>
            <w:pStyle w:val="TM3"/>
            <w:tabs>
              <w:tab w:val="left" w:pos="660"/>
              <w:tab w:val="right" w:leader="dot" w:pos="9062"/>
            </w:tabs>
            <w:rPr>
              <w:del w:id="263" w:author="JACQUOT Vincent" w:date="2017-11-17T09:53:00Z"/>
              <w:rFonts w:asciiTheme="minorHAnsi" w:eastAsiaTheme="minorEastAsia" w:hAnsiTheme="minorHAnsi" w:cstheme="minorBidi"/>
              <w:smallCaps w:val="0"/>
              <w:noProof/>
            </w:rPr>
          </w:pPr>
          <w:del w:id="264" w:author="JACQUOT Vincent" w:date="2017-11-17T09:53:00Z">
            <w:r w:rsidRPr="00FC76CA" w:rsidDel="00FC76CA">
              <w:rPr>
                <w:rStyle w:val="Lienhypertexte"/>
                <w:smallCaps w:val="0"/>
                <w:noProof/>
              </w:rPr>
              <w:delText>4.4.1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Organisation des fichiers</w:delText>
            </w:r>
            <w:r w:rsidDel="00FC76CA">
              <w:rPr>
                <w:noProof/>
                <w:webHidden/>
              </w:rPr>
              <w:tab/>
              <w:delText>19</w:delText>
            </w:r>
          </w:del>
        </w:p>
        <w:p w14:paraId="448BD306" w14:textId="77777777" w:rsidR="002E6D00" w:rsidDel="00FC76CA" w:rsidRDefault="002E6D00">
          <w:pPr>
            <w:pStyle w:val="TM3"/>
            <w:tabs>
              <w:tab w:val="left" w:pos="660"/>
              <w:tab w:val="right" w:leader="dot" w:pos="9062"/>
            </w:tabs>
            <w:rPr>
              <w:del w:id="265" w:author="JACQUOT Vincent" w:date="2017-11-17T09:53:00Z"/>
              <w:rFonts w:asciiTheme="minorHAnsi" w:eastAsiaTheme="minorEastAsia" w:hAnsiTheme="minorHAnsi" w:cstheme="minorBidi"/>
              <w:smallCaps w:val="0"/>
              <w:noProof/>
            </w:rPr>
          </w:pPr>
          <w:del w:id="266" w:author="JACQUOT Vincent" w:date="2017-11-17T09:53:00Z">
            <w:r w:rsidRPr="00FC76CA" w:rsidDel="00FC76CA">
              <w:rPr>
                <w:rStyle w:val="Lienhypertexte"/>
                <w:smallCaps w:val="0"/>
                <w:noProof/>
              </w:rPr>
              <w:delText>4.4.2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Conventions de nommage</w:delText>
            </w:r>
            <w:r w:rsidDel="00FC76CA">
              <w:rPr>
                <w:noProof/>
                <w:webHidden/>
              </w:rPr>
              <w:tab/>
              <w:delText>19</w:delText>
            </w:r>
          </w:del>
        </w:p>
        <w:p w14:paraId="432B65BF" w14:textId="77777777" w:rsidR="002E6D00" w:rsidDel="00FC76CA" w:rsidRDefault="002E6D00">
          <w:pPr>
            <w:pStyle w:val="TM3"/>
            <w:tabs>
              <w:tab w:val="left" w:pos="660"/>
              <w:tab w:val="right" w:leader="dot" w:pos="9062"/>
            </w:tabs>
            <w:rPr>
              <w:del w:id="267" w:author="JACQUOT Vincent" w:date="2017-11-17T09:53:00Z"/>
              <w:rFonts w:asciiTheme="minorHAnsi" w:eastAsiaTheme="minorEastAsia" w:hAnsiTheme="minorHAnsi" w:cstheme="minorBidi"/>
              <w:smallCaps w:val="0"/>
              <w:noProof/>
            </w:rPr>
          </w:pPr>
          <w:del w:id="268" w:author="JACQUOT Vincent" w:date="2017-11-17T09:53:00Z">
            <w:r w:rsidRPr="00FC76CA" w:rsidDel="00FC76CA">
              <w:rPr>
                <w:rStyle w:val="Lienhypertexte"/>
                <w:smallCaps w:val="0"/>
                <w:noProof/>
              </w:rPr>
              <w:delText>4.4.3</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Ordres de déclaration des membres d’un type</w:delText>
            </w:r>
            <w:r w:rsidDel="00FC76CA">
              <w:rPr>
                <w:noProof/>
                <w:webHidden/>
              </w:rPr>
              <w:tab/>
              <w:delText>19</w:delText>
            </w:r>
          </w:del>
        </w:p>
        <w:p w14:paraId="72EB1EAF" w14:textId="77777777" w:rsidR="002E6D00" w:rsidDel="00FC76CA" w:rsidRDefault="002E6D00">
          <w:pPr>
            <w:pStyle w:val="TM3"/>
            <w:tabs>
              <w:tab w:val="left" w:pos="660"/>
              <w:tab w:val="right" w:leader="dot" w:pos="9062"/>
            </w:tabs>
            <w:rPr>
              <w:del w:id="269" w:author="JACQUOT Vincent" w:date="2017-11-17T09:53:00Z"/>
              <w:rFonts w:asciiTheme="minorHAnsi" w:eastAsiaTheme="minorEastAsia" w:hAnsiTheme="minorHAnsi" w:cstheme="minorBidi"/>
              <w:smallCaps w:val="0"/>
              <w:noProof/>
            </w:rPr>
          </w:pPr>
          <w:del w:id="270" w:author="JACQUOT Vincent" w:date="2017-11-17T09:53:00Z">
            <w:r w:rsidRPr="00FC76CA" w:rsidDel="00FC76CA">
              <w:rPr>
                <w:rStyle w:val="Lienhypertexte"/>
                <w:smallCaps w:val="0"/>
                <w:noProof/>
              </w:rPr>
              <w:delText>4.4.4</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Enumérations</w:delText>
            </w:r>
            <w:r w:rsidDel="00FC76CA">
              <w:rPr>
                <w:noProof/>
                <w:webHidden/>
              </w:rPr>
              <w:tab/>
              <w:delText>20</w:delText>
            </w:r>
          </w:del>
        </w:p>
        <w:p w14:paraId="410518A9" w14:textId="77777777" w:rsidR="002E6D00" w:rsidDel="00FC76CA" w:rsidRDefault="002E6D00">
          <w:pPr>
            <w:pStyle w:val="TM3"/>
            <w:tabs>
              <w:tab w:val="left" w:pos="660"/>
              <w:tab w:val="right" w:leader="dot" w:pos="9062"/>
            </w:tabs>
            <w:rPr>
              <w:del w:id="271" w:author="JACQUOT Vincent" w:date="2017-11-17T09:53:00Z"/>
              <w:rFonts w:asciiTheme="minorHAnsi" w:eastAsiaTheme="minorEastAsia" w:hAnsiTheme="minorHAnsi" w:cstheme="minorBidi"/>
              <w:smallCaps w:val="0"/>
              <w:noProof/>
            </w:rPr>
          </w:pPr>
          <w:del w:id="272" w:author="JACQUOT Vincent" w:date="2017-11-17T09:53:00Z">
            <w:r w:rsidRPr="00FC76CA" w:rsidDel="00FC76CA">
              <w:rPr>
                <w:rStyle w:val="Lienhypertexte"/>
                <w:smallCaps w:val="0"/>
                <w:noProof/>
              </w:rPr>
              <w:delText>4.4.5</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Lisibilité</w:delText>
            </w:r>
            <w:r w:rsidDel="00FC76CA">
              <w:rPr>
                <w:noProof/>
                <w:webHidden/>
              </w:rPr>
              <w:tab/>
              <w:delText>20</w:delText>
            </w:r>
          </w:del>
        </w:p>
        <w:p w14:paraId="7B8FD33F" w14:textId="77777777" w:rsidR="002E6D00" w:rsidDel="00FC76CA" w:rsidRDefault="002E6D00">
          <w:pPr>
            <w:pStyle w:val="TM3"/>
            <w:tabs>
              <w:tab w:val="left" w:pos="660"/>
              <w:tab w:val="right" w:leader="dot" w:pos="9062"/>
            </w:tabs>
            <w:rPr>
              <w:del w:id="273" w:author="JACQUOT Vincent" w:date="2017-11-17T09:53:00Z"/>
              <w:rFonts w:asciiTheme="minorHAnsi" w:eastAsiaTheme="minorEastAsia" w:hAnsiTheme="minorHAnsi" w:cstheme="minorBidi"/>
              <w:smallCaps w:val="0"/>
              <w:noProof/>
            </w:rPr>
          </w:pPr>
          <w:del w:id="274" w:author="JACQUOT Vincent" w:date="2017-11-17T09:53:00Z">
            <w:r w:rsidRPr="00FC76CA" w:rsidDel="00FC76CA">
              <w:rPr>
                <w:rStyle w:val="Lienhypertexte"/>
                <w:smallCaps w:val="0"/>
                <w:noProof/>
              </w:rPr>
              <w:delText>4.4.6</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Usage des types</w:delText>
            </w:r>
            <w:r w:rsidDel="00FC76CA">
              <w:rPr>
                <w:noProof/>
                <w:webHidden/>
              </w:rPr>
              <w:tab/>
              <w:delText>21</w:delText>
            </w:r>
          </w:del>
        </w:p>
        <w:p w14:paraId="57A81F81" w14:textId="77777777" w:rsidR="002E6D00" w:rsidDel="00FC76CA" w:rsidRDefault="002E6D00">
          <w:pPr>
            <w:pStyle w:val="TM3"/>
            <w:tabs>
              <w:tab w:val="left" w:pos="660"/>
              <w:tab w:val="right" w:leader="dot" w:pos="9062"/>
            </w:tabs>
            <w:rPr>
              <w:del w:id="275" w:author="JACQUOT Vincent" w:date="2017-11-17T09:53:00Z"/>
              <w:rFonts w:asciiTheme="minorHAnsi" w:eastAsiaTheme="minorEastAsia" w:hAnsiTheme="minorHAnsi" w:cstheme="minorBidi"/>
              <w:smallCaps w:val="0"/>
              <w:noProof/>
            </w:rPr>
          </w:pPr>
          <w:del w:id="276" w:author="JACQUOT Vincent" w:date="2017-11-17T09:53:00Z">
            <w:r w:rsidRPr="00FC76CA" w:rsidDel="00FC76CA">
              <w:rPr>
                <w:rStyle w:val="Lienhypertexte"/>
                <w:smallCaps w:val="0"/>
                <w:noProof/>
              </w:rPr>
              <w:delText>4.4.7</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Autres normes</w:delText>
            </w:r>
            <w:r w:rsidDel="00FC76CA">
              <w:rPr>
                <w:noProof/>
                <w:webHidden/>
              </w:rPr>
              <w:tab/>
              <w:delText>21</w:delText>
            </w:r>
          </w:del>
        </w:p>
        <w:p w14:paraId="67CD8F5F" w14:textId="77777777" w:rsidR="002E6D00" w:rsidDel="00FC76CA" w:rsidRDefault="002E6D00">
          <w:pPr>
            <w:pStyle w:val="TM1"/>
            <w:tabs>
              <w:tab w:val="left" w:pos="330"/>
              <w:tab w:val="right" w:leader="dot" w:pos="9062"/>
            </w:tabs>
            <w:rPr>
              <w:del w:id="277" w:author="JACQUOT Vincent" w:date="2017-11-17T09:53:00Z"/>
              <w:rFonts w:asciiTheme="minorHAnsi" w:eastAsiaTheme="minorEastAsia" w:hAnsiTheme="minorHAnsi" w:cstheme="minorBidi"/>
              <w:b w:val="0"/>
              <w:bCs w:val="0"/>
              <w:caps w:val="0"/>
              <w:noProof/>
              <w:u w:val="none"/>
            </w:rPr>
          </w:pPr>
          <w:del w:id="278" w:author="JACQUOT Vincent" w:date="2017-11-17T09:53:00Z">
            <w:r w:rsidRPr="00FC76CA" w:rsidDel="00FC76CA">
              <w:rPr>
                <w:rStyle w:val="Lienhypertexte"/>
                <w:b w:val="0"/>
                <w:bCs w:val="0"/>
                <w:caps w:val="0"/>
                <w:noProof/>
              </w:rPr>
              <w:delText>5</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Checklist</w:delText>
            </w:r>
            <w:r w:rsidDel="00FC76CA">
              <w:rPr>
                <w:noProof/>
                <w:webHidden/>
              </w:rPr>
              <w:tab/>
              <w:delText>22</w:delText>
            </w:r>
          </w:del>
        </w:p>
        <w:p w14:paraId="540224D9" w14:textId="77777777" w:rsidR="002E6D00" w:rsidDel="00FC76CA" w:rsidRDefault="002E6D00">
          <w:pPr>
            <w:pStyle w:val="TM2"/>
            <w:tabs>
              <w:tab w:val="left" w:pos="495"/>
              <w:tab w:val="right" w:leader="dot" w:pos="9062"/>
            </w:tabs>
            <w:rPr>
              <w:del w:id="279" w:author="JACQUOT Vincent" w:date="2017-11-17T09:53:00Z"/>
              <w:rFonts w:asciiTheme="minorHAnsi" w:eastAsiaTheme="minorEastAsia" w:hAnsiTheme="minorHAnsi" w:cstheme="minorBidi"/>
              <w:b w:val="0"/>
              <w:bCs w:val="0"/>
              <w:smallCaps w:val="0"/>
              <w:noProof/>
            </w:rPr>
          </w:pPr>
          <w:del w:id="280" w:author="JACQUOT Vincent" w:date="2017-11-17T09:53:00Z">
            <w:r w:rsidRPr="00FC76CA" w:rsidDel="00FC76CA">
              <w:rPr>
                <w:rStyle w:val="Lienhypertexte"/>
                <w:b w:val="0"/>
                <w:bCs w:val="0"/>
                <w:smallCaps w:val="0"/>
                <w:noProof/>
              </w:rPr>
              <w:delText>5.1</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Structure du domaine</w:delText>
            </w:r>
            <w:r w:rsidDel="00FC76CA">
              <w:rPr>
                <w:noProof/>
                <w:webHidden/>
              </w:rPr>
              <w:tab/>
              <w:delText>22</w:delText>
            </w:r>
          </w:del>
        </w:p>
        <w:p w14:paraId="714C83E7" w14:textId="77777777" w:rsidR="002E6D00" w:rsidDel="00FC76CA" w:rsidRDefault="002E6D00">
          <w:pPr>
            <w:pStyle w:val="TM2"/>
            <w:tabs>
              <w:tab w:val="left" w:pos="495"/>
              <w:tab w:val="right" w:leader="dot" w:pos="9062"/>
            </w:tabs>
            <w:rPr>
              <w:del w:id="281" w:author="JACQUOT Vincent" w:date="2017-11-17T09:53:00Z"/>
              <w:rFonts w:asciiTheme="minorHAnsi" w:eastAsiaTheme="minorEastAsia" w:hAnsiTheme="minorHAnsi" w:cstheme="minorBidi"/>
              <w:b w:val="0"/>
              <w:bCs w:val="0"/>
              <w:smallCaps w:val="0"/>
              <w:noProof/>
            </w:rPr>
          </w:pPr>
          <w:del w:id="282" w:author="JACQUOT Vincent" w:date="2017-11-17T09:53:00Z">
            <w:r w:rsidRPr="00FC76CA" w:rsidDel="00FC76CA">
              <w:rPr>
                <w:rStyle w:val="Lienhypertexte"/>
                <w:b w:val="0"/>
                <w:bCs w:val="0"/>
                <w:smallCaps w:val="0"/>
                <w:noProof/>
              </w:rPr>
              <w:delText>5.2</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Types communs</w:delText>
            </w:r>
            <w:r w:rsidDel="00FC76CA">
              <w:rPr>
                <w:noProof/>
                <w:webHidden/>
              </w:rPr>
              <w:tab/>
              <w:delText>22</w:delText>
            </w:r>
          </w:del>
        </w:p>
        <w:p w14:paraId="1F6D246A" w14:textId="77777777" w:rsidR="002E6D00" w:rsidDel="00FC76CA" w:rsidRDefault="002E6D00">
          <w:pPr>
            <w:pStyle w:val="TM3"/>
            <w:tabs>
              <w:tab w:val="left" w:pos="660"/>
              <w:tab w:val="right" w:leader="dot" w:pos="9062"/>
            </w:tabs>
            <w:rPr>
              <w:del w:id="283" w:author="JACQUOT Vincent" w:date="2017-11-17T09:53:00Z"/>
              <w:rFonts w:asciiTheme="minorHAnsi" w:eastAsiaTheme="minorEastAsia" w:hAnsiTheme="minorHAnsi" w:cstheme="minorBidi"/>
              <w:smallCaps w:val="0"/>
              <w:noProof/>
            </w:rPr>
          </w:pPr>
          <w:del w:id="284" w:author="JACQUOT Vincent" w:date="2017-11-17T09:53:00Z">
            <w:r w:rsidRPr="00FC76CA" w:rsidDel="00FC76CA">
              <w:rPr>
                <w:rStyle w:val="Lienhypertexte"/>
                <w:smallCaps w:val="0"/>
                <w:noProof/>
              </w:rPr>
              <w:delText>5.2.1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Types énumérés</w:delText>
            </w:r>
            <w:r w:rsidDel="00FC76CA">
              <w:rPr>
                <w:noProof/>
                <w:webHidden/>
              </w:rPr>
              <w:tab/>
              <w:delText>23</w:delText>
            </w:r>
          </w:del>
        </w:p>
        <w:p w14:paraId="391AB4C6" w14:textId="77777777" w:rsidR="002E6D00" w:rsidDel="00FC76CA" w:rsidRDefault="002E6D00">
          <w:pPr>
            <w:pStyle w:val="TM3"/>
            <w:tabs>
              <w:tab w:val="left" w:pos="660"/>
              <w:tab w:val="right" w:leader="dot" w:pos="9062"/>
            </w:tabs>
            <w:rPr>
              <w:del w:id="285" w:author="JACQUOT Vincent" w:date="2017-11-17T09:53:00Z"/>
              <w:rFonts w:asciiTheme="minorHAnsi" w:eastAsiaTheme="minorEastAsia" w:hAnsiTheme="minorHAnsi" w:cstheme="minorBidi"/>
              <w:smallCaps w:val="0"/>
              <w:noProof/>
            </w:rPr>
          </w:pPr>
          <w:del w:id="286" w:author="JACQUOT Vincent" w:date="2017-11-17T09:53:00Z">
            <w:r w:rsidRPr="00FC76CA" w:rsidDel="00FC76CA">
              <w:rPr>
                <w:rStyle w:val="Lienhypertexte"/>
                <w:smallCaps w:val="0"/>
                <w:noProof/>
              </w:rPr>
              <w:delText>5.2.2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Messages</w:delText>
            </w:r>
            <w:r w:rsidDel="00FC76CA">
              <w:rPr>
                <w:noProof/>
                <w:webHidden/>
              </w:rPr>
              <w:tab/>
              <w:delText>23</w:delText>
            </w:r>
          </w:del>
        </w:p>
        <w:p w14:paraId="5095E798" w14:textId="77777777" w:rsidR="002E6D00" w:rsidDel="00FC76CA" w:rsidRDefault="002E6D00">
          <w:pPr>
            <w:pStyle w:val="TM2"/>
            <w:tabs>
              <w:tab w:val="left" w:pos="495"/>
              <w:tab w:val="right" w:leader="dot" w:pos="9062"/>
            </w:tabs>
            <w:rPr>
              <w:del w:id="287" w:author="JACQUOT Vincent" w:date="2017-11-17T09:53:00Z"/>
              <w:rFonts w:asciiTheme="minorHAnsi" w:eastAsiaTheme="minorEastAsia" w:hAnsiTheme="minorHAnsi" w:cstheme="minorBidi"/>
              <w:b w:val="0"/>
              <w:bCs w:val="0"/>
              <w:smallCaps w:val="0"/>
              <w:noProof/>
            </w:rPr>
          </w:pPr>
          <w:del w:id="288" w:author="JACQUOT Vincent" w:date="2017-11-17T09:53:00Z">
            <w:r w:rsidRPr="00FC76CA" w:rsidDel="00FC76CA">
              <w:rPr>
                <w:rStyle w:val="Lienhypertexte"/>
                <w:b w:val="0"/>
                <w:bCs w:val="0"/>
                <w:smallCaps w:val="0"/>
                <w:noProof/>
              </w:rPr>
              <w:delText>5.3</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Code métier</w:delText>
            </w:r>
            <w:r w:rsidDel="00FC76CA">
              <w:rPr>
                <w:noProof/>
                <w:webHidden/>
              </w:rPr>
              <w:tab/>
              <w:delText>24</w:delText>
            </w:r>
          </w:del>
        </w:p>
        <w:p w14:paraId="21E29FFE" w14:textId="77777777" w:rsidR="002E6D00" w:rsidDel="00FC76CA" w:rsidRDefault="002E6D00">
          <w:pPr>
            <w:pStyle w:val="TM3"/>
            <w:tabs>
              <w:tab w:val="left" w:pos="660"/>
              <w:tab w:val="right" w:leader="dot" w:pos="9062"/>
            </w:tabs>
            <w:rPr>
              <w:del w:id="289" w:author="JACQUOT Vincent" w:date="2017-11-17T09:53:00Z"/>
              <w:rFonts w:asciiTheme="minorHAnsi" w:eastAsiaTheme="minorEastAsia" w:hAnsiTheme="minorHAnsi" w:cstheme="minorBidi"/>
              <w:smallCaps w:val="0"/>
              <w:noProof/>
            </w:rPr>
          </w:pPr>
          <w:del w:id="290" w:author="JACQUOT Vincent" w:date="2017-11-17T09:53:00Z">
            <w:r w:rsidRPr="00FC76CA" w:rsidDel="00FC76CA">
              <w:rPr>
                <w:rStyle w:val="Lienhypertexte"/>
                <w:smallCaps w:val="0"/>
                <w:noProof/>
              </w:rPr>
              <w:delText>5.3.1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Entités</w:delText>
            </w:r>
            <w:r w:rsidDel="00FC76CA">
              <w:rPr>
                <w:noProof/>
                <w:webHidden/>
              </w:rPr>
              <w:tab/>
              <w:delText>25</w:delText>
            </w:r>
          </w:del>
        </w:p>
        <w:p w14:paraId="0E208AB9" w14:textId="77777777" w:rsidR="002E6D00" w:rsidDel="00FC76CA" w:rsidRDefault="002E6D00">
          <w:pPr>
            <w:pStyle w:val="TM3"/>
            <w:tabs>
              <w:tab w:val="left" w:pos="660"/>
              <w:tab w:val="right" w:leader="dot" w:pos="9062"/>
            </w:tabs>
            <w:rPr>
              <w:del w:id="291" w:author="JACQUOT Vincent" w:date="2017-11-17T09:53:00Z"/>
              <w:rFonts w:asciiTheme="minorHAnsi" w:eastAsiaTheme="minorEastAsia" w:hAnsiTheme="minorHAnsi" w:cstheme="minorBidi"/>
              <w:smallCaps w:val="0"/>
              <w:noProof/>
            </w:rPr>
          </w:pPr>
          <w:del w:id="292" w:author="JACQUOT Vincent" w:date="2017-11-17T09:53:00Z">
            <w:r w:rsidRPr="00FC76CA" w:rsidDel="00FC76CA">
              <w:rPr>
                <w:rStyle w:val="Lienhypertexte"/>
                <w:smallCaps w:val="0"/>
                <w:noProof/>
              </w:rPr>
              <w:delText>5.3.2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Machines à états</w:delText>
            </w:r>
            <w:r w:rsidDel="00FC76CA">
              <w:rPr>
                <w:noProof/>
                <w:webHidden/>
              </w:rPr>
              <w:tab/>
              <w:delText>26</w:delText>
            </w:r>
          </w:del>
        </w:p>
        <w:p w14:paraId="11769E92" w14:textId="77777777" w:rsidR="002E6D00" w:rsidDel="00FC76CA" w:rsidRDefault="002E6D00">
          <w:pPr>
            <w:pStyle w:val="TM3"/>
            <w:tabs>
              <w:tab w:val="left" w:pos="660"/>
              <w:tab w:val="right" w:leader="dot" w:pos="9062"/>
            </w:tabs>
            <w:rPr>
              <w:del w:id="293" w:author="JACQUOT Vincent" w:date="2017-11-17T09:53:00Z"/>
              <w:rFonts w:asciiTheme="minorHAnsi" w:eastAsiaTheme="minorEastAsia" w:hAnsiTheme="minorHAnsi" w:cstheme="minorBidi"/>
              <w:smallCaps w:val="0"/>
              <w:noProof/>
            </w:rPr>
          </w:pPr>
          <w:del w:id="294" w:author="JACQUOT Vincent" w:date="2017-11-17T09:53:00Z">
            <w:r w:rsidRPr="00FC76CA" w:rsidDel="00FC76CA">
              <w:rPr>
                <w:rStyle w:val="Lienhypertexte"/>
                <w:smallCaps w:val="0"/>
                <w:noProof/>
              </w:rPr>
              <w:delText>5.3.3</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Interfaces des repositories</w:delText>
            </w:r>
            <w:r w:rsidDel="00FC76CA">
              <w:rPr>
                <w:noProof/>
                <w:webHidden/>
              </w:rPr>
              <w:tab/>
              <w:delText>29</w:delText>
            </w:r>
          </w:del>
        </w:p>
        <w:p w14:paraId="0EAE05D5" w14:textId="77777777" w:rsidR="002E6D00" w:rsidDel="00FC76CA" w:rsidRDefault="002E6D00">
          <w:pPr>
            <w:pStyle w:val="TM3"/>
            <w:tabs>
              <w:tab w:val="left" w:pos="660"/>
              <w:tab w:val="right" w:leader="dot" w:pos="9062"/>
            </w:tabs>
            <w:rPr>
              <w:del w:id="295" w:author="JACQUOT Vincent" w:date="2017-11-17T09:53:00Z"/>
              <w:rFonts w:asciiTheme="minorHAnsi" w:eastAsiaTheme="minorEastAsia" w:hAnsiTheme="minorHAnsi" w:cstheme="minorBidi"/>
              <w:smallCaps w:val="0"/>
              <w:noProof/>
            </w:rPr>
          </w:pPr>
          <w:del w:id="296" w:author="JACQUOT Vincent" w:date="2017-11-17T09:53:00Z">
            <w:r w:rsidRPr="00FC76CA" w:rsidDel="00FC76CA">
              <w:rPr>
                <w:rStyle w:val="Lienhypertexte"/>
                <w:smallCaps w:val="0"/>
                <w:noProof/>
              </w:rPr>
              <w:delText>5.3.4</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Implémentation des repositories</w:delText>
            </w:r>
            <w:r w:rsidDel="00FC76CA">
              <w:rPr>
                <w:noProof/>
                <w:webHidden/>
              </w:rPr>
              <w:tab/>
              <w:delText>30</w:delText>
            </w:r>
          </w:del>
        </w:p>
        <w:p w14:paraId="45227819" w14:textId="77777777" w:rsidR="002E6D00" w:rsidDel="00FC76CA" w:rsidRDefault="002E6D00">
          <w:pPr>
            <w:pStyle w:val="TM3"/>
            <w:tabs>
              <w:tab w:val="left" w:pos="660"/>
              <w:tab w:val="right" w:leader="dot" w:pos="9062"/>
            </w:tabs>
            <w:rPr>
              <w:del w:id="297" w:author="JACQUOT Vincent" w:date="2017-11-17T09:53:00Z"/>
              <w:rFonts w:asciiTheme="minorHAnsi" w:eastAsiaTheme="minorEastAsia" w:hAnsiTheme="minorHAnsi" w:cstheme="minorBidi"/>
              <w:smallCaps w:val="0"/>
              <w:noProof/>
            </w:rPr>
          </w:pPr>
          <w:del w:id="298" w:author="JACQUOT Vincent" w:date="2017-11-17T09:53:00Z">
            <w:r w:rsidRPr="00FC76CA" w:rsidDel="00FC76CA">
              <w:rPr>
                <w:rStyle w:val="Lienhypertexte"/>
                <w:smallCaps w:val="0"/>
                <w:noProof/>
              </w:rPr>
              <w:delText>5.3.5</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Interfaces des systèmes externes</w:delText>
            </w:r>
            <w:r w:rsidDel="00FC76CA">
              <w:rPr>
                <w:noProof/>
                <w:webHidden/>
              </w:rPr>
              <w:tab/>
              <w:delText>31</w:delText>
            </w:r>
          </w:del>
        </w:p>
        <w:p w14:paraId="56662801" w14:textId="77777777" w:rsidR="002E6D00" w:rsidDel="00FC76CA" w:rsidRDefault="002E6D00">
          <w:pPr>
            <w:pStyle w:val="TM3"/>
            <w:tabs>
              <w:tab w:val="left" w:pos="660"/>
              <w:tab w:val="right" w:leader="dot" w:pos="9062"/>
            </w:tabs>
            <w:rPr>
              <w:del w:id="299" w:author="JACQUOT Vincent" w:date="2017-11-17T09:53:00Z"/>
              <w:rFonts w:asciiTheme="minorHAnsi" w:eastAsiaTheme="minorEastAsia" w:hAnsiTheme="minorHAnsi" w:cstheme="minorBidi"/>
              <w:smallCaps w:val="0"/>
              <w:noProof/>
            </w:rPr>
          </w:pPr>
          <w:del w:id="300" w:author="JACQUOT Vincent" w:date="2017-11-17T09:53:00Z">
            <w:r w:rsidRPr="00FC76CA" w:rsidDel="00FC76CA">
              <w:rPr>
                <w:rStyle w:val="Lienhypertexte"/>
                <w:smallCaps w:val="0"/>
                <w:noProof/>
              </w:rPr>
              <w:delText>5.3.6</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Interface du paramétrage métier</w:delText>
            </w:r>
            <w:r w:rsidDel="00FC76CA">
              <w:rPr>
                <w:noProof/>
                <w:webHidden/>
              </w:rPr>
              <w:tab/>
              <w:delText>31</w:delText>
            </w:r>
          </w:del>
        </w:p>
        <w:p w14:paraId="28198ECC" w14:textId="77777777" w:rsidR="002E6D00" w:rsidDel="00FC76CA" w:rsidRDefault="002E6D00">
          <w:pPr>
            <w:pStyle w:val="TM3"/>
            <w:tabs>
              <w:tab w:val="left" w:pos="660"/>
              <w:tab w:val="right" w:leader="dot" w:pos="9062"/>
            </w:tabs>
            <w:rPr>
              <w:del w:id="301" w:author="JACQUOT Vincent" w:date="2017-11-17T09:53:00Z"/>
              <w:rFonts w:asciiTheme="minorHAnsi" w:eastAsiaTheme="minorEastAsia" w:hAnsiTheme="minorHAnsi" w:cstheme="minorBidi"/>
              <w:smallCaps w:val="0"/>
              <w:noProof/>
            </w:rPr>
          </w:pPr>
          <w:del w:id="302" w:author="JACQUOT Vincent" w:date="2017-11-17T09:53:00Z">
            <w:r w:rsidRPr="00FC76CA" w:rsidDel="00FC76CA">
              <w:rPr>
                <w:rStyle w:val="Lienhypertexte"/>
                <w:smallCaps w:val="0"/>
                <w:noProof/>
              </w:rPr>
              <w:delText>5.3.7</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Services métier</w:delText>
            </w:r>
            <w:r w:rsidDel="00FC76CA">
              <w:rPr>
                <w:noProof/>
                <w:webHidden/>
              </w:rPr>
              <w:tab/>
              <w:delText>31</w:delText>
            </w:r>
          </w:del>
        </w:p>
        <w:p w14:paraId="7787F92E" w14:textId="77777777" w:rsidR="002E6D00" w:rsidDel="00FC76CA" w:rsidRDefault="002E6D00">
          <w:pPr>
            <w:pStyle w:val="TM2"/>
            <w:tabs>
              <w:tab w:val="left" w:pos="495"/>
              <w:tab w:val="right" w:leader="dot" w:pos="9062"/>
            </w:tabs>
            <w:rPr>
              <w:del w:id="303" w:author="JACQUOT Vincent" w:date="2017-11-17T09:53:00Z"/>
              <w:rFonts w:asciiTheme="minorHAnsi" w:eastAsiaTheme="minorEastAsia" w:hAnsiTheme="minorHAnsi" w:cstheme="minorBidi"/>
              <w:b w:val="0"/>
              <w:bCs w:val="0"/>
              <w:smallCaps w:val="0"/>
              <w:noProof/>
            </w:rPr>
          </w:pPr>
          <w:del w:id="304" w:author="JACQUOT Vincent" w:date="2017-11-17T09:53:00Z">
            <w:r w:rsidRPr="00FC76CA" w:rsidDel="00FC76CA">
              <w:rPr>
                <w:rStyle w:val="Lienhypertexte"/>
                <w:b w:val="0"/>
                <w:bCs w:val="0"/>
                <w:smallCaps w:val="0"/>
                <w:noProof/>
              </w:rPr>
              <w:delText>5.4</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Services applicatifs</w:delText>
            </w:r>
            <w:r w:rsidDel="00FC76CA">
              <w:rPr>
                <w:noProof/>
                <w:webHidden/>
              </w:rPr>
              <w:tab/>
              <w:delText>32</w:delText>
            </w:r>
          </w:del>
        </w:p>
        <w:p w14:paraId="366F4815" w14:textId="77777777" w:rsidR="002E6D00" w:rsidDel="00FC76CA" w:rsidRDefault="002E6D00">
          <w:pPr>
            <w:pStyle w:val="TM3"/>
            <w:tabs>
              <w:tab w:val="left" w:pos="660"/>
              <w:tab w:val="right" w:leader="dot" w:pos="9062"/>
            </w:tabs>
            <w:rPr>
              <w:del w:id="305" w:author="JACQUOT Vincent" w:date="2017-11-17T09:53:00Z"/>
              <w:rFonts w:asciiTheme="minorHAnsi" w:eastAsiaTheme="minorEastAsia" w:hAnsiTheme="minorHAnsi" w:cstheme="minorBidi"/>
              <w:smallCaps w:val="0"/>
              <w:noProof/>
            </w:rPr>
          </w:pPr>
          <w:del w:id="306" w:author="JACQUOT Vincent" w:date="2017-11-17T09:53:00Z">
            <w:r w:rsidRPr="00FC76CA" w:rsidDel="00FC76CA">
              <w:rPr>
                <w:rStyle w:val="Lienhypertexte"/>
                <w:smallCaps w:val="0"/>
                <w:noProof/>
              </w:rPr>
              <w:delText>5.4.1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Objets de présentation</w:delText>
            </w:r>
            <w:r w:rsidDel="00FC76CA">
              <w:rPr>
                <w:noProof/>
                <w:webHidden/>
              </w:rPr>
              <w:tab/>
              <w:delText>32</w:delText>
            </w:r>
          </w:del>
        </w:p>
        <w:p w14:paraId="662D1688" w14:textId="77777777" w:rsidR="002E6D00" w:rsidDel="00FC76CA" w:rsidRDefault="002E6D00">
          <w:pPr>
            <w:pStyle w:val="TM3"/>
            <w:tabs>
              <w:tab w:val="left" w:pos="660"/>
              <w:tab w:val="right" w:leader="dot" w:pos="9062"/>
            </w:tabs>
            <w:rPr>
              <w:del w:id="307" w:author="JACQUOT Vincent" w:date="2017-11-17T09:53:00Z"/>
              <w:rFonts w:asciiTheme="minorHAnsi" w:eastAsiaTheme="minorEastAsia" w:hAnsiTheme="minorHAnsi" w:cstheme="minorBidi"/>
              <w:smallCaps w:val="0"/>
              <w:noProof/>
            </w:rPr>
          </w:pPr>
          <w:del w:id="308" w:author="JACQUOT Vincent" w:date="2017-11-17T09:53:00Z">
            <w:r w:rsidRPr="00FC76CA" w:rsidDel="00FC76CA">
              <w:rPr>
                <w:rStyle w:val="Lienhypertexte"/>
                <w:smallCaps w:val="0"/>
                <w:noProof/>
              </w:rPr>
              <w:delText>5.4.2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Interfaces des services</w:delText>
            </w:r>
            <w:r w:rsidDel="00FC76CA">
              <w:rPr>
                <w:noProof/>
                <w:webHidden/>
              </w:rPr>
              <w:tab/>
              <w:delText>33</w:delText>
            </w:r>
          </w:del>
        </w:p>
        <w:p w14:paraId="6AC6557E" w14:textId="77777777" w:rsidR="002E6D00" w:rsidDel="00FC76CA" w:rsidRDefault="002E6D00">
          <w:pPr>
            <w:pStyle w:val="TM3"/>
            <w:tabs>
              <w:tab w:val="left" w:pos="660"/>
              <w:tab w:val="right" w:leader="dot" w:pos="9062"/>
            </w:tabs>
            <w:rPr>
              <w:del w:id="309" w:author="JACQUOT Vincent" w:date="2017-11-17T09:53:00Z"/>
              <w:rFonts w:asciiTheme="minorHAnsi" w:eastAsiaTheme="minorEastAsia" w:hAnsiTheme="minorHAnsi" w:cstheme="minorBidi"/>
              <w:smallCaps w:val="0"/>
              <w:noProof/>
            </w:rPr>
          </w:pPr>
          <w:del w:id="310" w:author="JACQUOT Vincent" w:date="2017-11-17T09:53:00Z">
            <w:r w:rsidRPr="00FC76CA" w:rsidDel="00FC76CA">
              <w:rPr>
                <w:rStyle w:val="Lienhypertexte"/>
                <w:smallCaps w:val="0"/>
                <w:noProof/>
              </w:rPr>
              <w:delText>5.4.3</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Implémentation des services</w:delText>
            </w:r>
            <w:r w:rsidDel="00FC76CA">
              <w:rPr>
                <w:noProof/>
                <w:webHidden/>
              </w:rPr>
              <w:tab/>
              <w:delText>34</w:delText>
            </w:r>
          </w:del>
        </w:p>
        <w:p w14:paraId="55CAA6CD" w14:textId="77777777" w:rsidR="002E6D00" w:rsidDel="00FC76CA" w:rsidRDefault="002E6D00">
          <w:pPr>
            <w:pStyle w:val="TM3"/>
            <w:tabs>
              <w:tab w:val="left" w:pos="660"/>
              <w:tab w:val="right" w:leader="dot" w:pos="9062"/>
            </w:tabs>
            <w:rPr>
              <w:del w:id="311" w:author="JACQUOT Vincent" w:date="2017-11-17T09:53:00Z"/>
              <w:rFonts w:asciiTheme="minorHAnsi" w:eastAsiaTheme="minorEastAsia" w:hAnsiTheme="minorHAnsi" w:cstheme="minorBidi"/>
              <w:smallCaps w:val="0"/>
              <w:noProof/>
            </w:rPr>
          </w:pPr>
          <w:del w:id="312" w:author="JACQUOT Vincent" w:date="2017-11-17T09:53:00Z">
            <w:r w:rsidRPr="00FC76CA" w:rsidDel="00FC76CA">
              <w:rPr>
                <w:rStyle w:val="Lienhypertexte"/>
                <w:smallCaps w:val="0"/>
                <w:noProof/>
              </w:rPr>
              <w:delText>5.4.4</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Convertisseurs</w:delText>
            </w:r>
            <w:r w:rsidDel="00FC76CA">
              <w:rPr>
                <w:noProof/>
                <w:webHidden/>
              </w:rPr>
              <w:tab/>
              <w:delText>36</w:delText>
            </w:r>
          </w:del>
        </w:p>
        <w:p w14:paraId="5A6DF331" w14:textId="77777777" w:rsidR="002E6D00" w:rsidDel="00FC76CA" w:rsidRDefault="002E6D00">
          <w:pPr>
            <w:pStyle w:val="TM2"/>
            <w:tabs>
              <w:tab w:val="left" w:pos="495"/>
              <w:tab w:val="right" w:leader="dot" w:pos="9062"/>
            </w:tabs>
            <w:rPr>
              <w:del w:id="313" w:author="JACQUOT Vincent" w:date="2017-11-17T09:53:00Z"/>
              <w:rFonts w:asciiTheme="minorHAnsi" w:eastAsiaTheme="minorEastAsia" w:hAnsiTheme="minorHAnsi" w:cstheme="minorBidi"/>
              <w:b w:val="0"/>
              <w:bCs w:val="0"/>
              <w:smallCaps w:val="0"/>
              <w:noProof/>
            </w:rPr>
          </w:pPr>
          <w:del w:id="314" w:author="JACQUOT Vincent" w:date="2017-11-17T09:53:00Z">
            <w:r w:rsidRPr="00FC76CA" w:rsidDel="00FC76CA">
              <w:rPr>
                <w:rStyle w:val="Lienhypertexte"/>
                <w:b w:val="0"/>
                <w:bCs w:val="0"/>
                <w:smallCaps w:val="0"/>
                <w:noProof/>
              </w:rPr>
              <w:delText>5.5</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Tests unitaires</w:delText>
            </w:r>
            <w:r w:rsidDel="00FC76CA">
              <w:rPr>
                <w:noProof/>
                <w:webHidden/>
              </w:rPr>
              <w:tab/>
              <w:delText>36</w:delText>
            </w:r>
          </w:del>
        </w:p>
        <w:p w14:paraId="47178E25" w14:textId="77777777" w:rsidR="002E6D00" w:rsidDel="00FC76CA" w:rsidRDefault="002E6D00">
          <w:pPr>
            <w:pStyle w:val="TM2"/>
            <w:tabs>
              <w:tab w:val="left" w:pos="495"/>
              <w:tab w:val="right" w:leader="dot" w:pos="9062"/>
            </w:tabs>
            <w:rPr>
              <w:del w:id="315" w:author="JACQUOT Vincent" w:date="2017-11-17T09:53:00Z"/>
              <w:rFonts w:asciiTheme="minorHAnsi" w:eastAsiaTheme="minorEastAsia" w:hAnsiTheme="minorHAnsi" w:cstheme="minorBidi"/>
              <w:b w:val="0"/>
              <w:bCs w:val="0"/>
              <w:smallCaps w:val="0"/>
              <w:noProof/>
            </w:rPr>
          </w:pPr>
          <w:del w:id="316" w:author="JACQUOT Vincent" w:date="2017-11-17T09:53:00Z">
            <w:r w:rsidRPr="00FC76CA" w:rsidDel="00FC76CA">
              <w:rPr>
                <w:rStyle w:val="Lienhypertexte"/>
                <w:b w:val="0"/>
                <w:bCs w:val="0"/>
                <w:smallCaps w:val="0"/>
                <w:noProof/>
              </w:rPr>
              <w:lastRenderedPageBreak/>
              <w:delText>5.6</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Services externes</w:delText>
            </w:r>
            <w:r w:rsidDel="00FC76CA">
              <w:rPr>
                <w:noProof/>
                <w:webHidden/>
              </w:rPr>
              <w:tab/>
              <w:delText>37</w:delText>
            </w:r>
          </w:del>
        </w:p>
        <w:p w14:paraId="6DB4F822" w14:textId="77777777" w:rsidR="002E6D00" w:rsidDel="00FC76CA" w:rsidRDefault="002E6D00">
          <w:pPr>
            <w:pStyle w:val="TM3"/>
            <w:tabs>
              <w:tab w:val="left" w:pos="660"/>
              <w:tab w:val="right" w:leader="dot" w:pos="9062"/>
            </w:tabs>
            <w:rPr>
              <w:del w:id="317" w:author="JACQUOT Vincent" w:date="2017-11-17T09:53:00Z"/>
              <w:rFonts w:asciiTheme="minorHAnsi" w:eastAsiaTheme="minorEastAsia" w:hAnsiTheme="minorHAnsi" w:cstheme="minorBidi"/>
              <w:smallCaps w:val="0"/>
              <w:noProof/>
            </w:rPr>
          </w:pPr>
          <w:del w:id="318" w:author="JACQUOT Vincent" w:date="2017-11-17T09:53:00Z">
            <w:r w:rsidRPr="00FC76CA" w:rsidDel="00FC76CA">
              <w:rPr>
                <w:rStyle w:val="Lienhypertexte"/>
                <w:smallCaps w:val="0"/>
                <w:noProof/>
              </w:rPr>
              <w:delText>5.6.1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Interface du paramétrage technique</w:delText>
            </w:r>
            <w:r w:rsidDel="00FC76CA">
              <w:rPr>
                <w:noProof/>
                <w:webHidden/>
              </w:rPr>
              <w:tab/>
              <w:delText>37</w:delText>
            </w:r>
          </w:del>
        </w:p>
        <w:p w14:paraId="52A01042" w14:textId="77777777" w:rsidR="002E6D00" w:rsidDel="00FC76CA" w:rsidRDefault="002E6D00">
          <w:pPr>
            <w:pStyle w:val="TM3"/>
            <w:tabs>
              <w:tab w:val="left" w:pos="660"/>
              <w:tab w:val="right" w:leader="dot" w:pos="9062"/>
            </w:tabs>
            <w:rPr>
              <w:del w:id="319" w:author="JACQUOT Vincent" w:date="2017-11-17T09:53:00Z"/>
              <w:rFonts w:asciiTheme="minorHAnsi" w:eastAsiaTheme="minorEastAsia" w:hAnsiTheme="minorHAnsi" w:cstheme="minorBidi"/>
              <w:smallCaps w:val="0"/>
              <w:noProof/>
            </w:rPr>
          </w:pPr>
          <w:del w:id="320" w:author="JACQUOT Vincent" w:date="2017-11-17T09:53:00Z">
            <w:r w:rsidRPr="00FC76CA" w:rsidDel="00FC76CA">
              <w:rPr>
                <w:rStyle w:val="Lienhypertexte"/>
                <w:smallCaps w:val="0"/>
                <w:noProof/>
              </w:rPr>
              <w:delText>5.6.2</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Implémentation du paramétrage</w:delText>
            </w:r>
            <w:r w:rsidDel="00FC76CA">
              <w:rPr>
                <w:noProof/>
                <w:webHidden/>
              </w:rPr>
              <w:tab/>
              <w:delText>38</w:delText>
            </w:r>
          </w:del>
        </w:p>
        <w:p w14:paraId="619CA0FF" w14:textId="77777777" w:rsidR="002E6D00" w:rsidDel="00FC76CA" w:rsidRDefault="002E6D00">
          <w:pPr>
            <w:pStyle w:val="TM3"/>
            <w:tabs>
              <w:tab w:val="left" w:pos="660"/>
              <w:tab w:val="right" w:leader="dot" w:pos="9062"/>
            </w:tabs>
            <w:rPr>
              <w:del w:id="321" w:author="JACQUOT Vincent" w:date="2017-11-17T09:53:00Z"/>
              <w:rFonts w:asciiTheme="minorHAnsi" w:eastAsiaTheme="minorEastAsia" w:hAnsiTheme="minorHAnsi" w:cstheme="minorBidi"/>
              <w:smallCaps w:val="0"/>
              <w:noProof/>
            </w:rPr>
          </w:pPr>
          <w:del w:id="322" w:author="JACQUOT Vincent" w:date="2017-11-17T09:53:00Z">
            <w:r w:rsidRPr="00FC76CA" w:rsidDel="00FC76CA">
              <w:rPr>
                <w:rStyle w:val="Lienhypertexte"/>
                <w:smallCaps w:val="0"/>
                <w:noProof/>
              </w:rPr>
              <w:delText>5.6.3</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Service applicatif d’un autre domaine interne</w:delText>
            </w:r>
            <w:r w:rsidDel="00FC76CA">
              <w:rPr>
                <w:noProof/>
                <w:webHidden/>
              </w:rPr>
              <w:tab/>
              <w:delText>38</w:delText>
            </w:r>
          </w:del>
        </w:p>
        <w:p w14:paraId="50D93B7D" w14:textId="77777777" w:rsidR="002E6D00" w:rsidDel="00FC76CA" w:rsidRDefault="002E6D00">
          <w:pPr>
            <w:pStyle w:val="TM3"/>
            <w:tabs>
              <w:tab w:val="left" w:pos="660"/>
              <w:tab w:val="right" w:leader="dot" w:pos="9062"/>
            </w:tabs>
            <w:rPr>
              <w:del w:id="323" w:author="JACQUOT Vincent" w:date="2017-11-17T09:53:00Z"/>
              <w:rFonts w:asciiTheme="minorHAnsi" w:eastAsiaTheme="minorEastAsia" w:hAnsiTheme="minorHAnsi" w:cstheme="minorBidi"/>
              <w:smallCaps w:val="0"/>
              <w:noProof/>
            </w:rPr>
          </w:pPr>
          <w:del w:id="324" w:author="JACQUOT Vincent" w:date="2017-11-17T09:53:00Z">
            <w:r w:rsidRPr="00FC76CA" w:rsidDel="00FC76CA">
              <w:rPr>
                <w:rStyle w:val="Lienhypertexte"/>
                <w:smallCaps w:val="0"/>
                <w:noProof/>
              </w:rPr>
              <w:delText>5.6.4</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Service applicatif synchrone d’un autre domaine externe</w:delText>
            </w:r>
            <w:r w:rsidDel="00FC76CA">
              <w:rPr>
                <w:noProof/>
                <w:webHidden/>
              </w:rPr>
              <w:tab/>
              <w:delText>38</w:delText>
            </w:r>
          </w:del>
        </w:p>
        <w:p w14:paraId="38CC16FB" w14:textId="77777777" w:rsidR="002E6D00" w:rsidDel="00FC76CA" w:rsidRDefault="002E6D00">
          <w:pPr>
            <w:pStyle w:val="TM3"/>
            <w:tabs>
              <w:tab w:val="left" w:pos="660"/>
              <w:tab w:val="right" w:leader="dot" w:pos="9062"/>
            </w:tabs>
            <w:rPr>
              <w:del w:id="325" w:author="JACQUOT Vincent" w:date="2017-11-17T09:53:00Z"/>
              <w:rFonts w:asciiTheme="minorHAnsi" w:eastAsiaTheme="minorEastAsia" w:hAnsiTheme="minorHAnsi" w:cstheme="minorBidi"/>
              <w:smallCaps w:val="0"/>
              <w:noProof/>
            </w:rPr>
          </w:pPr>
          <w:del w:id="326" w:author="JACQUOT Vincent" w:date="2017-11-17T09:53:00Z">
            <w:r w:rsidRPr="00FC76CA" w:rsidDel="00FC76CA">
              <w:rPr>
                <w:rStyle w:val="Lienhypertexte"/>
                <w:smallCaps w:val="0"/>
                <w:noProof/>
              </w:rPr>
              <w:delText>5.6.5</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Communication asynchrone par commandes avec un autre domaine</w:delText>
            </w:r>
            <w:r w:rsidDel="00FC76CA">
              <w:rPr>
                <w:noProof/>
                <w:webHidden/>
              </w:rPr>
              <w:tab/>
              <w:delText>39</w:delText>
            </w:r>
          </w:del>
        </w:p>
        <w:p w14:paraId="089A7C98" w14:textId="77777777" w:rsidR="002E6D00" w:rsidDel="00FC76CA" w:rsidRDefault="002E6D00">
          <w:pPr>
            <w:pStyle w:val="TM3"/>
            <w:tabs>
              <w:tab w:val="left" w:pos="660"/>
              <w:tab w:val="right" w:leader="dot" w:pos="9062"/>
            </w:tabs>
            <w:rPr>
              <w:del w:id="327" w:author="JACQUOT Vincent" w:date="2017-11-17T09:53:00Z"/>
              <w:rFonts w:asciiTheme="minorHAnsi" w:eastAsiaTheme="minorEastAsia" w:hAnsiTheme="minorHAnsi" w:cstheme="minorBidi"/>
              <w:smallCaps w:val="0"/>
              <w:noProof/>
            </w:rPr>
          </w:pPr>
          <w:del w:id="328" w:author="JACQUOT Vincent" w:date="2017-11-17T09:53:00Z">
            <w:r w:rsidRPr="00FC76CA" w:rsidDel="00FC76CA">
              <w:rPr>
                <w:rStyle w:val="Lienhypertexte"/>
                <w:smallCaps w:val="0"/>
                <w:noProof/>
              </w:rPr>
              <w:delText>5.6.6</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Web Service avec une Web Reference</w:delText>
            </w:r>
            <w:r w:rsidDel="00FC76CA">
              <w:rPr>
                <w:noProof/>
                <w:webHidden/>
              </w:rPr>
              <w:tab/>
              <w:delText>40</w:delText>
            </w:r>
          </w:del>
        </w:p>
        <w:p w14:paraId="29AA8BCB" w14:textId="77777777" w:rsidR="002E6D00" w:rsidDel="00FC76CA" w:rsidRDefault="002E6D00">
          <w:pPr>
            <w:pStyle w:val="TM2"/>
            <w:tabs>
              <w:tab w:val="left" w:pos="495"/>
              <w:tab w:val="right" w:leader="dot" w:pos="9062"/>
            </w:tabs>
            <w:rPr>
              <w:del w:id="329" w:author="JACQUOT Vincent" w:date="2017-11-17T09:53:00Z"/>
              <w:rFonts w:asciiTheme="minorHAnsi" w:eastAsiaTheme="minorEastAsia" w:hAnsiTheme="minorHAnsi" w:cstheme="minorBidi"/>
              <w:b w:val="0"/>
              <w:bCs w:val="0"/>
              <w:smallCaps w:val="0"/>
              <w:noProof/>
            </w:rPr>
          </w:pPr>
          <w:del w:id="330" w:author="JACQUOT Vincent" w:date="2017-11-17T09:53:00Z">
            <w:r w:rsidRPr="00FC76CA" w:rsidDel="00FC76CA">
              <w:rPr>
                <w:rStyle w:val="Lienhypertexte"/>
                <w:b w:val="0"/>
                <w:bCs w:val="0"/>
                <w:smallCaps w:val="0"/>
                <w:noProof/>
              </w:rPr>
              <w:delText>5.7</w:delText>
            </w:r>
            <w:r w:rsidDel="00FC76CA">
              <w:rPr>
                <w:rFonts w:asciiTheme="minorHAnsi" w:eastAsiaTheme="minorEastAsia" w:hAnsiTheme="minorHAnsi" w:cstheme="minorBidi"/>
                <w:b w:val="0"/>
                <w:bCs w:val="0"/>
                <w:smallCaps w:val="0"/>
                <w:noProof/>
              </w:rPr>
              <w:tab/>
            </w:r>
            <w:r w:rsidRPr="00FC76CA" w:rsidDel="00FC76CA">
              <w:rPr>
                <w:rStyle w:val="Lienhypertexte"/>
                <w:b w:val="0"/>
                <w:bCs w:val="0"/>
                <w:smallCaps w:val="0"/>
                <w:noProof/>
              </w:rPr>
              <w:delText>Scripts SQL</w:delText>
            </w:r>
            <w:r w:rsidDel="00FC76CA">
              <w:rPr>
                <w:noProof/>
                <w:webHidden/>
              </w:rPr>
              <w:tab/>
              <w:delText>40</w:delText>
            </w:r>
          </w:del>
        </w:p>
        <w:p w14:paraId="0EC1A38C" w14:textId="77777777" w:rsidR="002E6D00" w:rsidDel="00FC76CA" w:rsidRDefault="002E6D00">
          <w:pPr>
            <w:pStyle w:val="TM3"/>
            <w:tabs>
              <w:tab w:val="left" w:pos="660"/>
              <w:tab w:val="right" w:leader="dot" w:pos="9062"/>
            </w:tabs>
            <w:rPr>
              <w:del w:id="331" w:author="JACQUOT Vincent" w:date="2017-11-17T09:53:00Z"/>
              <w:rFonts w:asciiTheme="minorHAnsi" w:eastAsiaTheme="minorEastAsia" w:hAnsiTheme="minorHAnsi" w:cstheme="minorBidi"/>
              <w:smallCaps w:val="0"/>
              <w:noProof/>
            </w:rPr>
          </w:pPr>
          <w:del w:id="332" w:author="JACQUOT Vincent" w:date="2017-11-17T09:53:00Z">
            <w:r w:rsidRPr="00FC76CA" w:rsidDel="00FC76CA">
              <w:rPr>
                <w:rStyle w:val="Lienhypertexte"/>
                <w:smallCaps w:val="0"/>
                <w:noProof/>
              </w:rPr>
              <w:delText>5.7.1</w:delText>
            </w:r>
            <w:r w:rsidDel="00FC76CA">
              <w:rPr>
                <w:rFonts w:asciiTheme="minorHAnsi" w:eastAsiaTheme="minorEastAsia" w:hAnsiTheme="minorHAnsi" w:cstheme="minorBidi"/>
                <w:smallCaps w:val="0"/>
                <w:noProof/>
              </w:rPr>
              <w:tab/>
            </w:r>
            <w:r w:rsidRPr="00FC76CA" w:rsidDel="00FC76CA">
              <w:rPr>
                <w:rStyle w:val="Lienhypertexte"/>
                <w:smallCaps w:val="0"/>
                <w:noProof/>
              </w:rPr>
              <w:delText>Tables de paramètres</w:delText>
            </w:r>
            <w:r w:rsidDel="00FC76CA">
              <w:rPr>
                <w:noProof/>
                <w:webHidden/>
              </w:rPr>
              <w:tab/>
              <w:delText>42</w:delText>
            </w:r>
          </w:del>
        </w:p>
        <w:p w14:paraId="35ABD933" w14:textId="77777777" w:rsidR="002E6D00" w:rsidDel="00FC76CA" w:rsidRDefault="002E6D00">
          <w:pPr>
            <w:pStyle w:val="TM1"/>
            <w:tabs>
              <w:tab w:val="left" w:pos="330"/>
              <w:tab w:val="right" w:leader="dot" w:pos="9062"/>
            </w:tabs>
            <w:rPr>
              <w:del w:id="333" w:author="JACQUOT Vincent" w:date="2017-11-17T09:53:00Z"/>
              <w:rFonts w:asciiTheme="minorHAnsi" w:eastAsiaTheme="minorEastAsia" w:hAnsiTheme="minorHAnsi" w:cstheme="minorBidi"/>
              <w:b w:val="0"/>
              <w:bCs w:val="0"/>
              <w:caps w:val="0"/>
              <w:noProof/>
              <w:u w:val="none"/>
            </w:rPr>
          </w:pPr>
          <w:del w:id="334" w:author="JACQUOT Vincent" w:date="2017-11-17T09:53:00Z">
            <w:r w:rsidRPr="00FC76CA" w:rsidDel="00FC76CA">
              <w:rPr>
                <w:rStyle w:val="Lienhypertexte"/>
                <w:b w:val="0"/>
                <w:bCs w:val="0"/>
                <w:caps w:val="0"/>
                <w:noProof/>
              </w:rPr>
              <w:delText>6</w:delText>
            </w:r>
            <w:r w:rsidDel="00FC76CA">
              <w:rPr>
                <w:rFonts w:asciiTheme="minorHAnsi" w:eastAsiaTheme="minorEastAsia" w:hAnsiTheme="minorHAnsi" w:cstheme="minorBidi"/>
                <w:b w:val="0"/>
                <w:bCs w:val="0"/>
                <w:caps w:val="0"/>
                <w:noProof/>
                <w:u w:val="none"/>
              </w:rPr>
              <w:tab/>
            </w:r>
            <w:r w:rsidRPr="00FC76CA" w:rsidDel="00FC76CA">
              <w:rPr>
                <w:rStyle w:val="Lienhypertexte"/>
                <w:b w:val="0"/>
                <w:bCs w:val="0"/>
                <w:caps w:val="0"/>
                <w:noProof/>
              </w:rPr>
              <w:delText>Questions et problèmes fréquents</w:delText>
            </w:r>
            <w:r w:rsidDel="00FC76CA">
              <w:rPr>
                <w:noProof/>
                <w:webHidden/>
              </w:rPr>
              <w:tab/>
              <w:delText>44</w:delText>
            </w:r>
          </w:del>
        </w:p>
        <w:p w14:paraId="4B64D720" w14:textId="77777777" w:rsidR="009F761D" w:rsidRDefault="009F47A2">
          <w:r>
            <w:rPr>
              <w:b/>
              <w:bCs/>
              <w:noProof/>
            </w:rPr>
            <w:fldChar w:fldCharType="end"/>
          </w:r>
        </w:p>
      </w:sdtContent>
    </w:sdt>
    <w:p w14:paraId="769DB8AB" w14:textId="77777777" w:rsidR="00CC48D1" w:rsidRDefault="00CC48D1">
      <w:pPr>
        <w:spacing w:before="0" w:after="0" w:line="240" w:lineRule="auto"/>
        <w:jc w:val="left"/>
        <w:rPr>
          <w:rFonts w:ascii="Times New Roman" w:hAnsi="Times New Roman"/>
          <w:sz w:val="22"/>
          <w:szCs w:val="22"/>
          <w:u w:val="single"/>
        </w:rPr>
      </w:pPr>
      <w:r>
        <w:rPr>
          <w:rFonts w:ascii="Times New Roman" w:hAnsi="Times New Roman"/>
          <w:sz w:val="22"/>
          <w:szCs w:val="22"/>
          <w:u w:val="single"/>
        </w:rPr>
        <w:br w:type="page"/>
      </w:r>
    </w:p>
    <w:p w14:paraId="7A27E44C" w14:textId="2ECD0227" w:rsidR="00222A7F" w:rsidRDefault="00762F53" w:rsidP="00C605E7">
      <w:pPr>
        <w:pStyle w:val="Titre1"/>
      </w:pPr>
      <w:bookmarkStart w:id="335" w:name="_Toc500754362"/>
      <w:r>
        <w:lastRenderedPageBreak/>
        <w:t>Introduction</w:t>
      </w:r>
      <w:bookmarkEnd w:id="335"/>
    </w:p>
    <w:p w14:paraId="0B5BE6EF" w14:textId="78ED272F" w:rsidR="00CD5622" w:rsidRDefault="00CD5622" w:rsidP="00CD5622">
      <w:r>
        <w:t xml:space="preserve">Les </w:t>
      </w:r>
      <w:r w:rsidR="00302F29">
        <w:t xml:space="preserve">briques du moteur du projet </w:t>
      </w:r>
      <w:r w:rsidR="00302F29" w:rsidRPr="00302F29">
        <w:rPr>
          <w:i/>
        </w:rPr>
        <w:t>EIT.Fixe</w:t>
      </w:r>
      <w:r w:rsidR="00302F29">
        <w:t xml:space="preserve"> s’appuient sur le framework EIT. Le framework EIT est fourni avec un guide du développeur qui décrit les pratiques de développement et documente l’utilisation du framework.</w:t>
      </w:r>
    </w:p>
    <w:p w14:paraId="207C7D95" w14:textId="77777777" w:rsidR="008B0686" w:rsidRDefault="00302F29" w:rsidP="00CD5622">
      <w:r>
        <w:t xml:space="preserve">Cependant, </w:t>
      </w:r>
      <w:r w:rsidR="008B0686">
        <w:t xml:space="preserve">par rapport à l’utilisation standard du framework EIT, </w:t>
      </w:r>
      <w:r>
        <w:t>le</w:t>
      </w:r>
      <w:r w:rsidR="008B0686">
        <w:t xml:space="preserve"> développement des briques du moteur</w:t>
      </w:r>
      <w:r>
        <w:t xml:space="preserve"> </w:t>
      </w:r>
      <w:r w:rsidRPr="00302F29">
        <w:rPr>
          <w:i/>
        </w:rPr>
        <w:t>EIT.Fixe</w:t>
      </w:r>
      <w:r>
        <w:t xml:space="preserve"> </w:t>
      </w:r>
      <w:r w:rsidR="008B0686">
        <w:t>ajoute des contraintes spécifiques et met à disposition des outils supplémentaires.</w:t>
      </w:r>
    </w:p>
    <w:p w14:paraId="6C9706CF" w14:textId="7040B171" w:rsidR="00302F29" w:rsidRDefault="008B0686" w:rsidP="00CD5622">
      <w:r>
        <w:t xml:space="preserve">Ce document a pour objectif d’apporter une </w:t>
      </w:r>
      <w:r w:rsidR="000067C3">
        <w:t>description</w:t>
      </w:r>
      <w:r>
        <w:t xml:space="preserve"> </w:t>
      </w:r>
      <w:r w:rsidR="000067C3">
        <w:t>des</w:t>
      </w:r>
      <w:r>
        <w:t xml:space="preserve"> </w:t>
      </w:r>
      <w:r w:rsidR="000067C3">
        <w:t>pratiques, des contraintes et d</w:t>
      </w:r>
      <w:r>
        <w:t xml:space="preserve">es outils de développements spécifiques au projet </w:t>
      </w:r>
      <w:r w:rsidRPr="008B0686">
        <w:rPr>
          <w:i/>
        </w:rPr>
        <w:t>EIT.Fixe</w:t>
      </w:r>
      <w:r>
        <w:t xml:space="preserve"> et qui n’ont pas leur pl</w:t>
      </w:r>
      <w:r w:rsidR="000067C3">
        <w:t>ace dans le guide du développeur standard</w:t>
      </w:r>
      <w:r>
        <w:t xml:space="preserve"> du framework EIT.</w:t>
      </w:r>
    </w:p>
    <w:p w14:paraId="0EE10554" w14:textId="2FA2137C" w:rsidR="00F12376" w:rsidRDefault="00F12376" w:rsidP="00CD5622">
      <w:r>
        <w:t xml:space="preserve">La première </w:t>
      </w:r>
      <w:r w:rsidR="003B5ED2">
        <w:t>section</w:t>
      </w:r>
      <w:r>
        <w:t xml:space="preserve"> du document explique l’utilisation des outils supplémentaires communs aux briques du moteur </w:t>
      </w:r>
      <w:r w:rsidRPr="00F12376">
        <w:rPr>
          <w:i/>
        </w:rPr>
        <w:t>EIT.Fixe</w:t>
      </w:r>
      <w:r>
        <w:t xml:space="preserve">. La deuxième </w:t>
      </w:r>
      <w:r w:rsidR="00063CB4">
        <w:t>section</w:t>
      </w:r>
      <w:r>
        <w:t xml:space="preserve"> liste les conventions de codage adoptées dans le cadre du projet fixe. La troisième </w:t>
      </w:r>
      <w:r w:rsidR="00825544">
        <w:t>section</w:t>
      </w:r>
      <w:r>
        <w:t xml:space="preserve"> </w:t>
      </w:r>
      <w:r w:rsidR="00604892">
        <w:t xml:space="preserve">fournit une liste des différents éléments à vérifier au cours du développement d’une brique du moteur </w:t>
      </w:r>
      <w:r w:rsidR="00604892" w:rsidRPr="00604892">
        <w:rPr>
          <w:i/>
        </w:rPr>
        <w:t>EIT.Fixe</w:t>
      </w:r>
      <w:r w:rsidR="00604892">
        <w:t>.</w:t>
      </w:r>
      <w:r w:rsidR="006E21DA">
        <w:t xml:space="preserve"> La quatrième et dernière section regroupe les questions et les problèmes fréquents.</w:t>
      </w:r>
    </w:p>
    <w:p w14:paraId="65CFEA1C" w14:textId="548DC05E" w:rsidR="00742AD5" w:rsidRPr="00CD5622" w:rsidRDefault="00742AD5" w:rsidP="00CD5622">
      <w:r>
        <w:t>Ce document s’appuie les exemples</w:t>
      </w:r>
      <w:r w:rsidR="00047E08">
        <w:t xml:space="preserve"> de code</w:t>
      </w:r>
      <w:r>
        <w:t xml:space="preserve"> de la solution </w:t>
      </w:r>
      <w:r w:rsidRPr="00742AD5">
        <w:rPr>
          <w:rFonts w:ascii="Consolas" w:hAnsi="Consolas" w:cs="Consolas"/>
        </w:rPr>
        <w:t>EIT.Fixe.Exemple</w:t>
      </w:r>
      <w:r>
        <w:t xml:space="preserve"> récupérable depuis le dépôt du même nom.</w:t>
      </w:r>
    </w:p>
    <w:p w14:paraId="20BAFD62" w14:textId="77777777" w:rsidR="00231882" w:rsidRDefault="00231882">
      <w:pPr>
        <w:spacing w:before="0" w:after="0" w:line="240" w:lineRule="auto"/>
        <w:jc w:val="left"/>
        <w:rPr>
          <w:rFonts w:cs="Arial"/>
          <w:b/>
          <w:bCs/>
          <w:kern w:val="32"/>
          <w:sz w:val="32"/>
          <w:szCs w:val="32"/>
        </w:rPr>
      </w:pPr>
      <w:r>
        <w:br w:type="page"/>
      </w:r>
    </w:p>
    <w:p w14:paraId="2F7F7106" w14:textId="65DB14D4" w:rsidR="00034B7D" w:rsidRDefault="003903EE" w:rsidP="004548B7">
      <w:pPr>
        <w:pStyle w:val="Titre1"/>
      </w:pPr>
      <w:bookmarkStart w:id="336" w:name="_Toc500754363"/>
      <w:r>
        <w:lastRenderedPageBreak/>
        <w:t>Outils</w:t>
      </w:r>
      <w:r w:rsidR="00FA0840">
        <w:t xml:space="preserve"> spécifiques</w:t>
      </w:r>
      <w:bookmarkEnd w:id="336"/>
    </w:p>
    <w:p w14:paraId="036C66B6" w14:textId="6220C42E" w:rsidR="00547F0A" w:rsidRDefault="00A24183" w:rsidP="00547F0A">
      <w:r>
        <w:t xml:space="preserve">Les différentes solutions qui composent le moteur </w:t>
      </w:r>
      <w:r w:rsidRPr="00A24183">
        <w:rPr>
          <w:i/>
        </w:rPr>
        <w:t>EIT.Fixe</w:t>
      </w:r>
      <w:r>
        <w:t xml:space="preserve"> s’appuient sur des outils communs qui surchargent le fonctionnement du framework EIT. Ces outils sont présents dans l’espace de noms </w:t>
      </w:r>
      <w:r w:rsidRPr="00A24183">
        <w:rPr>
          <w:rFonts w:ascii="Consolas" w:hAnsi="Consolas" w:cs="Consolas"/>
          <w:b/>
        </w:rPr>
        <w:t>EIT.Fixe.Systeme</w:t>
      </w:r>
      <w:r>
        <w:t xml:space="preserve">. Ils sont mis à disposition dans des paquets NuGet dont le nom est préfixé par </w:t>
      </w:r>
      <w:r w:rsidRPr="00A24183">
        <w:rPr>
          <w:rFonts w:ascii="Consolas" w:hAnsi="Consolas" w:cs="Consolas"/>
        </w:rPr>
        <w:t>EIT.Fixe.Systeme</w:t>
      </w:r>
      <w:r>
        <w:t>.</w:t>
      </w:r>
    </w:p>
    <w:p w14:paraId="41BFF69D" w14:textId="7AA45F33" w:rsidR="009B2B10" w:rsidRDefault="009B2B10" w:rsidP="004A4B9E">
      <w:pPr>
        <w:pStyle w:val="Titre2"/>
      </w:pPr>
      <w:bookmarkStart w:id="337" w:name="_Toc500754364"/>
      <w:r>
        <w:t>Algorithmes</w:t>
      </w:r>
      <w:bookmarkEnd w:id="337"/>
    </w:p>
    <w:p w14:paraId="54B68F4D" w14:textId="1BF6F97F" w:rsidR="009B2B10" w:rsidRDefault="009B2B10">
      <w:r>
        <w:t xml:space="preserve">Le paquet </w:t>
      </w:r>
      <w:r w:rsidRPr="004A4B9E">
        <w:rPr>
          <w:rFonts w:ascii="Consolas" w:hAnsi="Consolas" w:cs="Consolas"/>
        </w:rPr>
        <w:t>EIT.Fixe.Systeme.Algorithmes</w:t>
      </w:r>
      <w:r>
        <w:t xml:space="preserve"> contient des implémentations d’algorithmes courants qui sont accessibles depuis des méthodes statiques.</w:t>
      </w:r>
    </w:p>
    <w:p w14:paraId="17AFE637" w14:textId="06A8C658" w:rsidR="009B2B10" w:rsidRDefault="00D80B91" w:rsidP="004A4B9E">
      <w:pPr>
        <w:pStyle w:val="Titre3"/>
      </w:pPr>
      <w:bookmarkStart w:id="338" w:name="_Toc500754365"/>
      <w:r>
        <w:t>Formule de Luhn</w:t>
      </w:r>
      <w:bookmarkEnd w:id="338"/>
    </w:p>
    <w:p w14:paraId="6B7E6C50" w14:textId="515BE050" w:rsidR="00D80B91" w:rsidRPr="00D80B91" w:rsidRDefault="00D80B91">
      <w:r>
        <w:t>La formule de Luhn permet de vérifier la validité d’un identifiant composé de chiffres à l’aide d’un chiffre de contrôle. Il s’agit d’une forme simple de somme de contrôle. Le paquet des algorithmes propose une méthode qui permet de calculer le chiffre de contrôle à partir d’un identifiant.</w:t>
      </w:r>
    </w:p>
    <w:p w14:paraId="2E4F738A" w14:textId="64250A36" w:rsidR="004712A0" w:rsidRDefault="00296135" w:rsidP="004712A0">
      <w:pPr>
        <w:pStyle w:val="Titre2"/>
      </w:pPr>
      <w:bookmarkStart w:id="339" w:name="_Toc500754366"/>
      <w:r>
        <w:t>Communication</w:t>
      </w:r>
      <w:bookmarkEnd w:id="339"/>
    </w:p>
    <w:p w14:paraId="5CA8B967" w14:textId="78691463" w:rsidR="00A6768D" w:rsidRDefault="004A1659" w:rsidP="004A1659">
      <w:r>
        <w:t xml:space="preserve">Le paquet </w:t>
      </w:r>
      <w:r w:rsidRPr="004A1659">
        <w:rPr>
          <w:rFonts w:ascii="Consolas" w:hAnsi="Consolas" w:cs="Consolas"/>
        </w:rPr>
        <w:t>EIT.Fixe.Systeme.Communication</w:t>
      </w:r>
      <w:r>
        <w:t xml:space="preserve"> contient des outils qui aident à communiquer avec les autres briques du moteur ou avec des systèmes externes.</w:t>
      </w:r>
    </w:p>
    <w:p w14:paraId="7C05AFB3" w14:textId="58F37883" w:rsidR="00296135" w:rsidRDefault="00296135" w:rsidP="00296135">
      <w:pPr>
        <w:pStyle w:val="Titre3"/>
      </w:pPr>
      <w:bookmarkStart w:id="340" w:name="_Toc500754367"/>
      <w:r>
        <w:t>Client WCF</w:t>
      </w:r>
      <w:bookmarkEnd w:id="340"/>
    </w:p>
    <w:p w14:paraId="6CE06615" w14:textId="5B3A4662" w:rsidR="006C0DAF" w:rsidRDefault="00FF2BF7" w:rsidP="00FF2BF7">
      <w:r>
        <w:t>Le paquet contient un</w:t>
      </w:r>
      <w:r w:rsidR="00087B2E">
        <w:t>e fabrique de</w:t>
      </w:r>
      <w:r>
        <w:t xml:space="preserve"> client</w:t>
      </w:r>
      <w:r w:rsidR="00087B2E">
        <w:t>s</w:t>
      </w:r>
      <w:r>
        <w:t xml:space="preserve"> WCF qui simplifie l’instanciation des services.</w:t>
      </w:r>
      <w:r w:rsidR="009344A5">
        <w:t xml:space="preserve"> </w:t>
      </w:r>
      <w:r w:rsidR="006C0DAF">
        <w:t>Elle</w:t>
      </w:r>
      <w:r w:rsidR="00087B2E">
        <w:t xml:space="preserve"> permet d’instancier des services WCF</w:t>
      </w:r>
      <w:r w:rsidR="009344A5">
        <w:t xml:space="preserve"> à parti</w:t>
      </w:r>
      <w:r w:rsidR="00087B2E">
        <w:t>r de l’interface de leur contrat et de l’URL du service.</w:t>
      </w:r>
      <w:r w:rsidR="006C0DAF">
        <w:t xml:space="preserve"> Les clients WCF obtenus doivent être disposés à la fin de leur utilisation.</w:t>
      </w:r>
    </w:p>
    <w:p w14:paraId="71FF2885" w14:textId="77777777" w:rsidR="000A514E" w:rsidRDefault="006C0DAF" w:rsidP="00FF2BF7">
      <w:r>
        <w:t xml:space="preserve">Le </w:t>
      </w:r>
      <w:r w:rsidR="00FD0DDF">
        <w:t>fichier</w:t>
      </w:r>
      <w:r>
        <w:t xml:space="preserve"> suivant</w:t>
      </w:r>
      <w:r w:rsidR="00FD0DDF">
        <w:t xml:space="preserve"> </w:t>
      </w:r>
      <w:r w:rsidR="002C20FD">
        <w:t xml:space="preserve">contient un exemple de code </w:t>
      </w:r>
      <w:r>
        <w:t>montre comment instancier et utiliser un client WCF</w:t>
      </w:r>
      <w:r w:rsidR="00AB3822">
        <w:t xml:space="preserve"> dans</w:t>
      </w:r>
      <w:r w:rsidR="007D2EF7">
        <w:t xml:space="preserve"> l’implémentation</w:t>
      </w:r>
      <w:r w:rsidR="00AB3822">
        <w:t xml:space="preserve"> </w:t>
      </w:r>
      <w:r w:rsidR="007D2EF7">
        <w:t>d’</w:t>
      </w:r>
      <w:r w:rsidR="00AB3822">
        <w:t xml:space="preserve">un </w:t>
      </w:r>
      <w:r w:rsidR="00F35361">
        <w:t>système</w:t>
      </w:r>
      <w:r w:rsidR="00AB3822">
        <w:t xml:space="preserve"> externe</w:t>
      </w:r>
      <w:r>
        <w:t>.</w:t>
      </w:r>
    </w:p>
    <w:p w14:paraId="44ACBD10" w14:textId="75DBDA1A" w:rsidR="00FA46D9" w:rsidRPr="009E7733" w:rsidRDefault="00922168" w:rsidP="009E7733">
      <w:pPr>
        <w:pStyle w:val="Paragraphedeliste"/>
        <w:numPr>
          <w:ilvl w:val="0"/>
          <w:numId w:val="28"/>
        </w:numPr>
        <w:rPr>
          <w:rFonts w:ascii="Consolas" w:hAnsi="Consolas" w:cs="Consolas"/>
        </w:rPr>
      </w:pPr>
      <w:hyperlink r:id="rId9" w:history="1">
        <w:r w:rsidR="005E4312" w:rsidRPr="009E7733">
          <w:rPr>
            <w:rStyle w:val="Lienhypertexte"/>
            <w:rFonts w:ascii="Consolas" w:hAnsi="Consolas" w:cs="Consolas"/>
          </w:rPr>
          <w:t>ReferentielClients.cs</w:t>
        </w:r>
      </w:hyperlink>
    </w:p>
    <w:p w14:paraId="511B8577" w14:textId="32F8DA0D" w:rsidR="004712A0" w:rsidRDefault="00DA7F31" w:rsidP="004712A0">
      <w:pPr>
        <w:pStyle w:val="Titre2"/>
      </w:pPr>
      <w:bookmarkStart w:id="341" w:name="_Toc500754368"/>
      <w:r>
        <w:t>Identification</w:t>
      </w:r>
      <w:bookmarkEnd w:id="341"/>
    </w:p>
    <w:p w14:paraId="7A6C2AC3" w14:textId="77777777" w:rsidR="00ED3A36" w:rsidRDefault="006E3793" w:rsidP="006E3793">
      <w:r>
        <w:t xml:space="preserve">Le paquet </w:t>
      </w:r>
      <w:r w:rsidRPr="00D453BB">
        <w:rPr>
          <w:rFonts w:ascii="Consolas" w:hAnsi="Consolas" w:cs="Consolas"/>
        </w:rPr>
        <w:t>EIT.Fixe.Systeme.Identification</w:t>
      </w:r>
      <w:r>
        <w:t xml:space="preserve"> contient des outils qui permettent de collecter des informations sur l’identité de l’appelant d’</w:t>
      </w:r>
      <w:r w:rsidR="009D16AC">
        <w:t>un service applicatif.</w:t>
      </w:r>
    </w:p>
    <w:p w14:paraId="11581639" w14:textId="55B24961" w:rsidR="007659AC" w:rsidRDefault="007659AC" w:rsidP="009E7733">
      <w:pPr>
        <w:pStyle w:val="Titre3"/>
      </w:pPr>
      <w:bookmarkStart w:id="342" w:name="_Toc500754369"/>
      <w:r>
        <w:t>Identité</w:t>
      </w:r>
      <w:bookmarkEnd w:id="342"/>
    </w:p>
    <w:p w14:paraId="7A8B68A1" w14:textId="7F9DFF6C" w:rsidR="00D453BB" w:rsidRDefault="007659AC" w:rsidP="006E3793">
      <w:r>
        <w:t xml:space="preserve">Le paquet </w:t>
      </w:r>
      <w:r w:rsidR="006D30DC">
        <w:t>définit</w:t>
      </w:r>
      <w:r w:rsidR="00D453BB">
        <w:t xml:space="preserve"> </w:t>
      </w:r>
      <w:r w:rsidR="006D30DC">
        <w:t xml:space="preserve">un </w:t>
      </w:r>
      <w:r w:rsidR="00D453BB">
        <w:t xml:space="preserve">objet </w:t>
      </w:r>
      <w:r w:rsidR="006D30DC">
        <w:t xml:space="preserve">de présentation </w:t>
      </w:r>
      <w:r w:rsidR="006D30DC" w:rsidRPr="006D30DC">
        <w:rPr>
          <w:b/>
          <w:i/>
        </w:rPr>
        <w:t>Identité</w:t>
      </w:r>
      <w:r w:rsidR="006D30DC">
        <w:t xml:space="preserve"> </w:t>
      </w:r>
      <w:r w:rsidR="00D453BB">
        <w:t>qui contient des champs que l’appelant d’un service applicatif renseigne pour fournir son identité.</w:t>
      </w:r>
      <w:r w:rsidR="00ED3A36">
        <w:t xml:space="preserve"> </w:t>
      </w:r>
      <w:r w:rsidR="001C290E">
        <w:t xml:space="preserve">Les services applicatifs </w:t>
      </w:r>
      <w:r w:rsidR="0098271B">
        <w:t xml:space="preserve">destinés à être appelés en mode synchrone </w:t>
      </w:r>
      <w:r w:rsidR="001C290E">
        <w:t>doivent demander un objet identité en premier paramètre de leurs méthodes.</w:t>
      </w:r>
      <w:r w:rsidR="00ED3A36">
        <w:t xml:space="preserve"> Les valeurs des champs de l’identité sont automatiquement enregistrées dans les journaux sur la ligne correspondante à l’appel de la méthode</w:t>
      </w:r>
      <w:r>
        <w:t>.</w:t>
      </w:r>
    </w:p>
    <w:p w14:paraId="501444F5" w14:textId="4FA7D630" w:rsidR="005567BF" w:rsidRDefault="005567BF" w:rsidP="006E3793">
      <w:r>
        <w:lastRenderedPageBreak/>
        <w:t>Les champs du paramètre identité sont les suivants :</w:t>
      </w:r>
    </w:p>
    <w:p w14:paraId="74D0DC15" w14:textId="3E48CEA4" w:rsidR="005567BF" w:rsidRDefault="005567BF" w:rsidP="00541B7A">
      <w:pPr>
        <w:pStyle w:val="Paragraphedeliste"/>
        <w:numPr>
          <w:ilvl w:val="0"/>
          <w:numId w:val="29"/>
        </w:numPr>
      </w:pPr>
      <w:r>
        <w:t>L’application appelante : c’est une chaîne qui identifie l’application qui a effectué l’appel. Dans le cas d’une IHM DevBooster ou d’un batch, on renseigne le nom du paquet ATEL. Dans le cas d’un domaine du moteur, on renseigne le nom complet du domaine.</w:t>
      </w:r>
    </w:p>
    <w:p w14:paraId="23464554" w14:textId="65450AF8" w:rsidR="005567BF" w:rsidRDefault="005567BF" w:rsidP="00541B7A">
      <w:pPr>
        <w:pStyle w:val="Paragraphedeliste"/>
        <w:numPr>
          <w:ilvl w:val="0"/>
          <w:numId w:val="29"/>
        </w:numPr>
      </w:pPr>
      <w:r>
        <w:t>Le MEMOID : il s’agit du PERSOID de la personne qui a déclenché l’appel (si la donnée est disponible et pertinente).</w:t>
      </w:r>
    </w:p>
    <w:p w14:paraId="1ECE23ED" w14:textId="274CB7B3" w:rsidR="005567BF" w:rsidRDefault="005567BF" w:rsidP="00541B7A">
      <w:pPr>
        <w:pStyle w:val="Paragraphedeliste"/>
        <w:numPr>
          <w:ilvl w:val="0"/>
          <w:numId w:val="29"/>
        </w:numPr>
      </w:pPr>
      <w:r>
        <w:t>Le canal : le canal provenant de la liste des canaux.</w:t>
      </w:r>
    </w:p>
    <w:p w14:paraId="306BC1B0" w14:textId="56B8BE89" w:rsidR="005567BF" w:rsidRDefault="005567BF" w:rsidP="00541B7A">
      <w:pPr>
        <w:pStyle w:val="Paragraphedeliste"/>
        <w:numPr>
          <w:ilvl w:val="0"/>
          <w:numId w:val="29"/>
        </w:numPr>
      </w:pPr>
      <w:r>
        <w:t>Le point de vente : on renseigne l’identifiant du point de vente qui a effectué l’appel (si la donnée est disponible et pertinente).</w:t>
      </w:r>
    </w:p>
    <w:p w14:paraId="0AF71801" w14:textId="62CB46D1" w:rsidR="00A97DCA" w:rsidRDefault="001C290E" w:rsidP="006E3793">
      <w:r>
        <w:t>Le</w:t>
      </w:r>
      <w:r w:rsidR="006B2D4A">
        <w:t>s</w:t>
      </w:r>
      <w:r>
        <w:t xml:space="preserve"> fichier</w:t>
      </w:r>
      <w:r w:rsidR="006B2D4A">
        <w:t xml:space="preserve">s suivants </w:t>
      </w:r>
      <w:r w:rsidR="002C20FD">
        <w:t xml:space="preserve">contiennent un exemple de code qui </w:t>
      </w:r>
      <w:r>
        <w:t>montre comment utiliser le paramètre identité</w:t>
      </w:r>
      <w:r w:rsidR="00A40556">
        <w:t xml:space="preserve"> dans un service</w:t>
      </w:r>
      <w:r w:rsidR="004C662C">
        <w:t xml:space="preserve"> </w:t>
      </w:r>
      <w:r w:rsidR="006644D0">
        <w:t>côté serveur et côté</w:t>
      </w:r>
      <w:r w:rsidR="004C662C">
        <w:t xml:space="preserve"> client</w:t>
      </w:r>
      <w:r w:rsidR="007659AC">
        <w:t>.</w:t>
      </w:r>
    </w:p>
    <w:p w14:paraId="131B76A3" w14:textId="0A83AAF8" w:rsidR="00432D99" w:rsidRPr="009E7733" w:rsidRDefault="00922168" w:rsidP="009E7733">
      <w:pPr>
        <w:pStyle w:val="Paragraphedeliste"/>
        <w:numPr>
          <w:ilvl w:val="0"/>
          <w:numId w:val="32"/>
        </w:numPr>
        <w:rPr>
          <w:rFonts w:cs="Arial"/>
        </w:rPr>
      </w:pPr>
      <w:hyperlink r:id="rId10" w:history="1">
        <w:r w:rsidR="005A3AC4" w:rsidRPr="009E7733">
          <w:rPr>
            <w:rStyle w:val="Lienhypertexte"/>
            <w:rFonts w:cs="Arial"/>
          </w:rPr>
          <w:t>IClientService.cs</w:t>
        </w:r>
      </w:hyperlink>
    </w:p>
    <w:p w14:paraId="73261513" w14:textId="124472FF" w:rsidR="005A3AC4" w:rsidRPr="009E7733" w:rsidRDefault="00922168" w:rsidP="009E7733">
      <w:pPr>
        <w:pStyle w:val="Paragraphedeliste"/>
        <w:numPr>
          <w:ilvl w:val="0"/>
          <w:numId w:val="32"/>
        </w:numPr>
        <w:rPr>
          <w:rFonts w:cs="Arial"/>
        </w:rPr>
      </w:pPr>
      <w:hyperlink r:id="rId11" w:history="1">
        <w:r w:rsidR="005A3AC4" w:rsidRPr="009E7733">
          <w:rPr>
            <w:rStyle w:val="Lienhypertexte"/>
            <w:rFonts w:cs="Arial"/>
          </w:rPr>
          <w:t>ClientService.cs</w:t>
        </w:r>
      </w:hyperlink>
    </w:p>
    <w:p w14:paraId="26C926C6" w14:textId="2B689AF7" w:rsidR="007659AC" w:rsidRPr="009E7733" w:rsidRDefault="00922168" w:rsidP="009E7733">
      <w:pPr>
        <w:pStyle w:val="Paragraphedeliste"/>
        <w:numPr>
          <w:ilvl w:val="0"/>
          <w:numId w:val="32"/>
        </w:numPr>
        <w:rPr>
          <w:rFonts w:cs="Arial"/>
        </w:rPr>
      </w:pPr>
      <w:hyperlink r:id="rId12" w:history="1">
        <w:r w:rsidR="005A3AC4" w:rsidRPr="009E7733">
          <w:rPr>
            <w:rStyle w:val="Lienhypertexte"/>
            <w:rFonts w:cs="Arial"/>
          </w:rPr>
          <w:t>ReferentielClients.cs</w:t>
        </w:r>
      </w:hyperlink>
      <w:r w:rsidR="005A3AC4" w:rsidRPr="009E7733" w:rsidDel="005A3AC4">
        <w:rPr>
          <w:rFonts w:cs="Arial"/>
        </w:rPr>
        <w:t xml:space="preserve"> </w:t>
      </w:r>
    </w:p>
    <w:p w14:paraId="7F032958" w14:textId="77777777" w:rsidR="0098271B" w:rsidRDefault="0098271B" w:rsidP="009E7733">
      <w:pPr>
        <w:pStyle w:val="Titre3"/>
      </w:pPr>
      <w:bookmarkStart w:id="343" w:name="_Toc500754370"/>
      <w:r>
        <w:t>Fournisseur d'identité</w:t>
      </w:r>
      <w:bookmarkEnd w:id="343"/>
    </w:p>
    <w:p w14:paraId="5E55624A" w14:textId="77777777" w:rsidR="0098271B" w:rsidRDefault="0098271B">
      <w:r>
        <w:t xml:space="preserve">Le fournisseur d’identité est une interface définie dans le paquet </w:t>
      </w:r>
      <w:r w:rsidRPr="00D453BB">
        <w:rPr>
          <w:rFonts w:ascii="Consolas" w:hAnsi="Consolas" w:cs="Consolas"/>
        </w:rPr>
        <w:t>EIT.Fixe.Systeme.Identification</w:t>
      </w:r>
      <w:r w:rsidRPr="009E7733">
        <w:rPr>
          <w:rFonts w:cs="Arial"/>
        </w:rPr>
        <w:t xml:space="preserve"> et</w:t>
      </w:r>
      <w:r>
        <w:t xml:space="preserve"> qui permet à l’utilisateur de récupérer l’identité de l’appelant définie pour le contexte de l’appel. Dans le cas des méthodes des services applicatifs synchrones, le fournisseur d’identité utilise simplement l’identité passée en paramètre par l’appelant. Dans le cas des services asynchrones, une identité technique sera générée.</w:t>
      </w:r>
    </w:p>
    <w:p w14:paraId="0439C03C" w14:textId="77777777" w:rsidR="003F0B9F" w:rsidRDefault="00685C42">
      <w:r>
        <w:t>Les fichiers suivants contiennent un exemple de code qui montre comment utiliser le fournisseur d’identité dans une entité</w:t>
      </w:r>
      <w:r w:rsidR="007124C0">
        <w:t xml:space="preserve"> et comment le récupérer depuis un service applicatif.</w:t>
      </w:r>
    </w:p>
    <w:p w14:paraId="1F0FFD44" w14:textId="3FF1D94C" w:rsidR="003F0B9F" w:rsidRDefault="00922168" w:rsidP="009E7733">
      <w:pPr>
        <w:pStyle w:val="Paragraphedeliste"/>
        <w:numPr>
          <w:ilvl w:val="0"/>
          <w:numId w:val="56"/>
        </w:numPr>
      </w:pPr>
      <w:hyperlink r:id="rId13" w:history="1">
        <w:r w:rsidR="003F0B9F" w:rsidRPr="003F0B9F">
          <w:rPr>
            <w:rStyle w:val="Lienhypertexte"/>
          </w:rPr>
          <w:t>ClientService.cs</w:t>
        </w:r>
      </w:hyperlink>
    </w:p>
    <w:p w14:paraId="772B53DD" w14:textId="33833575" w:rsidR="001C290E" w:rsidRPr="007659AC" w:rsidRDefault="00922168" w:rsidP="009E7733">
      <w:pPr>
        <w:pStyle w:val="Paragraphedeliste"/>
        <w:numPr>
          <w:ilvl w:val="0"/>
          <w:numId w:val="56"/>
        </w:numPr>
      </w:pPr>
      <w:hyperlink r:id="rId14" w:history="1">
        <w:r w:rsidR="003F0B9F" w:rsidRPr="003F0B9F">
          <w:rPr>
            <w:rStyle w:val="Lienhypertexte"/>
          </w:rPr>
          <w:t>Client.cs</w:t>
        </w:r>
      </w:hyperlink>
    </w:p>
    <w:p w14:paraId="601A5283" w14:textId="345D1404" w:rsidR="004712A0" w:rsidRDefault="00DA7F31" w:rsidP="004712A0">
      <w:pPr>
        <w:pStyle w:val="Titre2"/>
      </w:pPr>
      <w:bookmarkStart w:id="344" w:name="_Toc500754371"/>
      <w:r>
        <w:t>Persistance</w:t>
      </w:r>
      <w:bookmarkEnd w:id="344"/>
    </w:p>
    <w:p w14:paraId="0705B34E" w14:textId="4F90BAF0" w:rsidR="00433952" w:rsidRDefault="00433952" w:rsidP="00433952">
      <w:r>
        <w:t>Le</w:t>
      </w:r>
      <w:r w:rsidR="001F4248">
        <w:t>s</w:t>
      </w:r>
      <w:r>
        <w:t xml:space="preserve"> paquet</w:t>
      </w:r>
      <w:r w:rsidR="001F4248">
        <w:t>s</w:t>
      </w:r>
      <w:r>
        <w:t xml:space="preserve"> </w:t>
      </w:r>
      <w:r w:rsidRPr="00D453BB">
        <w:rPr>
          <w:rFonts w:ascii="Consolas" w:hAnsi="Consolas" w:cs="Consolas"/>
        </w:rPr>
        <w:t>EIT.Fixe.Systeme.</w:t>
      </w:r>
      <w:r>
        <w:rPr>
          <w:rFonts w:ascii="Consolas" w:hAnsi="Consolas" w:cs="Consolas"/>
        </w:rPr>
        <w:t>Persistance</w:t>
      </w:r>
      <w:r>
        <w:t xml:space="preserve"> </w:t>
      </w:r>
      <w:r w:rsidR="001F4248">
        <w:t xml:space="preserve">et </w:t>
      </w:r>
      <w:r w:rsidR="001F4248" w:rsidRPr="001F4248">
        <w:rPr>
          <w:rFonts w:ascii="Consolas" w:hAnsi="Consolas" w:cs="Consolas"/>
        </w:rPr>
        <w:t>EIT.Fixe.Systeme.Persistance.Oracle</w:t>
      </w:r>
      <w:r w:rsidR="001F4248">
        <w:t xml:space="preserve"> </w:t>
      </w:r>
      <w:r>
        <w:t>contie</w:t>
      </w:r>
      <w:r w:rsidR="001F4248">
        <w:t>n</w:t>
      </w:r>
      <w:r>
        <w:t>n</w:t>
      </w:r>
      <w:r w:rsidR="001F4248">
        <w:t>en</w:t>
      </w:r>
      <w:r>
        <w:t>t des outils qui aident à gérer la persistance des entités.</w:t>
      </w:r>
      <w:r w:rsidR="001F4248">
        <w:t xml:space="preserve"> Le premier paquet contient des outils génériques et des interfaces alors que le second contient des implémentations propres à Oracle. Afin de garantir l’indépendance du code métier vis-à-vis des éléments techniques, seul le premier paquet peut être directement référencé.</w:t>
      </w:r>
    </w:p>
    <w:p w14:paraId="2C6C5ACE" w14:textId="45261FA6" w:rsidR="00433952" w:rsidRDefault="00101C0D" w:rsidP="00101C0D">
      <w:pPr>
        <w:pStyle w:val="Titre3"/>
      </w:pPr>
      <w:bookmarkStart w:id="345" w:name="_Toc500754372"/>
      <w:r>
        <w:t>Générateur de clés</w:t>
      </w:r>
      <w:bookmarkEnd w:id="345"/>
    </w:p>
    <w:p w14:paraId="55A5BB3E" w14:textId="40328706" w:rsidR="001F4248" w:rsidRDefault="00A7285E" w:rsidP="001F4248">
      <w:r>
        <w:t xml:space="preserve">Le paquet </w:t>
      </w:r>
      <w:r w:rsidRPr="00D453BB">
        <w:rPr>
          <w:rFonts w:ascii="Consolas" w:hAnsi="Consolas" w:cs="Consolas"/>
        </w:rPr>
        <w:t>EIT.Fixe.Systeme.</w:t>
      </w:r>
      <w:r>
        <w:rPr>
          <w:rFonts w:ascii="Consolas" w:hAnsi="Consolas" w:cs="Consolas"/>
        </w:rPr>
        <w:t>Persistance</w:t>
      </w:r>
      <w:r>
        <w:t xml:space="preserve"> définit l’interface d’un générateur de clé</w:t>
      </w:r>
      <w:r w:rsidR="000700D1">
        <w:t>s</w:t>
      </w:r>
      <w:r>
        <w:t xml:space="preserve"> qui permet de générer des clés entières </w:t>
      </w:r>
      <w:r w:rsidR="00C3074D">
        <w:t xml:space="preserve">de type </w:t>
      </w:r>
      <w:r w:rsidR="00C3074D" w:rsidRPr="00C3074D">
        <w:rPr>
          <w:rFonts w:ascii="Consolas" w:hAnsi="Consolas" w:cs="Consolas"/>
        </w:rPr>
        <w:t>int</w:t>
      </w:r>
      <w:r w:rsidR="00C3074D">
        <w:t xml:space="preserve"> ou </w:t>
      </w:r>
      <w:r w:rsidR="00C3074D" w:rsidRPr="00C3074D">
        <w:rPr>
          <w:rFonts w:ascii="Consolas" w:hAnsi="Consolas" w:cs="Consolas"/>
        </w:rPr>
        <w:t>long</w:t>
      </w:r>
      <w:r w:rsidR="00C3074D">
        <w:t xml:space="preserve"> </w:t>
      </w:r>
      <w:r>
        <w:t>pour les entités.</w:t>
      </w:r>
      <w:r w:rsidR="00EA3781">
        <w:t xml:space="preserve"> Le générateur </w:t>
      </w:r>
      <w:r w:rsidR="00487406">
        <w:t xml:space="preserve">prend en paramètre le type d’une entité et retourne une clé entière </w:t>
      </w:r>
      <w:r w:rsidR="0045749A">
        <w:t>unique pour le type</w:t>
      </w:r>
      <w:r w:rsidR="00EA3781">
        <w:t>.</w:t>
      </w:r>
      <w:r w:rsidR="00C3074D">
        <w:t xml:space="preserve"> L’implémentation du générateur de clé s’appuie des séquences </w:t>
      </w:r>
      <w:r w:rsidR="00CD5D24">
        <w:t>en base de données</w:t>
      </w:r>
      <w:r w:rsidR="00C3074D">
        <w:t>.</w:t>
      </w:r>
    </w:p>
    <w:p w14:paraId="50EDD945" w14:textId="3378E4E8" w:rsidR="00E137AF" w:rsidRDefault="00A7285E" w:rsidP="001F4248">
      <w:r>
        <w:lastRenderedPageBreak/>
        <w:t>L</w:t>
      </w:r>
      <w:r w:rsidR="00E137AF">
        <w:t>e</w:t>
      </w:r>
      <w:r w:rsidR="006F5592">
        <w:t>s</w:t>
      </w:r>
      <w:r w:rsidR="00E137AF">
        <w:t xml:space="preserve"> fichier</w:t>
      </w:r>
      <w:r w:rsidR="006F5592">
        <w:t>s</w:t>
      </w:r>
      <w:r w:rsidR="00E137AF">
        <w:t xml:space="preserve"> suivant</w:t>
      </w:r>
      <w:r w:rsidR="006F5592">
        <w:t>s</w:t>
      </w:r>
      <w:r w:rsidR="00E137AF">
        <w:t xml:space="preserve"> contie</w:t>
      </w:r>
      <w:r w:rsidR="00DC0B77">
        <w:t>n</w:t>
      </w:r>
      <w:r w:rsidR="006F5592">
        <w:t>nen</w:t>
      </w:r>
      <w:r w:rsidR="00DC0B77">
        <w:t xml:space="preserve">t </w:t>
      </w:r>
      <w:r w:rsidR="00C3074D">
        <w:t>un exemple de code qui montre comment utiliser le générateur de clés</w:t>
      </w:r>
      <w:r w:rsidR="00CD5D24">
        <w:t xml:space="preserve"> avec une base Oracle</w:t>
      </w:r>
      <w:r w:rsidR="00340767">
        <w:t xml:space="preserve"> dans un service applicatif</w:t>
      </w:r>
      <w:r w:rsidR="003C16D5">
        <w:t xml:space="preserve"> et dans un service métier</w:t>
      </w:r>
      <w:r w:rsidR="00C3074D">
        <w:t>.</w:t>
      </w:r>
    </w:p>
    <w:p w14:paraId="23512CD3" w14:textId="289417FC" w:rsidR="007A0003" w:rsidRPr="009E7733" w:rsidRDefault="00922168" w:rsidP="009E7733">
      <w:pPr>
        <w:pStyle w:val="Paragraphedeliste"/>
        <w:numPr>
          <w:ilvl w:val="0"/>
          <w:numId w:val="33"/>
        </w:numPr>
        <w:rPr>
          <w:rFonts w:cs="Arial"/>
        </w:rPr>
      </w:pPr>
      <w:hyperlink r:id="rId15" w:history="1">
        <w:r w:rsidR="007A0003" w:rsidRPr="009E7733">
          <w:rPr>
            <w:rStyle w:val="Lienhypertexte"/>
            <w:rFonts w:cs="Arial"/>
          </w:rPr>
          <w:t>ArticleService.cs</w:t>
        </w:r>
      </w:hyperlink>
    </w:p>
    <w:p w14:paraId="5386939F" w14:textId="3EE6F0B4" w:rsidR="007A0003" w:rsidRPr="009E7733" w:rsidRDefault="00922168" w:rsidP="009E7733">
      <w:pPr>
        <w:pStyle w:val="Paragraphedeliste"/>
        <w:numPr>
          <w:ilvl w:val="0"/>
          <w:numId w:val="33"/>
        </w:numPr>
        <w:rPr>
          <w:rFonts w:cs="Arial"/>
        </w:rPr>
      </w:pPr>
      <w:hyperlink r:id="rId16" w:history="1">
        <w:r w:rsidR="007A0003" w:rsidRPr="009E7733">
          <w:rPr>
            <w:rStyle w:val="Lienhypertexte"/>
            <w:rFonts w:cs="Arial"/>
          </w:rPr>
          <w:t>GestionnaireCommandes.cs</w:t>
        </w:r>
      </w:hyperlink>
    </w:p>
    <w:p w14:paraId="494DB503" w14:textId="62990682" w:rsidR="00101C0D" w:rsidRDefault="00101C0D" w:rsidP="00101C0D">
      <w:pPr>
        <w:pStyle w:val="Titre3"/>
      </w:pPr>
      <w:bookmarkStart w:id="346" w:name="_Toc498520873"/>
      <w:bookmarkStart w:id="347" w:name="_Toc500754373"/>
      <w:bookmarkEnd w:id="346"/>
      <w:r>
        <w:t>Générateur de séquences</w:t>
      </w:r>
      <w:bookmarkEnd w:id="347"/>
    </w:p>
    <w:p w14:paraId="2F709A36" w14:textId="54E94A4C" w:rsidR="003B6958" w:rsidRDefault="000700D1" w:rsidP="000700D1">
      <w:r>
        <w:t xml:space="preserve">Le paquet </w:t>
      </w:r>
      <w:r w:rsidRPr="000700D1">
        <w:rPr>
          <w:rFonts w:ascii="Consolas" w:hAnsi="Consolas" w:cs="Consolas"/>
        </w:rPr>
        <w:t>EIT.Fixe.Systeme.Persistance</w:t>
      </w:r>
      <w:r>
        <w:t xml:space="preserve"> définit l’interface d’un générateur de séquences qui utilise la base de données</w:t>
      </w:r>
      <w:r w:rsidR="00F762DE">
        <w:t xml:space="preserve"> et sur lequel s’appuie le générateur de clés</w:t>
      </w:r>
      <w:r>
        <w:t>.</w:t>
      </w:r>
      <w:r w:rsidR="00B875E7">
        <w:t xml:space="preserve"> Il permet d’obtenir des entiers de type </w:t>
      </w:r>
      <w:r w:rsidR="00B875E7" w:rsidRPr="00BD1F91">
        <w:rPr>
          <w:rFonts w:ascii="Consolas" w:hAnsi="Consolas" w:cs="Consolas"/>
        </w:rPr>
        <w:t>int</w:t>
      </w:r>
      <w:r w:rsidR="00B875E7">
        <w:t xml:space="preserve"> ou </w:t>
      </w:r>
      <w:r w:rsidR="00B875E7" w:rsidRPr="00BD1F91">
        <w:rPr>
          <w:rFonts w:ascii="Consolas" w:hAnsi="Consolas" w:cs="Consolas"/>
        </w:rPr>
        <w:t>long</w:t>
      </w:r>
      <w:r w:rsidR="00B875E7">
        <w:t xml:space="preserve"> à partir du nom de la séquence dans la base de données. L’utilisation directe du générateur de séquence est à éviter car ceci couple le code à la base de données.</w:t>
      </w:r>
      <w:r w:rsidR="00BD1F91">
        <w:t xml:space="preserve"> Il est préférable d’utiliser le générateur de clés quand cela est possible</w:t>
      </w:r>
      <w:r w:rsidR="00B875E7">
        <w:t>.</w:t>
      </w:r>
    </w:p>
    <w:p w14:paraId="74680D1A" w14:textId="2866A9B7" w:rsidR="008048DA" w:rsidRDefault="008048DA" w:rsidP="00541B7A">
      <w:pPr>
        <w:pStyle w:val="Titre2"/>
      </w:pPr>
      <w:bookmarkStart w:id="348" w:name="_Toc500754374"/>
      <w:r>
        <w:t>Entités</w:t>
      </w:r>
      <w:bookmarkEnd w:id="348"/>
    </w:p>
    <w:p w14:paraId="07759232" w14:textId="0DCE79DE" w:rsidR="00CC4913" w:rsidRDefault="00CC4913" w:rsidP="00CC4913">
      <w:r>
        <w:t xml:space="preserve">Le paquet </w:t>
      </w:r>
      <w:r w:rsidRPr="00541B7A">
        <w:rPr>
          <w:rFonts w:ascii="Consolas" w:hAnsi="Consolas" w:cs="Consolas"/>
        </w:rPr>
        <w:t>EIT.Fixe.Systeme.Entites</w:t>
      </w:r>
      <w:r>
        <w:t xml:space="preserve"> contient des outils qui aident à modéliser les entités. Ce paquet peut être référencé depuis les projets de code métier du domaine.</w:t>
      </w:r>
    </w:p>
    <w:p w14:paraId="2FE5325D" w14:textId="6D822922" w:rsidR="00D23747" w:rsidRDefault="00D23747" w:rsidP="00541B7A">
      <w:pPr>
        <w:pStyle w:val="Titre3"/>
      </w:pPr>
      <w:bookmarkStart w:id="349" w:name="_Toc500754375"/>
      <w:r>
        <w:t>Machine à états</w:t>
      </w:r>
      <w:bookmarkEnd w:id="349"/>
    </w:p>
    <w:p w14:paraId="46275203" w14:textId="2F252A46" w:rsidR="00D23747" w:rsidRDefault="002A4C65" w:rsidP="00D23747">
      <w:r>
        <w:t>Le pa</w:t>
      </w:r>
      <w:r w:rsidR="00D23747">
        <w:t xml:space="preserve">quet EIT.Fixe.Systeme.Entites contient des outils qui permettent d’implémenter le patron de conception </w:t>
      </w:r>
      <w:r w:rsidR="00D23747" w:rsidRPr="00541B7A">
        <w:rPr>
          <w:i/>
        </w:rPr>
        <w:t>état</w:t>
      </w:r>
      <w:r w:rsidR="00D23747">
        <w:t xml:space="preserve"> sur des entités persistantes.</w:t>
      </w:r>
      <w:r>
        <w:t xml:space="preserve"> Il fournit une classe base dont doivent dériver les états de l’entité et une classe de base pour le type de la propriété qui permet de stocker l’état courant de l’entité.</w:t>
      </w:r>
    </w:p>
    <w:p w14:paraId="49CFB3BC" w14:textId="70D0AA2D" w:rsidR="006F5592" w:rsidRDefault="006F5592" w:rsidP="00D23747">
      <w:r>
        <w:t xml:space="preserve">Les fichiers suivants contiennent un exemple de code qui montre comment utiliser les outils du paquet </w:t>
      </w:r>
      <w:r w:rsidRPr="00F66C9F">
        <w:rPr>
          <w:rFonts w:ascii="Consolas" w:hAnsi="Consolas" w:cs="Consolas"/>
        </w:rPr>
        <w:t>EIT.Fixe.Systeme.Entites</w:t>
      </w:r>
      <w:r>
        <w:t xml:space="preserve"> pour implémenter le patron de conception </w:t>
      </w:r>
      <w:r w:rsidRPr="00541B7A">
        <w:rPr>
          <w:i/>
        </w:rPr>
        <w:t>état</w:t>
      </w:r>
      <w:r>
        <w:t>.</w:t>
      </w:r>
    </w:p>
    <w:p w14:paraId="68E24D37" w14:textId="17B6922A" w:rsidR="00070EF1" w:rsidRPr="009E7733" w:rsidRDefault="00922168" w:rsidP="009E7733">
      <w:pPr>
        <w:pStyle w:val="Paragraphedeliste"/>
        <w:numPr>
          <w:ilvl w:val="0"/>
          <w:numId w:val="34"/>
        </w:numPr>
        <w:rPr>
          <w:rFonts w:cs="Arial"/>
        </w:rPr>
      </w:pPr>
      <w:hyperlink r:id="rId17" w:history="1">
        <w:r w:rsidR="00070EF1" w:rsidRPr="009E7733">
          <w:rPr>
            <w:rStyle w:val="Lienhypertexte"/>
            <w:rFonts w:cs="Arial"/>
          </w:rPr>
          <w:t>Commande.cs</w:t>
        </w:r>
      </w:hyperlink>
    </w:p>
    <w:p w14:paraId="34770C18" w14:textId="542F15BB" w:rsidR="00070EF1" w:rsidRPr="009E7733" w:rsidRDefault="00922168" w:rsidP="009E7733">
      <w:pPr>
        <w:pStyle w:val="Paragraphedeliste"/>
        <w:numPr>
          <w:ilvl w:val="0"/>
          <w:numId w:val="34"/>
        </w:numPr>
        <w:rPr>
          <w:rFonts w:cs="Arial"/>
        </w:rPr>
      </w:pPr>
      <w:hyperlink r:id="rId18" w:history="1">
        <w:r w:rsidR="00070EF1" w:rsidRPr="009E7733">
          <w:rPr>
            <w:rStyle w:val="Lienhypertexte"/>
            <w:rFonts w:cs="Arial"/>
          </w:rPr>
          <w:t>EtatCommande.cs</w:t>
        </w:r>
      </w:hyperlink>
    </w:p>
    <w:p w14:paraId="73FA4829" w14:textId="1F3F76A4" w:rsidR="00070EF1" w:rsidRPr="009E7733" w:rsidRDefault="00922168" w:rsidP="009E7733">
      <w:pPr>
        <w:pStyle w:val="Paragraphedeliste"/>
        <w:numPr>
          <w:ilvl w:val="0"/>
          <w:numId w:val="34"/>
        </w:numPr>
        <w:rPr>
          <w:rFonts w:cs="Arial"/>
        </w:rPr>
      </w:pPr>
      <w:hyperlink r:id="rId19" w:history="1">
        <w:r w:rsidR="00070EF1" w:rsidRPr="009E7733">
          <w:rPr>
            <w:rStyle w:val="Lienhypertexte"/>
            <w:rFonts w:cs="Arial"/>
          </w:rPr>
          <w:t>Commande.AbstractEtat.cs</w:t>
        </w:r>
      </w:hyperlink>
    </w:p>
    <w:p w14:paraId="5710CB1F" w14:textId="62BCFC4F" w:rsidR="00070EF1" w:rsidRPr="009E7733" w:rsidRDefault="00922168" w:rsidP="009E7733">
      <w:pPr>
        <w:pStyle w:val="Paragraphedeliste"/>
        <w:numPr>
          <w:ilvl w:val="0"/>
          <w:numId w:val="34"/>
        </w:numPr>
        <w:rPr>
          <w:rFonts w:cs="Arial"/>
        </w:rPr>
      </w:pPr>
      <w:hyperlink r:id="rId20" w:history="1">
        <w:r w:rsidR="00070EF1" w:rsidRPr="009E7733">
          <w:rPr>
            <w:rStyle w:val="Lienhypertexte"/>
            <w:rFonts w:cs="Arial"/>
          </w:rPr>
          <w:t>Commande.EtatEnAttenteValidation.cs</w:t>
        </w:r>
      </w:hyperlink>
    </w:p>
    <w:p w14:paraId="41BB8CF4" w14:textId="7350AA1F" w:rsidR="00070EF1" w:rsidRPr="009E7733" w:rsidRDefault="00922168" w:rsidP="009E7733">
      <w:pPr>
        <w:pStyle w:val="Paragraphedeliste"/>
        <w:numPr>
          <w:ilvl w:val="0"/>
          <w:numId w:val="34"/>
        </w:numPr>
        <w:rPr>
          <w:rFonts w:cs="Arial"/>
        </w:rPr>
      </w:pPr>
      <w:hyperlink r:id="rId21" w:history="1">
        <w:r w:rsidR="00070EF1" w:rsidRPr="009E7733">
          <w:rPr>
            <w:rStyle w:val="Lienhypertexte"/>
            <w:rFonts w:cs="Arial"/>
          </w:rPr>
          <w:t>Commande.EtatValidee.cs</w:t>
        </w:r>
      </w:hyperlink>
    </w:p>
    <w:p w14:paraId="55E4EB74" w14:textId="6C7D2ACF" w:rsidR="00070EF1" w:rsidRPr="009E7733" w:rsidRDefault="00922168" w:rsidP="009E7733">
      <w:pPr>
        <w:pStyle w:val="Paragraphedeliste"/>
        <w:numPr>
          <w:ilvl w:val="0"/>
          <w:numId w:val="34"/>
        </w:numPr>
        <w:rPr>
          <w:rFonts w:cs="Arial"/>
        </w:rPr>
      </w:pPr>
      <w:hyperlink r:id="rId22" w:history="1">
        <w:r w:rsidR="00070EF1" w:rsidRPr="009E7733">
          <w:rPr>
            <w:rStyle w:val="Lienhypertexte"/>
            <w:rFonts w:cs="Arial"/>
          </w:rPr>
          <w:t>Commande.MachineEtats.cs</w:t>
        </w:r>
      </w:hyperlink>
    </w:p>
    <w:p w14:paraId="3D758FE9" w14:textId="63689CE0" w:rsidR="005123F2" w:rsidRDefault="005123F2" w:rsidP="005123F2">
      <w:pPr>
        <w:pStyle w:val="Titre2"/>
      </w:pPr>
      <w:bookmarkStart w:id="350" w:name="_Toc498520877"/>
      <w:bookmarkStart w:id="351" w:name="_Toc500754376"/>
      <w:bookmarkEnd w:id="350"/>
      <w:r>
        <w:t>Paramétrage</w:t>
      </w:r>
      <w:bookmarkEnd w:id="351"/>
    </w:p>
    <w:p w14:paraId="0D752DBE" w14:textId="20CB1764" w:rsidR="005123F2" w:rsidRDefault="00045A65" w:rsidP="005123F2">
      <w:r>
        <w:t xml:space="preserve">Le paquet </w:t>
      </w:r>
      <w:r w:rsidRPr="006E5E6C">
        <w:rPr>
          <w:rFonts w:ascii="Consolas" w:hAnsi="Consolas" w:cs="Consolas"/>
        </w:rPr>
        <w:t>EIT.Fixe.Systeme.Parametrage.Oracle</w:t>
      </w:r>
      <w:r>
        <w:t xml:space="preserve"> contient des outils qui aident à la lecture de tables de paramétrage depuis une base Oracle.</w:t>
      </w:r>
    </w:p>
    <w:p w14:paraId="74A1F3E9" w14:textId="47F130D1" w:rsidR="006E5E6C" w:rsidRDefault="00EA06AF" w:rsidP="005123F2">
      <w:r>
        <w:t>Il définit une classe qui permet de récupérer du paramétrage depuis une table dans une base de données Oracle. Elle gère automatiquement la mise en cache des paramètres pour 5 minutes.</w:t>
      </w:r>
      <w:r w:rsidR="006E5E6C">
        <w:t xml:space="preserve"> </w:t>
      </w:r>
      <w:r>
        <w:t>L’utilisateur doit dériver de la classe et renseigner le nom de la table ainsi qu’un fournisseur de connexion Oracle.</w:t>
      </w:r>
      <w:r w:rsidR="005950C0">
        <w:t xml:space="preserve"> La table de paramétrage en base doit respecter un formalisme pour le nom et le type de ses colonnes.</w:t>
      </w:r>
    </w:p>
    <w:p w14:paraId="12F423D6" w14:textId="1AF8C4D0" w:rsidR="000C3DEA" w:rsidRDefault="006E5E6C" w:rsidP="005123F2">
      <w:r>
        <w:lastRenderedPageBreak/>
        <w:t>Le fichier suivant contient un exemple de code qui montre comment utiliser le lecteur de table de paramétrage avec une base Oracle.</w:t>
      </w:r>
    </w:p>
    <w:p w14:paraId="67155644" w14:textId="54A33129" w:rsidR="00897E09" w:rsidRPr="009E7733" w:rsidRDefault="00922168" w:rsidP="009E7733">
      <w:pPr>
        <w:pStyle w:val="Paragraphedeliste"/>
        <w:numPr>
          <w:ilvl w:val="0"/>
          <w:numId w:val="35"/>
        </w:numPr>
        <w:rPr>
          <w:rFonts w:cs="Arial"/>
        </w:rPr>
      </w:pPr>
      <w:hyperlink r:id="rId23" w:history="1">
        <w:r w:rsidR="008E7372" w:rsidRPr="009E7733">
          <w:rPr>
            <w:rStyle w:val="Lienhypertexte"/>
            <w:rFonts w:cs="Arial"/>
          </w:rPr>
          <w:t>Parametrage.cs</w:t>
        </w:r>
      </w:hyperlink>
    </w:p>
    <w:p w14:paraId="747595C2" w14:textId="25A7F335" w:rsidR="00C67FD2" w:rsidRDefault="00C67FD2" w:rsidP="00C67FD2">
      <w:pPr>
        <w:pStyle w:val="Titre2"/>
      </w:pPr>
      <w:bookmarkStart w:id="352" w:name="_Toc500754377"/>
      <w:r>
        <w:t>Tests</w:t>
      </w:r>
      <w:bookmarkEnd w:id="352"/>
    </w:p>
    <w:p w14:paraId="1B9E5ECF" w14:textId="31B9D860" w:rsidR="00C67FD2" w:rsidRDefault="00C67FD2" w:rsidP="00C67FD2">
      <w:r>
        <w:t xml:space="preserve">Le paquet </w:t>
      </w:r>
      <w:r w:rsidRPr="0005617C">
        <w:rPr>
          <w:rFonts w:ascii="Consolas" w:hAnsi="Consolas" w:cs="Consolas"/>
        </w:rPr>
        <w:t>EI</w:t>
      </w:r>
      <w:r w:rsidR="00C851BE">
        <w:rPr>
          <w:rFonts w:ascii="Consolas" w:hAnsi="Consolas" w:cs="Consolas"/>
        </w:rPr>
        <w:t>T</w:t>
      </w:r>
      <w:r w:rsidRPr="0005617C">
        <w:rPr>
          <w:rFonts w:ascii="Consolas" w:hAnsi="Consolas" w:cs="Consolas"/>
        </w:rPr>
        <w:t>.Fixe.Systeme.Tests</w:t>
      </w:r>
      <w:r>
        <w:t xml:space="preserve"> contient des classes</w:t>
      </w:r>
      <w:r w:rsidR="00FC7FEC">
        <w:t xml:space="preserve"> utilitaires</w:t>
      </w:r>
      <w:r>
        <w:t xml:space="preserve"> qui aident à réaliser les tests unitaires.</w:t>
      </w:r>
      <w:r w:rsidR="00FC7FEC">
        <w:t xml:space="preserve"> En particulier, elle propose des implémentations en mémoire de classes de persistances qui permettent de lancer des tests sans impacter la base de données.</w:t>
      </w:r>
    </w:p>
    <w:p w14:paraId="3112BBD5" w14:textId="34C1271D" w:rsidR="00C67FD2" w:rsidRDefault="00C67FD2" w:rsidP="00C67FD2">
      <w:pPr>
        <w:pStyle w:val="Titre3"/>
      </w:pPr>
      <w:bookmarkStart w:id="353" w:name="_Toc500754378"/>
      <w:r>
        <w:t>Source de données</w:t>
      </w:r>
      <w:bookmarkEnd w:id="353"/>
    </w:p>
    <w:p w14:paraId="0D67DD01" w14:textId="41AEABF3" w:rsidR="00C67FD2" w:rsidRDefault="00C851BE" w:rsidP="00C67FD2">
      <w:r>
        <w:t xml:space="preserve">Le paquet </w:t>
      </w:r>
      <w:r w:rsidRPr="00B91D88">
        <w:rPr>
          <w:rFonts w:ascii="Consolas" w:hAnsi="Consolas" w:cs="Consolas"/>
        </w:rPr>
        <w:t>EIT.Fixe.Systeme.Tests</w:t>
      </w:r>
      <w:r>
        <w:t xml:space="preserve"> contient une implémentation en mémoire d’une source de données utilisable par un registre. Elle permet de réaliser des tests sur les registres sans avoir besoin d’une base de données réelle.</w:t>
      </w:r>
    </w:p>
    <w:p w14:paraId="5F5E5D15" w14:textId="4D2132A8" w:rsidR="004B3950" w:rsidRDefault="004B3950" w:rsidP="00C67FD2">
      <w:r>
        <w:t>Le fichier suivant contient un exemple de code qui montre comment utiliser la source de données en mémoire pour tester un registre.</w:t>
      </w:r>
    </w:p>
    <w:p w14:paraId="4325399B" w14:textId="3280A8DD" w:rsidR="00BF636E" w:rsidRDefault="00922168" w:rsidP="009E7733">
      <w:pPr>
        <w:pStyle w:val="Paragraphedeliste"/>
        <w:numPr>
          <w:ilvl w:val="0"/>
          <w:numId w:val="35"/>
        </w:numPr>
      </w:pPr>
      <w:hyperlink r:id="rId24" w:history="1">
        <w:r w:rsidR="00BF636E" w:rsidRPr="00FB1B5D">
          <w:rPr>
            <w:rStyle w:val="Lienhypertexte"/>
          </w:rPr>
          <w:t>ClientRepositoryTest.cs</w:t>
        </w:r>
      </w:hyperlink>
    </w:p>
    <w:p w14:paraId="20388E8B" w14:textId="71065B59" w:rsidR="00C67FD2" w:rsidRDefault="00C67FD2" w:rsidP="00C67FD2">
      <w:pPr>
        <w:pStyle w:val="Titre3"/>
      </w:pPr>
      <w:bookmarkStart w:id="354" w:name="_Toc498520881"/>
      <w:bookmarkStart w:id="355" w:name="_Toc500754379"/>
      <w:bookmarkEnd w:id="354"/>
      <w:r>
        <w:t>Générateur de clés</w:t>
      </w:r>
      <w:bookmarkEnd w:id="355"/>
    </w:p>
    <w:p w14:paraId="2A532A78" w14:textId="06EC53AD" w:rsidR="00121E44" w:rsidRDefault="00121E44" w:rsidP="00121E44">
      <w:r>
        <w:t xml:space="preserve">Le paquet </w:t>
      </w:r>
      <w:r w:rsidRPr="00B91D88">
        <w:rPr>
          <w:rFonts w:ascii="Consolas" w:hAnsi="Consolas" w:cs="Consolas"/>
        </w:rPr>
        <w:t>EIT.Fixe.Systeme.Tests</w:t>
      </w:r>
      <w:r>
        <w:t xml:space="preserve"> contient une implémentation en mémoire du générateur de clés. Elle permet de réaliser des tests de création d’entités par les services applicatifs ou les services métier sans avoir besoin d’une base de données réelle.</w:t>
      </w:r>
    </w:p>
    <w:p w14:paraId="50B68B10" w14:textId="16E8DC63" w:rsidR="00121E44" w:rsidRDefault="00121E44" w:rsidP="00121E44">
      <w:r>
        <w:t>Le fichier suivant contient un exemple de code qui montre comment utiliser le générateur de clés en mémoire pour tester la création d’entités.</w:t>
      </w:r>
    </w:p>
    <w:p w14:paraId="7B7F2243" w14:textId="4497946E" w:rsidR="00BF636E" w:rsidRPr="009E7733" w:rsidRDefault="00922168" w:rsidP="009E7733">
      <w:pPr>
        <w:pStyle w:val="Paragraphedeliste"/>
        <w:numPr>
          <w:ilvl w:val="0"/>
          <w:numId w:val="35"/>
        </w:numPr>
        <w:rPr>
          <w:rFonts w:cs="Arial"/>
        </w:rPr>
      </w:pPr>
      <w:hyperlink r:id="rId25" w:history="1">
        <w:r w:rsidR="00BF636E" w:rsidRPr="009E7733">
          <w:rPr>
            <w:rStyle w:val="Lienhypertexte"/>
            <w:rFonts w:cs="Arial"/>
          </w:rPr>
          <w:t>ClientServiceTest.cs</w:t>
        </w:r>
      </w:hyperlink>
    </w:p>
    <w:p w14:paraId="6248BDDD" w14:textId="3B347F5C" w:rsidR="00EF06EA" w:rsidRDefault="00296135" w:rsidP="00EF06EA">
      <w:pPr>
        <w:pStyle w:val="Titre2"/>
      </w:pPr>
      <w:bookmarkStart w:id="356" w:name="_Toc498520883"/>
      <w:bookmarkStart w:id="357" w:name="_Toc500754380"/>
      <w:bookmarkEnd w:id="356"/>
      <w:r>
        <w:t>Initialisation</w:t>
      </w:r>
      <w:bookmarkEnd w:id="357"/>
    </w:p>
    <w:p w14:paraId="0B23EBDE" w14:textId="64F9F6CF" w:rsidR="006F3A44" w:rsidRDefault="00F12CED" w:rsidP="006F3A44">
      <w:r>
        <w:t xml:space="preserve">Le paquet </w:t>
      </w:r>
      <w:r w:rsidRPr="003A5BF4">
        <w:rPr>
          <w:rFonts w:ascii="Consolas" w:hAnsi="Consolas" w:cs="Consolas"/>
        </w:rPr>
        <w:t>EIT.Fixe.Systeme.Initialisation</w:t>
      </w:r>
      <w:r>
        <w:t xml:space="preserve"> contient des outils qui aident à la configuration et à l’initialisation de l’application.</w:t>
      </w:r>
      <w:r w:rsidR="003A5BF4">
        <w:t xml:space="preserve"> C’est un paquet technique qui est très spécifique au projet </w:t>
      </w:r>
      <w:r w:rsidR="003A5BF4" w:rsidRPr="003A5BF4">
        <w:rPr>
          <w:i/>
        </w:rPr>
        <w:t>EIT.Fixe</w:t>
      </w:r>
      <w:r w:rsidR="003A5BF4">
        <w:t>.</w:t>
      </w:r>
    </w:p>
    <w:p w14:paraId="664FFC99" w14:textId="3D183E5E" w:rsidR="003A5BF4" w:rsidRDefault="003A5BF4" w:rsidP="006F3A44">
      <w:r>
        <w:t>Il met à disposition une classe d’application glo</w:t>
      </w:r>
      <w:r w:rsidR="005F2E39">
        <w:t xml:space="preserve">bale </w:t>
      </w:r>
      <w:r w:rsidR="006A41CE">
        <w:t xml:space="preserve">abstraite </w:t>
      </w:r>
      <w:r w:rsidR="005F2E39">
        <w:t>qui configure les éléments suivants :</w:t>
      </w:r>
    </w:p>
    <w:p w14:paraId="74C89B61" w14:textId="635F5ACB" w:rsidR="005F2E39" w:rsidRDefault="005F2E39" w:rsidP="00592214">
      <w:pPr>
        <w:pStyle w:val="Paragraphedeliste"/>
        <w:numPr>
          <w:ilvl w:val="0"/>
          <w:numId w:val="2"/>
        </w:numPr>
      </w:pPr>
      <w:r>
        <w:t>Le fournisseur de connexion pour la base de données Oracle</w:t>
      </w:r>
    </w:p>
    <w:p w14:paraId="000538C4" w14:textId="7AF9B43C" w:rsidR="005F2E39" w:rsidRDefault="005F2E39" w:rsidP="00592214">
      <w:pPr>
        <w:pStyle w:val="Paragraphedeliste"/>
        <w:numPr>
          <w:ilvl w:val="0"/>
          <w:numId w:val="2"/>
        </w:numPr>
      </w:pPr>
      <w:r>
        <w:t>L’export des modules techniques et utilitaires</w:t>
      </w:r>
    </w:p>
    <w:p w14:paraId="468ABFA6" w14:textId="091FC256" w:rsidR="005F2E39" w:rsidRDefault="005F2E39" w:rsidP="00592214">
      <w:pPr>
        <w:pStyle w:val="Paragraphedeliste"/>
        <w:numPr>
          <w:ilvl w:val="0"/>
          <w:numId w:val="2"/>
        </w:numPr>
      </w:pPr>
      <w:r>
        <w:t>L’export automatique des registres</w:t>
      </w:r>
    </w:p>
    <w:p w14:paraId="48EB621D" w14:textId="2F690D96" w:rsidR="005F2E39" w:rsidRDefault="005F2E39" w:rsidP="00592214">
      <w:pPr>
        <w:pStyle w:val="Paragraphedeliste"/>
        <w:numPr>
          <w:ilvl w:val="0"/>
          <w:numId w:val="2"/>
        </w:numPr>
      </w:pPr>
      <w:r>
        <w:t>L’export et l’exposition automatique des services</w:t>
      </w:r>
    </w:p>
    <w:p w14:paraId="7042CA8F" w14:textId="2113792B" w:rsidR="003D48DC" w:rsidRDefault="006A41CE" w:rsidP="003D48DC">
      <w:r>
        <w:t xml:space="preserve">L’export automatique des registres et des services repose sur le </w:t>
      </w:r>
      <w:r w:rsidR="00FF7ABB">
        <w:t>nom</w:t>
      </w:r>
      <w:r>
        <w:t xml:space="preserve"> des assemblages qui les contiennent. </w:t>
      </w:r>
      <w:r w:rsidR="00833C38">
        <w:t>Les assemblages pris en compte par l’export automatique</w:t>
      </w:r>
      <w:r w:rsidR="00FF7ABB">
        <w:t xml:space="preserve"> doivent</w:t>
      </w:r>
      <w:r w:rsidR="00833C38">
        <w:t xml:space="preserve"> </w:t>
      </w:r>
      <w:r w:rsidR="00FF7ABB">
        <w:t>être nommés avec un préfixe commun.</w:t>
      </w:r>
      <w:r w:rsidR="00833C38">
        <w:t xml:space="preserve"> </w:t>
      </w:r>
      <w:r>
        <w:t xml:space="preserve">La classe met </w:t>
      </w:r>
      <w:r w:rsidR="00FF7ABB">
        <w:t xml:space="preserve">également </w:t>
      </w:r>
      <w:r>
        <w:t>à disposition une méthode</w:t>
      </w:r>
      <w:r w:rsidR="00923DBD">
        <w:t xml:space="preserve"> protégée</w:t>
      </w:r>
      <w:r>
        <w:t xml:space="preserve"> qui permet de faire </w:t>
      </w:r>
      <w:r w:rsidR="00463EAA">
        <w:t xml:space="preserve">manuellement </w:t>
      </w:r>
      <w:r w:rsidR="00EF5F6B">
        <w:t>l’export des modules qui ne seraient</w:t>
      </w:r>
      <w:r>
        <w:t xml:space="preserve"> pas automatiquement </w:t>
      </w:r>
      <w:r w:rsidR="00EF5F6B">
        <w:t>exportés</w:t>
      </w:r>
      <w:r>
        <w:t>.</w:t>
      </w:r>
    </w:p>
    <w:p w14:paraId="37DE9F88" w14:textId="62D99452" w:rsidR="00A00DBA" w:rsidRDefault="00A00DBA" w:rsidP="003D48DC">
      <w:r>
        <w:lastRenderedPageBreak/>
        <w:t>La classe d’application globale prend en paramètre le nom de la base de données ciblée par l’application et un booléen qui permet d’activer le mode de débogage. Le mode de débogage permet d’afficher les requêtes générées par l’ORM sur la sortie standard. Il ne doit pas être activé en production.</w:t>
      </w:r>
    </w:p>
    <w:p w14:paraId="203F4971" w14:textId="53499FBC" w:rsidR="00490DD7" w:rsidRDefault="00AF1375" w:rsidP="003D48DC">
      <w:r>
        <w:t>Le fichier suivant contient un exemple de code qui montre comment utiliser la classe d’application globale.</w:t>
      </w:r>
    </w:p>
    <w:p w14:paraId="2A2318A4" w14:textId="0AF6C9CB" w:rsidR="003D7232" w:rsidRPr="009E7733" w:rsidRDefault="00922168" w:rsidP="009E7733">
      <w:pPr>
        <w:pStyle w:val="Paragraphedeliste"/>
        <w:numPr>
          <w:ilvl w:val="0"/>
          <w:numId w:val="36"/>
        </w:numPr>
        <w:rPr>
          <w:rFonts w:cs="Arial"/>
        </w:rPr>
      </w:pPr>
      <w:hyperlink r:id="rId26" w:history="1">
        <w:r w:rsidR="003D7232" w:rsidRPr="009E7733">
          <w:rPr>
            <w:rStyle w:val="Lienhypertexte"/>
            <w:rFonts w:cs="Arial"/>
          </w:rPr>
          <w:t>Global.asax.cs</w:t>
        </w:r>
      </w:hyperlink>
    </w:p>
    <w:p w14:paraId="1549A40A" w14:textId="06AADB3F" w:rsidR="002A394B" w:rsidRDefault="002A394B" w:rsidP="002A394B">
      <w:pPr>
        <w:pStyle w:val="Titre2"/>
      </w:pPr>
      <w:bookmarkStart w:id="358" w:name="_Toc498520885"/>
      <w:bookmarkStart w:id="359" w:name="_Toc500754381"/>
      <w:bookmarkEnd w:id="358"/>
      <w:r>
        <w:t>Journalisation</w:t>
      </w:r>
      <w:bookmarkEnd w:id="359"/>
    </w:p>
    <w:p w14:paraId="6D0A739D" w14:textId="55071C16" w:rsidR="002A394B" w:rsidRDefault="002A394B" w:rsidP="002A394B">
      <w:r>
        <w:t>Le paquet EIT.Fixe.Systeme.Journalisation contient un module de journalisation</w:t>
      </w:r>
      <w:r w:rsidR="003C2C86">
        <w:t xml:space="preserve"> en base de données</w:t>
      </w:r>
      <w:r>
        <w:t xml:space="preserve"> pour le framework EIT.</w:t>
      </w:r>
    </w:p>
    <w:p w14:paraId="52B03F20" w14:textId="0CCD537C" w:rsidR="002A394B" w:rsidRDefault="002A394B" w:rsidP="002A394B">
      <w:r>
        <w:t>Le module</w:t>
      </w:r>
      <w:r w:rsidR="000E3D21">
        <w:t xml:space="preserve"> de journalisation </w:t>
      </w:r>
      <w:r w:rsidR="003C2C86">
        <w:t xml:space="preserve">en base de données </w:t>
      </w:r>
      <w:r w:rsidR="000E3D21">
        <w:t xml:space="preserve">est automatiquement configuré et exporté par le paquet </w:t>
      </w:r>
      <w:r w:rsidR="000E3D21" w:rsidRPr="000E3D21">
        <w:rPr>
          <w:rFonts w:ascii="Consolas" w:hAnsi="Consolas" w:cs="Consolas"/>
        </w:rPr>
        <w:t>EIT.Fixe.Systeme.Initialisation</w:t>
      </w:r>
      <w:r w:rsidR="000E3D21">
        <w:t>.</w:t>
      </w:r>
      <w:r>
        <w:t xml:space="preserve"> </w:t>
      </w:r>
      <w:r w:rsidR="000E3D21">
        <w:t xml:space="preserve">Il </w:t>
      </w:r>
      <w:r>
        <w:t>permet d’enregistrer une trace de chaque ap</w:t>
      </w:r>
      <w:r w:rsidR="006C2411">
        <w:t>pel d’</w:t>
      </w:r>
      <w:r>
        <w:t>un service applicatif dans une base de données Oracle. La trace contient</w:t>
      </w:r>
      <w:r w:rsidR="006C2411">
        <w:t>,</w:t>
      </w:r>
      <w:r>
        <w:t xml:space="preserve"> entre autres :</w:t>
      </w:r>
    </w:p>
    <w:p w14:paraId="79464538" w14:textId="74E03F84" w:rsidR="00EA293D" w:rsidRDefault="002A394B" w:rsidP="00592214">
      <w:pPr>
        <w:pStyle w:val="Paragraphedeliste"/>
        <w:numPr>
          <w:ilvl w:val="0"/>
          <w:numId w:val="3"/>
        </w:numPr>
      </w:pPr>
      <w:r>
        <w:t>La date d</w:t>
      </w:r>
      <w:r w:rsidR="00EA293D">
        <w:t>u début de l’appel</w:t>
      </w:r>
    </w:p>
    <w:p w14:paraId="6651298C" w14:textId="43827D72" w:rsidR="002A394B" w:rsidRDefault="002A394B" w:rsidP="00592214">
      <w:pPr>
        <w:pStyle w:val="Paragraphedeliste"/>
        <w:numPr>
          <w:ilvl w:val="0"/>
          <w:numId w:val="3"/>
        </w:numPr>
      </w:pPr>
      <w:r>
        <w:t>Le nom du service</w:t>
      </w:r>
    </w:p>
    <w:p w14:paraId="63976ECC" w14:textId="24861501" w:rsidR="002A394B" w:rsidRDefault="002A394B" w:rsidP="00592214">
      <w:pPr>
        <w:pStyle w:val="Paragraphedeliste"/>
        <w:numPr>
          <w:ilvl w:val="0"/>
          <w:numId w:val="3"/>
        </w:numPr>
      </w:pPr>
      <w:r>
        <w:t>Le nom de la méthode</w:t>
      </w:r>
    </w:p>
    <w:p w14:paraId="7D579899" w14:textId="22CC8061" w:rsidR="002A394B" w:rsidRDefault="002A394B" w:rsidP="00592214">
      <w:pPr>
        <w:pStyle w:val="Paragraphedeliste"/>
        <w:numPr>
          <w:ilvl w:val="0"/>
          <w:numId w:val="3"/>
        </w:numPr>
      </w:pPr>
      <w:r>
        <w:t>Les champs de l’identité fournie par l’appelant</w:t>
      </w:r>
    </w:p>
    <w:p w14:paraId="2177BF47" w14:textId="1190B94D" w:rsidR="002A394B" w:rsidRDefault="002A394B" w:rsidP="00592214">
      <w:pPr>
        <w:pStyle w:val="Paragraphedeliste"/>
        <w:numPr>
          <w:ilvl w:val="0"/>
          <w:numId w:val="3"/>
        </w:numPr>
      </w:pPr>
      <w:r>
        <w:t>Les paramètres passés à la méthode</w:t>
      </w:r>
    </w:p>
    <w:p w14:paraId="1A65D658" w14:textId="33DEB683" w:rsidR="002A394B" w:rsidRDefault="002A394B" w:rsidP="00592214">
      <w:pPr>
        <w:pStyle w:val="Paragraphedeliste"/>
        <w:numPr>
          <w:ilvl w:val="0"/>
          <w:numId w:val="3"/>
        </w:numPr>
      </w:pPr>
      <w:r>
        <w:t>Le temps d’exécution</w:t>
      </w:r>
    </w:p>
    <w:p w14:paraId="0E28EBB7" w14:textId="2BFE8C49" w:rsidR="00FB4C9E" w:rsidRDefault="00B658F0" w:rsidP="00592214">
      <w:pPr>
        <w:pStyle w:val="Paragraphedeliste"/>
        <w:numPr>
          <w:ilvl w:val="0"/>
          <w:numId w:val="3"/>
        </w:numPr>
      </w:pPr>
      <w:r>
        <w:t>En cas d’erreur, l</w:t>
      </w:r>
      <w:r w:rsidR="00FB4C9E">
        <w:t>e message de l’exception remontée</w:t>
      </w:r>
    </w:p>
    <w:p w14:paraId="2898B1C3" w14:textId="561F51AA" w:rsidR="00B658F0" w:rsidRPr="002A394B" w:rsidRDefault="00B658F0" w:rsidP="00592214">
      <w:pPr>
        <w:pStyle w:val="Paragraphedeliste"/>
        <w:numPr>
          <w:ilvl w:val="0"/>
          <w:numId w:val="3"/>
        </w:numPr>
      </w:pPr>
      <w:r>
        <w:t>En cas d’erreur, la pile d’exécution</w:t>
      </w:r>
    </w:p>
    <w:p w14:paraId="07CFC71F" w14:textId="77777777" w:rsidR="00231882" w:rsidRDefault="00231882">
      <w:pPr>
        <w:spacing w:before="0" w:after="0" w:line="240" w:lineRule="auto"/>
        <w:jc w:val="left"/>
        <w:rPr>
          <w:rFonts w:cs="Arial"/>
          <w:b/>
          <w:bCs/>
          <w:kern w:val="32"/>
          <w:sz w:val="32"/>
          <w:szCs w:val="32"/>
        </w:rPr>
      </w:pPr>
      <w:r>
        <w:br w:type="page"/>
      </w:r>
    </w:p>
    <w:p w14:paraId="096DB86C" w14:textId="4F8BF408" w:rsidR="008B6D08" w:rsidRDefault="008B6D08" w:rsidP="00FA0840">
      <w:pPr>
        <w:pStyle w:val="Titre1"/>
      </w:pPr>
      <w:bookmarkStart w:id="360" w:name="_Toc500754382"/>
      <w:r>
        <w:lastRenderedPageBreak/>
        <w:t>Communication entre domaines</w:t>
      </w:r>
      <w:bookmarkEnd w:id="360"/>
    </w:p>
    <w:p w14:paraId="7531F760" w14:textId="40562786" w:rsidR="007D02AE" w:rsidRDefault="00CF4554" w:rsidP="008B6D08">
      <w:r>
        <w:t xml:space="preserve">Le moteur du projet </w:t>
      </w:r>
      <w:r w:rsidRPr="00CF4554">
        <w:rPr>
          <w:rFonts w:ascii="Consolas" w:hAnsi="Consolas" w:cs="Consolas"/>
        </w:rPr>
        <w:t>EIT.Fixe</w:t>
      </w:r>
      <w:r>
        <w:t xml:space="preserve"> est une application unique composée de multiples domaines internes</w:t>
      </w:r>
      <w:r w:rsidR="00886BD3">
        <w:t xml:space="preserve">. Les domaines internes peuvent communiquer entre </w:t>
      </w:r>
      <w:r w:rsidR="00900A35">
        <w:t xml:space="preserve">eux </w:t>
      </w:r>
      <w:r w:rsidR="00886BD3">
        <w:t xml:space="preserve">mais également communiquer avec </w:t>
      </w:r>
      <w:r>
        <w:t>des domaines externes. Cette section explique comment les différe</w:t>
      </w:r>
      <w:r w:rsidR="007D02AE">
        <w:t xml:space="preserve">nts domaines communiquent entre </w:t>
      </w:r>
      <w:r>
        <w:t>eux.</w:t>
      </w:r>
    </w:p>
    <w:p w14:paraId="58621C63" w14:textId="72E788D5" w:rsidR="00CF4554" w:rsidRDefault="007D02AE" w:rsidP="007D02AE">
      <w:pPr>
        <w:pStyle w:val="Titre2"/>
      </w:pPr>
      <w:bookmarkStart w:id="361" w:name="_Toc500754383"/>
      <w:r>
        <w:t>Communication entre domaines internes</w:t>
      </w:r>
      <w:bookmarkEnd w:id="361"/>
    </w:p>
    <w:p w14:paraId="6CE6149D" w14:textId="56FE2AAA" w:rsidR="00D816AA" w:rsidRDefault="007D02AE" w:rsidP="007D02AE">
      <w:r>
        <w:t xml:space="preserve">Les domaines internes </w:t>
      </w:r>
      <w:r w:rsidR="006A0EB4">
        <w:t xml:space="preserve">sont les domaines préfixé par </w:t>
      </w:r>
      <w:r w:rsidR="006A0EB4" w:rsidRPr="006A0EB4">
        <w:rPr>
          <w:rFonts w:ascii="Consolas" w:hAnsi="Consolas" w:cs="Consolas"/>
        </w:rPr>
        <w:t>EIT.Fixe</w:t>
      </w:r>
      <w:r w:rsidR="006A0EB4">
        <w:t xml:space="preserve"> qui appartiennent au</w:t>
      </w:r>
      <w:r>
        <w:t xml:space="preserve"> même dépôt Git, à </w:t>
      </w:r>
      <w:r w:rsidR="00B13BB7">
        <w:t>la</w:t>
      </w:r>
      <w:r>
        <w:t xml:space="preserve"> même solution</w:t>
      </w:r>
      <w:r w:rsidR="00B13BB7">
        <w:t xml:space="preserve"> </w:t>
      </w:r>
      <w:r w:rsidR="00B13BB7" w:rsidRPr="00B13BB7">
        <w:rPr>
          <w:rFonts w:ascii="Consolas" w:hAnsi="Consolas" w:cs="Consolas"/>
        </w:rPr>
        <w:t>EIT.Fixe</w:t>
      </w:r>
      <w:r w:rsidR="00B13BB7">
        <w:t xml:space="preserve"> et qui sont exécutés dans la</w:t>
      </w:r>
      <w:r>
        <w:t xml:space="preserve"> même applic</w:t>
      </w:r>
      <w:r w:rsidR="00D816AA">
        <w:t>ation</w:t>
      </w:r>
      <w:r w:rsidR="00B13BB7">
        <w:t xml:space="preserve"> </w:t>
      </w:r>
      <w:r w:rsidR="00B13BB7" w:rsidRPr="00B13BB7">
        <w:rPr>
          <w:rFonts w:ascii="Consolas" w:hAnsi="Consolas" w:cs="Consolas"/>
        </w:rPr>
        <w:t>EIT.Fixe</w:t>
      </w:r>
      <w:r w:rsidR="00D816AA">
        <w:t>.</w:t>
      </w:r>
      <w:r w:rsidR="00B13BB7">
        <w:t xml:space="preserve"> Ils partagent évidemment la m</w:t>
      </w:r>
      <w:r w:rsidR="00BB365D">
        <w:t>ême base de donnés.</w:t>
      </w:r>
    </w:p>
    <w:p w14:paraId="5DDB0C76" w14:textId="43FF6038" w:rsidR="0077463D" w:rsidRDefault="0077463D" w:rsidP="007D02AE">
      <w:r>
        <w:t>Les domaines se considèrent entre eux comme des systèmes externes et chaque code métier est indépendant. L’implémentation du système externe communique avec l’autre domaine les interfaces de ses services applicatifs, c’est-à-dire les mêmes interfaces que celles qui sont exposées sous forme de services WCF.</w:t>
      </w:r>
    </w:p>
    <w:p w14:paraId="4A492399" w14:textId="53B4FF56" w:rsidR="007D02AE" w:rsidRDefault="0077463D" w:rsidP="007D02AE">
      <w:r>
        <w:t xml:space="preserve">Cependant, contrairement à un domaine externe, les </w:t>
      </w:r>
      <w:r w:rsidR="00D42B60">
        <w:t>ser</w:t>
      </w:r>
      <w:r w:rsidR="000513A4">
        <w:t>vices applicatifs des différent</w:t>
      </w:r>
      <w:r w:rsidR="00D42B60">
        <w:t xml:space="preserve">s </w:t>
      </w:r>
      <w:r>
        <w:t xml:space="preserve">domaines internes partagent une même transaction. </w:t>
      </w:r>
      <w:r w:rsidR="00D816AA">
        <w:t>Ainsi, si l’un des domaines lève une erreur qui remonte jusqu’au service applicatif initial</w:t>
      </w:r>
      <w:r>
        <w:t>ement appelé</w:t>
      </w:r>
      <w:r w:rsidR="00D816AA">
        <w:t>, un retour arrière sera effectué sur l’intégralité des données modifiées.</w:t>
      </w:r>
    </w:p>
    <w:p w14:paraId="1A25E688" w14:textId="60BA5622" w:rsidR="006A0EB4" w:rsidRDefault="006A0EB4" w:rsidP="007D02AE">
      <w:r>
        <w:t xml:space="preserve">Le schéma suivant illustre la communication </w:t>
      </w:r>
      <w:r w:rsidR="002C536A">
        <w:t xml:space="preserve">synchrone </w:t>
      </w:r>
      <w:r>
        <w:t xml:space="preserve">entre deux domaines internes au sein de l’application </w:t>
      </w:r>
      <w:r w:rsidRPr="006A0EB4">
        <w:rPr>
          <w:rFonts w:ascii="Consolas" w:hAnsi="Consolas" w:cs="Consolas"/>
        </w:rPr>
        <w:t>EIT.Fixe</w:t>
      </w:r>
      <w:r>
        <w:t>.</w:t>
      </w:r>
    </w:p>
    <w:p w14:paraId="66DD7425" w14:textId="2191C0BC" w:rsidR="00684B21" w:rsidRDefault="009D799F" w:rsidP="006A0EB4">
      <w:pPr>
        <w:jc w:val="center"/>
      </w:pPr>
      <w:r>
        <w:object w:dxaOrig="7800" w:dyaOrig="6001" w14:anchorId="3A0AA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02.25pt" o:ole="">
            <v:imagedata r:id="rId27" o:title=""/>
          </v:shape>
          <o:OLEObject Type="Embed" ProgID="Visio.Drawing.15" ShapeID="_x0000_i1025" DrawAspect="Content" ObjectID="_1574498123" r:id="rId28"/>
        </w:object>
      </w:r>
    </w:p>
    <w:p w14:paraId="2B989721" w14:textId="13610FEF" w:rsidR="007D48F9" w:rsidRDefault="007D48F9" w:rsidP="007D48F9">
      <w:pPr>
        <w:jc w:val="left"/>
      </w:pPr>
      <w:r>
        <w:lastRenderedPageBreak/>
        <w:t>L</w:t>
      </w:r>
      <w:r w:rsidR="00A74DBA">
        <w:t>e fichier suivant contien</w:t>
      </w:r>
      <w:r>
        <w:t>t un exemple de code qui montre comment communiquer avec un autre domaine interne à travers un service externe.</w:t>
      </w:r>
    </w:p>
    <w:p w14:paraId="7F1BB4EB" w14:textId="6274EE90" w:rsidR="004471E4" w:rsidRPr="009E7733" w:rsidRDefault="00922168" w:rsidP="009E7733">
      <w:pPr>
        <w:pStyle w:val="Paragraphedeliste"/>
        <w:numPr>
          <w:ilvl w:val="0"/>
          <w:numId w:val="37"/>
        </w:numPr>
        <w:jc w:val="left"/>
        <w:rPr>
          <w:rFonts w:cs="Arial"/>
        </w:rPr>
      </w:pPr>
      <w:hyperlink r:id="rId29" w:history="1">
        <w:r w:rsidR="004471E4" w:rsidRPr="009E7733">
          <w:rPr>
            <w:rStyle w:val="Lienhypertexte"/>
            <w:rFonts w:cs="Arial"/>
          </w:rPr>
          <w:t>ReferentielClients.cs</w:t>
        </w:r>
      </w:hyperlink>
    </w:p>
    <w:p w14:paraId="548DC502" w14:textId="4940CDBA" w:rsidR="004A63D3" w:rsidRDefault="004A63D3" w:rsidP="004A63D3">
      <w:pPr>
        <w:pStyle w:val="Titre2"/>
      </w:pPr>
      <w:bookmarkStart w:id="362" w:name="_Toc498520889"/>
      <w:bookmarkStart w:id="363" w:name="_Toc500754384"/>
      <w:bookmarkEnd w:id="362"/>
      <w:r>
        <w:t xml:space="preserve">Communication </w:t>
      </w:r>
      <w:r w:rsidR="00886BD3">
        <w:t>avec un domaine externe</w:t>
      </w:r>
      <w:bookmarkEnd w:id="363"/>
    </w:p>
    <w:p w14:paraId="5DCBD35D" w14:textId="247FCC4D" w:rsidR="004A63D3" w:rsidRDefault="004A63D3" w:rsidP="004A63D3">
      <w:r>
        <w:t xml:space="preserve">La communication </w:t>
      </w:r>
      <w:r w:rsidR="00886BD3">
        <w:t>avec un</w:t>
      </w:r>
      <w:r w:rsidR="00EE4A08">
        <w:t xml:space="preserve"> domaine</w:t>
      </w:r>
      <w:r w:rsidR="00FE0361">
        <w:t xml:space="preserve"> externe</w:t>
      </w:r>
      <w:r>
        <w:t xml:space="preserve"> passe nécessairement par le réseau. Il existe deux modes de communication possible</w:t>
      </w:r>
      <w:r w:rsidR="008407D2">
        <w:t> : un mode communication synchrones via des Web Services ou un mode de communication asynchrone via des messages qui transitent sur le broker Kafka.</w:t>
      </w:r>
    </w:p>
    <w:p w14:paraId="15BD6F3C" w14:textId="06495F81" w:rsidR="004C7FA4" w:rsidRDefault="00A06E14" w:rsidP="00A06E14">
      <w:pPr>
        <w:pStyle w:val="Titre3"/>
      </w:pPr>
      <w:bookmarkStart w:id="364" w:name="_Toc500754385"/>
      <w:r>
        <w:t>Communication synchrone</w:t>
      </w:r>
      <w:bookmarkEnd w:id="364"/>
    </w:p>
    <w:p w14:paraId="4D638C51" w14:textId="5897AB77" w:rsidR="00EE4A08" w:rsidRPr="00886BD3" w:rsidRDefault="00886BD3" w:rsidP="00886BD3">
      <w:r>
        <w:t xml:space="preserve">La communication synchrone </w:t>
      </w:r>
      <w:r w:rsidR="00FE0361">
        <w:t>avec</w:t>
      </w:r>
      <w:r>
        <w:t xml:space="preserve"> </w:t>
      </w:r>
      <w:r w:rsidR="00FE0361">
        <w:t>un domaine externe</w:t>
      </w:r>
      <w:r>
        <w:t xml:space="preserve"> s’effectue </w:t>
      </w:r>
      <w:r w:rsidR="00FE0361">
        <w:t>à l’aide de</w:t>
      </w:r>
      <w:r>
        <w:t xml:space="preserve"> Web Service exposés par </w:t>
      </w:r>
      <w:r w:rsidR="00FE0361">
        <w:t xml:space="preserve">soit par le domaine de l’application </w:t>
      </w:r>
      <w:r w:rsidR="00FE0361" w:rsidRPr="00FE0361">
        <w:rPr>
          <w:rFonts w:ascii="Consolas" w:hAnsi="Consolas" w:cs="Consolas"/>
        </w:rPr>
        <w:t>EIT.Fixe</w:t>
      </w:r>
      <w:r w:rsidR="00FE0361">
        <w:t>, soit par le domaine externe.</w:t>
      </w:r>
      <w:r>
        <w:t xml:space="preserve"> En fonction de la technologie </w:t>
      </w:r>
      <w:r w:rsidR="00FE0361">
        <w:t>supportée par le domaine externe, le Web Service sera consommé soit via des interfaces WCF, soit avec une Web Reference générée depuis un fichier WSDL.</w:t>
      </w:r>
    </w:p>
    <w:p w14:paraId="49BFF933" w14:textId="64C7F90F" w:rsidR="0040421F" w:rsidRDefault="00EE4A08" w:rsidP="00A06E14">
      <w:r>
        <w:t xml:space="preserve">La communication synchrone permet </w:t>
      </w:r>
      <w:r w:rsidR="0040421F">
        <w:t>à l’appelant d’attendre le résultat de l’appel avant de poursuivre son traitement</w:t>
      </w:r>
      <w:r>
        <w:t>.</w:t>
      </w:r>
      <w:r w:rsidR="00A06E14">
        <w:t xml:space="preserve"> Cependant, ce mode de communication n’est pas transactionnel. Ainsi, si un appel synchrone effectue des modifications de données dans le domaine appelé, et qu’une erreur survient dans le domaine appelant, aucun retour arrière ne sera effectué automatiquement sur les données du domaine appelé. L’intégrité des données est donc compromise dans certains cas d’erreur.</w:t>
      </w:r>
    </w:p>
    <w:p w14:paraId="51D92931" w14:textId="7147DB91" w:rsidR="00A06E14" w:rsidRDefault="00A06E14" w:rsidP="00A06E14">
      <w:r>
        <w:t xml:space="preserve">La communication synchrone par Web Service est donc adaptée pour les appels de consultation en lecture seule. </w:t>
      </w:r>
      <w:r w:rsidR="0040421F">
        <w:t>L’interaction avec des interfaces utilisateur et la réservation de ressource oriente également vers une communication synchrone si des précautions sont prises pour résoudre les problèmes d’intégrité des données.</w:t>
      </w:r>
      <w:r w:rsidR="002D213B">
        <w:t xml:space="preserve"> Les traitements des appels synchrones doivent également être rapides car </w:t>
      </w:r>
      <w:r w:rsidR="00772B4D">
        <w:t>l’appel est bloquant dans le flux de contrôle de l’appelant</w:t>
      </w:r>
      <w:r w:rsidR="002D213B">
        <w:t>.</w:t>
      </w:r>
    </w:p>
    <w:p w14:paraId="28F2E842" w14:textId="420DAC6D" w:rsidR="009E6F3D" w:rsidRDefault="00886BD3" w:rsidP="008B4792">
      <w:r>
        <w:t>Le schéma suivant illustre la communication</w:t>
      </w:r>
      <w:r w:rsidR="004E2D62">
        <w:t xml:space="preserve"> par Web Service</w:t>
      </w:r>
      <w:r>
        <w:t xml:space="preserve"> entre deux domaines.</w:t>
      </w:r>
    </w:p>
    <w:p w14:paraId="3D962394" w14:textId="219CB46E" w:rsidR="00DF07B4" w:rsidRDefault="009B45ED" w:rsidP="002D213B">
      <w:pPr>
        <w:jc w:val="center"/>
      </w:pPr>
      <w:r>
        <w:object w:dxaOrig="8896" w:dyaOrig="6001" w14:anchorId="0C06BF98">
          <v:shape id="_x0000_i1026" type="#_x0000_t75" style="width:446.25pt;height:302.25pt" o:ole="">
            <v:imagedata r:id="rId30" o:title=""/>
          </v:shape>
          <o:OLEObject Type="Embed" ProgID="Visio.Drawing.15" ShapeID="_x0000_i1026" DrawAspect="Content" ObjectID="_1574498124" r:id="rId31"/>
        </w:object>
      </w:r>
    </w:p>
    <w:p w14:paraId="10466E03" w14:textId="0F99F123" w:rsidR="00A74DBA" w:rsidRDefault="00A74DBA" w:rsidP="00A74DBA">
      <w:pPr>
        <w:jc w:val="left"/>
      </w:pPr>
      <w:r>
        <w:t>L</w:t>
      </w:r>
      <w:r w:rsidR="009232A6">
        <w:t>e fichier suivant contient un exemple de code qui montre comment communiquer</w:t>
      </w:r>
      <w:r w:rsidR="006025D4">
        <w:t xml:space="preserve"> par Web Service</w:t>
      </w:r>
      <w:r w:rsidR="009232A6">
        <w:t xml:space="preserve"> avec un domaine externe.</w:t>
      </w:r>
    </w:p>
    <w:p w14:paraId="0B5AF5C7" w14:textId="0156C81D" w:rsidR="005F41BF" w:rsidRPr="009E7733" w:rsidRDefault="00922168" w:rsidP="009E7733">
      <w:pPr>
        <w:pStyle w:val="Paragraphedeliste"/>
        <w:numPr>
          <w:ilvl w:val="0"/>
          <w:numId w:val="37"/>
        </w:numPr>
        <w:jc w:val="left"/>
        <w:rPr>
          <w:rFonts w:cs="Arial"/>
        </w:rPr>
      </w:pPr>
      <w:hyperlink r:id="rId32" w:history="1">
        <w:r w:rsidR="00DF7109" w:rsidRPr="009E7733">
          <w:rPr>
            <w:rStyle w:val="Lienhypertexte"/>
            <w:rFonts w:cs="Arial"/>
          </w:rPr>
          <w:t>ReferentielClients.cs</w:t>
        </w:r>
      </w:hyperlink>
    </w:p>
    <w:p w14:paraId="0159AF95" w14:textId="4BF1D78F" w:rsidR="00324D2A" w:rsidRDefault="00887360" w:rsidP="00887360">
      <w:pPr>
        <w:pStyle w:val="Titre3"/>
      </w:pPr>
      <w:bookmarkStart w:id="365" w:name="_Toc500754386"/>
      <w:r>
        <w:t>Communication asynchrone</w:t>
      </w:r>
      <w:bookmarkEnd w:id="365"/>
    </w:p>
    <w:p w14:paraId="54FBDB22" w14:textId="6F510495" w:rsidR="009667F4" w:rsidRDefault="009667F4" w:rsidP="009667F4">
      <w:r>
        <w:t>La communication asynchrone avec un domaine externe s’effectue à l’aide de messages qui transitent sur le broker Kafka. Les messages peuvent également être employés pour déclencher des traitements asynchrones dans le même domaine ou dans un autre domaine interne. Le domaine qui émet le message est appelé producteur et celui qui reçoit le message consommateur. Il peut exister plusieurs consommateurs ou plusieurs producteurs différents pour un même type de message.</w:t>
      </w:r>
    </w:p>
    <w:p w14:paraId="793D9BE9" w14:textId="7A4C9570" w:rsidR="009667F4" w:rsidRDefault="009667F4" w:rsidP="009667F4">
      <w:r>
        <w:t>L’émission des messages est faite de manière transactionnelle. C’est-à-dire qu’en cas d’erreur dans la transaction du producteur, le message ne sera pas envoyé au broker.</w:t>
      </w:r>
      <w:r w:rsidR="00CA3963">
        <w:t xml:space="preserve"> L’intégrité des données est donc garantie</w:t>
      </w:r>
      <w:r w:rsidR="00133117">
        <w:t xml:space="preserve"> à terme si le consommateur traite correctement le message</w:t>
      </w:r>
      <w:r w:rsidR="00CA3963">
        <w:t>.</w:t>
      </w:r>
    </w:p>
    <w:p w14:paraId="5E378A58" w14:textId="1D650F79" w:rsidR="00772B4D" w:rsidRDefault="00772B4D" w:rsidP="009667F4">
      <w:r>
        <w:t xml:space="preserve">La communication asynchrone est donc adaptée pour réaliser des modifications de données ou pour confirmer des modifications de données. Elle est également utile pour </w:t>
      </w:r>
      <w:r w:rsidR="00133117">
        <w:t>déclencher</w:t>
      </w:r>
      <w:r>
        <w:t xml:space="preserve"> des traitements </w:t>
      </w:r>
      <w:r w:rsidR="007D0713">
        <w:t>qui prennent du temps chez le consommateur car le traitement du message n’est pas bloquant dans le flux de contrôle du producteur.</w:t>
      </w:r>
    </w:p>
    <w:p w14:paraId="490F4D74" w14:textId="623C5482" w:rsidR="00133117" w:rsidRDefault="00133117" w:rsidP="009667F4">
      <w:r>
        <w:t>Le schéma suivant illustre la communication par messages</w:t>
      </w:r>
      <w:r w:rsidR="00975040">
        <w:t xml:space="preserve"> de type </w:t>
      </w:r>
      <w:r w:rsidR="00975040" w:rsidRPr="005E4312">
        <w:rPr>
          <w:i/>
        </w:rPr>
        <w:t>événement</w:t>
      </w:r>
      <w:r>
        <w:t xml:space="preserve"> entre deux domaines.</w:t>
      </w:r>
      <w:r w:rsidR="00E4276E">
        <w:t xml:space="preserve"> Les domaines représentés sont dans des applications différentes mais la communication asynchrone entre deux domaines internes est également possible.</w:t>
      </w:r>
    </w:p>
    <w:p w14:paraId="3D51D80A" w14:textId="13C2A9D8" w:rsidR="00E8054A" w:rsidRDefault="008315F2" w:rsidP="00E8054A">
      <w:pPr>
        <w:jc w:val="center"/>
      </w:pPr>
      <w:r>
        <w:object w:dxaOrig="8235" w:dyaOrig="6001" w14:anchorId="0E485DDA">
          <v:shape id="_x0000_i1027" type="#_x0000_t75" style="width:410.6pt;height:302.25pt" o:ole="">
            <v:imagedata r:id="rId33" o:title=""/>
          </v:shape>
          <o:OLEObject Type="Embed" ProgID="Visio.Drawing.15" ShapeID="_x0000_i1027" DrawAspect="Content" ObjectID="_1574498125" r:id="rId34"/>
        </w:object>
      </w:r>
    </w:p>
    <w:p w14:paraId="2B4EAB12" w14:textId="721D8D88" w:rsidR="00942E84" w:rsidRDefault="00942E84" w:rsidP="00467C16">
      <w:r>
        <w:t>Les fichiers suivants contiennent un exemple de code qui montre comment définir le format des messages, produire des messages dans le code métier</w:t>
      </w:r>
      <w:r w:rsidR="0071501F">
        <w:t xml:space="preserve"> (message de type </w:t>
      </w:r>
      <w:r w:rsidR="0071501F" w:rsidRPr="00541B7A">
        <w:rPr>
          <w:i/>
        </w:rPr>
        <w:t>évènement</w:t>
      </w:r>
      <w:r w:rsidR="0071501F">
        <w:t>)</w:t>
      </w:r>
      <w:r>
        <w:t xml:space="preserve"> et consommer des messages dans la couche application.</w:t>
      </w:r>
    </w:p>
    <w:p w14:paraId="32BA26D4" w14:textId="7D87F22B" w:rsidR="002B7DFD" w:rsidRPr="009E7733" w:rsidRDefault="00922168" w:rsidP="009E7733">
      <w:pPr>
        <w:pStyle w:val="Paragraphedeliste"/>
        <w:numPr>
          <w:ilvl w:val="0"/>
          <w:numId w:val="37"/>
        </w:numPr>
        <w:rPr>
          <w:rFonts w:cs="Arial"/>
        </w:rPr>
      </w:pPr>
      <w:hyperlink r:id="rId35" w:history="1">
        <w:r w:rsidR="002B7DFD" w:rsidRPr="009E7733">
          <w:rPr>
            <w:rStyle w:val="Lienhypertexte"/>
            <w:rFonts w:cs="Arial"/>
          </w:rPr>
          <w:t>CommandeCreeEvent.cs</w:t>
        </w:r>
      </w:hyperlink>
    </w:p>
    <w:p w14:paraId="081FE448" w14:textId="47FF41F0" w:rsidR="002B7DFD" w:rsidRPr="009E7733" w:rsidRDefault="00922168" w:rsidP="009E7733">
      <w:pPr>
        <w:pStyle w:val="Paragraphedeliste"/>
        <w:numPr>
          <w:ilvl w:val="0"/>
          <w:numId w:val="37"/>
        </w:numPr>
        <w:rPr>
          <w:rFonts w:cs="Arial"/>
        </w:rPr>
      </w:pPr>
      <w:hyperlink r:id="rId36" w:history="1">
        <w:r w:rsidR="002B7DFD" w:rsidRPr="009E7733">
          <w:rPr>
            <w:rStyle w:val="Lienhypertexte"/>
            <w:rFonts w:cs="Arial"/>
          </w:rPr>
          <w:t>Commande.cs</w:t>
        </w:r>
      </w:hyperlink>
    </w:p>
    <w:p w14:paraId="790C6057" w14:textId="30238861" w:rsidR="002B7DFD" w:rsidRPr="009E7733" w:rsidRDefault="00922168" w:rsidP="009E7733">
      <w:pPr>
        <w:pStyle w:val="Paragraphedeliste"/>
        <w:numPr>
          <w:ilvl w:val="0"/>
          <w:numId w:val="37"/>
        </w:numPr>
        <w:rPr>
          <w:rFonts w:cs="Arial"/>
        </w:rPr>
      </w:pPr>
      <w:hyperlink r:id="rId37" w:history="1">
        <w:r w:rsidR="002B7DFD" w:rsidRPr="009E7733">
          <w:rPr>
            <w:rStyle w:val="Lienhypertexte"/>
            <w:rFonts w:cs="Arial"/>
          </w:rPr>
          <w:t>IClientEventService.cs</w:t>
        </w:r>
      </w:hyperlink>
    </w:p>
    <w:p w14:paraId="18BBB472" w14:textId="6D2D4B44" w:rsidR="002B7DFD" w:rsidRPr="009E7733" w:rsidRDefault="00922168" w:rsidP="009E7733">
      <w:pPr>
        <w:pStyle w:val="Paragraphedeliste"/>
        <w:numPr>
          <w:ilvl w:val="0"/>
          <w:numId w:val="37"/>
        </w:numPr>
        <w:rPr>
          <w:rFonts w:cs="Arial"/>
        </w:rPr>
      </w:pPr>
      <w:hyperlink r:id="rId38" w:history="1">
        <w:r w:rsidR="002B7DFD" w:rsidRPr="009E7733">
          <w:rPr>
            <w:rStyle w:val="Lienhypertexte"/>
            <w:rFonts w:cs="Arial"/>
          </w:rPr>
          <w:t>ClientEventService.cs</w:t>
        </w:r>
      </w:hyperlink>
    </w:p>
    <w:p w14:paraId="668C3EC4" w14:textId="5D1F2B8A" w:rsidR="00980062" w:rsidRDefault="00980062">
      <w:r>
        <w:t xml:space="preserve">Le schéma suivant illustre la communication par messages de type </w:t>
      </w:r>
      <w:r>
        <w:rPr>
          <w:i/>
        </w:rPr>
        <w:t>commande</w:t>
      </w:r>
      <w:r>
        <w:t xml:space="preserve"> entre deux domaines dans des applications différentes.</w:t>
      </w:r>
    </w:p>
    <w:p w14:paraId="5F890273" w14:textId="0E032138" w:rsidR="00D4764E" w:rsidRDefault="00D4764E" w:rsidP="005E4312">
      <w:pPr>
        <w:jc w:val="center"/>
      </w:pPr>
      <w:r>
        <w:object w:dxaOrig="8235" w:dyaOrig="6001" w14:anchorId="7AF7C30F">
          <v:shape id="_x0000_i1028" type="#_x0000_t75" style="width:410.6pt;height:302.25pt" o:ole="">
            <v:imagedata r:id="rId39" o:title=""/>
          </v:shape>
          <o:OLEObject Type="Embed" ProgID="Visio.Drawing.15" ShapeID="_x0000_i1028" DrawAspect="Content" ObjectID="_1574498126" r:id="rId40"/>
        </w:object>
      </w:r>
    </w:p>
    <w:p w14:paraId="3DAAFC2C" w14:textId="77777777" w:rsidR="008315F2" w:rsidRDefault="008315F2" w:rsidP="00467C16"/>
    <w:p w14:paraId="0BBF3EA0" w14:textId="6EBE409F" w:rsidR="00F57AC6" w:rsidRDefault="00F57AC6" w:rsidP="00467C16">
      <w:r>
        <w:t>Les fichiers suivants contiennent un exemple de code qui montre comment définir le format des messages, produire des messages dans le code des services externes</w:t>
      </w:r>
      <w:r w:rsidR="0004141A">
        <w:t xml:space="preserve"> (message de type </w:t>
      </w:r>
      <w:r w:rsidR="0004141A" w:rsidRPr="00541B7A">
        <w:rPr>
          <w:i/>
        </w:rPr>
        <w:t>commande</w:t>
      </w:r>
      <w:r w:rsidR="0004141A">
        <w:t>)</w:t>
      </w:r>
      <w:r>
        <w:t xml:space="preserve"> et consommer des messages dans la couche </w:t>
      </w:r>
      <w:r w:rsidR="00604C7F">
        <w:t>application</w:t>
      </w:r>
      <w:r>
        <w:t>.</w:t>
      </w:r>
    </w:p>
    <w:p w14:paraId="073EF7B3" w14:textId="547F1EC3" w:rsidR="00C907B6" w:rsidRPr="009E7733" w:rsidRDefault="00922168" w:rsidP="009E7733">
      <w:pPr>
        <w:pStyle w:val="Paragraphedeliste"/>
        <w:numPr>
          <w:ilvl w:val="0"/>
          <w:numId w:val="38"/>
        </w:numPr>
        <w:rPr>
          <w:rFonts w:cs="Arial"/>
        </w:rPr>
      </w:pPr>
      <w:hyperlink r:id="rId41" w:history="1">
        <w:r w:rsidR="00C02EFD" w:rsidRPr="009E7733">
          <w:rPr>
            <w:rStyle w:val="Lienhypertexte"/>
            <w:rFonts w:cs="Arial"/>
          </w:rPr>
          <w:t>AvertissementClientCommand</w:t>
        </w:r>
        <w:r w:rsidR="00C907B6" w:rsidRPr="009E7733">
          <w:rPr>
            <w:rStyle w:val="Lienhypertexte"/>
            <w:rFonts w:cs="Arial"/>
          </w:rPr>
          <w:t>.cs</w:t>
        </w:r>
      </w:hyperlink>
    </w:p>
    <w:p w14:paraId="6B4319B6" w14:textId="0F2ACAF1" w:rsidR="00C907B6" w:rsidRPr="009E7733" w:rsidRDefault="00922168" w:rsidP="009E7733">
      <w:pPr>
        <w:pStyle w:val="Paragraphedeliste"/>
        <w:numPr>
          <w:ilvl w:val="0"/>
          <w:numId w:val="38"/>
        </w:numPr>
        <w:rPr>
          <w:rFonts w:cs="Arial"/>
        </w:rPr>
      </w:pPr>
      <w:hyperlink r:id="rId42" w:history="1">
        <w:r w:rsidR="00C907B6" w:rsidRPr="009E7733">
          <w:rPr>
            <w:rStyle w:val="Lienhypertexte"/>
            <w:rFonts w:cs="Arial"/>
          </w:rPr>
          <w:t>ReferentielClients.cs</w:t>
        </w:r>
      </w:hyperlink>
    </w:p>
    <w:p w14:paraId="5BBAE51A" w14:textId="2497EE54" w:rsidR="00C907B6" w:rsidRPr="009E7733" w:rsidRDefault="00922168" w:rsidP="009E7733">
      <w:pPr>
        <w:pStyle w:val="Paragraphedeliste"/>
        <w:numPr>
          <w:ilvl w:val="0"/>
          <w:numId w:val="38"/>
        </w:numPr>
        <w:rPr>
          <w:rFonts w:cs="Arial"/>
        </w:rPr>
      </w:pPr>
      <w:hyperlink r:id="rId43" w:history="1">
        <w:r w:rsidR="00C907B6" w:rsidRPr="009E7733">
          <w:rPr>
            <w:rStyle w:val="Lienhypertexte"/>
            <w:rFonts w:cs="Arial"/>
          </w:rPr>
          <w:t>IClientEventService.cs</w:t>
        </w:r>
      </w:hyperlink>
    </w:p>
    <w:p w14:paraId="4EEA8058" w14:textId="42AA4A89" w:rsidR="00C907B6" w:rsidRPr="009E7733" w:rsidRDefault="00922168" w:rsidP="009E7733">
      <w:pPr>
        <w:pStyle w:val="Paragraphedeliste"/>
        <w:numPr>
          <w:ilvl w:val="0"/>
          <w:numId w:val="38"/>
        </w:numPr>
        <w:rPr>
          <w:rFonts w:cs="Arial"/>
        </w:rPr>
      </w:pPr>
      <w:hyperlink r:id="rId44" w:history="1">
        <w:r w:rsidR="00C907B6" w:rsidRPr="009E7733">
          <w:rPr>
            <w:rStyle w:val="Lienhypertexte"/>
            <w:rFonts w:cs="Arial"/>
          </w:rPr>
          <w:t>ClientEventService.cs</w:t>
        </w:r>
      </w:hyperlink>
    </w:p>
    <w:p w14:paraId="1377DD86" w14:textId="372C52E6" w:rsidR="00EC3CD0" w:rsidRDefault="00492AC6" w:rsidP="00467C16">
      <w:pPr>
        <w:pStyle w:val="Titre3"/>
      </w:pPr>
      <w:bookmarkStart w:id="366" w:name="_Toc498520893"/>
      <w:bookmarkStart w:id="367" w:name="_Toc500754387"/>
      <w:bookmarkEnd w:id="366"/>
      <w:r>
        <w:t>Modèles de communication courants</w:t>
      </w:r>
      <w:bookmarkEnd w:id="367"/>
    </w:p>
    <w:p w14:paraId="33073941" w14:textId="147942FE" w:rsidR="00492AC6" w:rsidRDefault="00F1277F" w:rsidP="00467C16">
      <w:r>
        <w:t>Les</w:t>
      </w:r>
      <w:r w:rsidR="00492AC6">
        <w:t xml:space="preserve"> appels de services synchrones </w:t>
      </w:r>
      <w:r>
        <w:t>et</w:t>
      </w:r>
      <w:r w:rsidR="00492AC6">
        <w:t xml:space="preserve"> </w:t>
      </w:r>
      <w:r>
        <w:t>les</w:t>
      </w:r>
      <w:r w:rsidR="00492AC6">
        <w:t xml:space="preserve"> échang</w:t>
      </w:r>
      <w:r>
        <w:t xml:space="preserve">es de messages asynchrones sont des outils </w:t>
      </w:r>
      <w:r w:rsidR="003E5CF8">
        <w:t xml:space="preserve">techniques </w:t>
      </w:r>
      <w:r>
        <w:t>de communication élémentaires.</w:t>
      </w:r>
      <w:r w:rsidR="003E5CF8">
        <w:t xml:space="preserve"> Des modèles de communication plus conceptuels s’appuient sur ces outils élémentaires.</w:t>
      </w:r>
      <w:r>
        <w:t xml:space="preserve"> Les contraintes fonctionnelle</w:t>
      </w:r>
      <w:r w:rsidR="00EF45FE">
        <w:t>s</w:t>
      </w:r>
      <w:r>
        <w:t xml:space="preserve"> ou techniques nécessitent parfois de mettre en place des modèles de communication plus complexes qui vont combiner </w:t>
      </w:r>
      <w:r w:rsidR="003E5CF8">
        <w:t>les deux</w:t>
      </w:r>
      <w:r w:rsidR="00577EF0">
        <w:t xml:space="preserve"> modes de fonctionnement</w:t>
      </w:r>
      <w:r>
        <w:t>.</w:t>
      </w:r>
    </w:p>
    <w:p w14:paraId="436D187A" w14:textId="5ABE9731" w:rsidR="004C6FF6" w:rsidRDefault="004C6FF6" w:rsidP="00467C16">
      <w:pPr>
        <w:pStyle w:val="Titre4"/>
      </w:pPr>
      <w:r>
        <w:t>Evènement</w:t>
      </w:r>
    </w:p>
    <w:p w14:paraId="69F113C7" w14:textId="161EEDDD" w:rsidR="00853AC5" w:rsidRDefault="00853AC5" w:rsidP="00467C16">
      <w:r>
        <w:t>Un évènement est un message asynchrone qui contient des informations mises à disposition de consommateurs à priori inconnus par le producteur. Le producteur émet l’évènement de manière transactionnelle et ne souci pas des traitements effectués par les consommateurs.</w:t>
      </w:r>
    </w:p>
    <w:p w14:paraId="4EDD2D47" w14:textId="21F6D447" w:rsidR="00853AC5" w:rsidRDefault="00853AC5" w:rsidP="00467C16">
      <w:r>
        <w:lastRenderedPageBreak/>
        <w:t xml:space="preserve">Le format du message de l’évènement est défini par le </w:t>
      </w:r>
      <w:r w:rsidRPr="00467C16">
        <w:rPr>
          <w:b/>
        </w:rPr>
        <w:t>producteur</w:t>
      </w:r>
      <w:r>
        <w:t>. Ainsi, ce modèle est adapté lorsque les producteurs sont des applications indépendantes qui ne connaissent pas le métier ou la responsabilité des consommateurs potentiels du message.</w:t>
      </w:r>
    </w:p>
    <w:p w14:paraId="60C0A6C6" w14:textId="35A4A1DC" w:rsidR="00221984" w:rsidRPr="00FE53AD" w:rsidRDefault="00221984" w:rsidP="00467C16">
      <w:r>
        <w:t xml:space="preserve">Techniquement, l’évènement est émis depuis la couche </w:t>
      </w:r>
      <w:r w:rsidRPr="00541B7A">
        <w:rPr>
          <w:i/>
        </w:rPr>
        <w:t>Domain</w:t>
      </w:r>
      <w:r>
        <w:t xml:space="preserve"> du producteur.</w:t>
      </w:r>
    </w:p>
    <w:p w14:paraId="136A9A56" w14:textId="5D7810F3" w:rsidR="003427D3" w:rsidRDefault="003427D3" w:rsidP="00467C16">
      <w:pPr>
        <w:pStyle w:val="Titre4"/>
      </w:pPr>
      <w:r>
        <w:t>Commande</w:t>
      </w:r>
    </w:p>
    <w:p w14:paraId="7F438CA8" w14:textId="25B0C897" w:rsidR="003427D3" w:rsidRDefault="003427D3" w:rsidP="00467C16">
      <w:r>
        <w:t xml:space="preserve">Une commande est un message asynchrone qui contient un ordre à destination d’un </w:t>
      </w:r>
      <w:r w:rsidR="00853AC5">
        <w:t xml:space="preserve">seul </w:t>
      </w:r>
      <w:r>
        <w:t>consommateur précis. Le producteur émet la commande de manière transactionnelle et n’attend pas de retour immédiat de la part du consommateur.</w:t>
      </w:r>
    </w:p>
    <w:p w14:paraId="027A4445" w14:textId="77777777" w:rsidR="003427D3" w:rsidRDefault="004C6FF6" w:rsidP="00467C16">
      <w:r>
        <w:t xml:space="preserve">Le format du message de la commande est défini par le </w:t>
      </w:r>
      <w:r w:rsidRPr="00467C16">
        <w:rPr>
          <w:b/>
        </w:rPr>
        <w:t>consommateur</w:t>
      </w:r>
      <w:r>
        <w:t xml:space="preserve">. </w:t>
      </w:r>
      <w:r w:rsidR="00853AC5">
        <w:t>Ainsi, c</w:t>
      </w:r>
      <w:r w:rsidR="00AF0E60">
        <w:t>e modèle est adapté lorsque les consommateurs sont des applications de type « boite à outils » génériques qui ne connaissent pas le métier des producteurs.</w:t>
      </w:r>
    </w:p>
    <w:p w14:paraId="07E23F08" w14:textId="2FB66569" w:rsidR="00221984" w:rsidRPr="00FE53AD" w:rsidRDefault="00221984" w:rsidP="00467C16">
      <w:r>
        <w:t xml:space="preserve">Techniquement, l’évènement est émis depuis la couche </w:t>
      </w:r>
      <w:r w:rsidRPr="00541B7A">
        <w:rPr>
          <w:i/>
        </w:rPr>
        <w:t>Services Externes</w:t>
      </w:r>
      <w:r>
        <w:t xml:space="preserve"> du producteur.</w:t>
      </w:r>
    </w:p>
    <w:p w14:paraId="1AC3254F" w14:textId="477BA519" w:rsidR="00153298" w:rsidRDefault="00153298" w:rsidP="00467C16">
      <w:pPr>
        <w:pStyle w:val="Titre4"/>
      </w:pPr>
      <w:r>
        <w:t>Validation asynchrone</w:t>
      </w:r>
    </w:p>
    <w:p w14:paraId="6AE391F2" w14:textId="59DE2197" w:rsidR="00153298" w:rsidRDefault="0046123E" w:rsidP="00467C16">
      <w:r>
        <w:t xml:space="preserve">Les appels synchrones </w:t>
      </w:r>
      <w:r w:rsidR="008B091A">
        <w:t>d’</w:t>
      </w:r>
      <w:r>
        <w:t>écriture entre deux applications sont parfois nécessaires lorsqu’un retour immédiat est attendu dans une interface cliente. Malheureusement, comme les appels synchrones ne garantissent pas l’intégrité transactionnelle, des problèmes d’incohérence de données entre les deux applications peuvent appara</w:t>
      </w:r>
      <w:r w:rsidR="00153298">
        <w:t xml:space="preserve">ître. En particulier, l’application appelante peut rencontrer une erreur après avoir effectué son appel synchrone et </w:t>
      </w:r>
      <w:r w:rsidR="008B091A">
        <w:t xml:space="preserve">ainsi </w:t>
      </w:r>
      <w:r w:rsidR="00153298">
        <w:t>ne pa</w:t>
      </w:r>
      <w:r w:rsidR="00D2293F">
        <w:t xml:space="preserve">s garder la trace du bon traitement </w:t>
      </w:r>
      <w:r w:rsidR="00153298">
        <w:t>de l’appel</w:t>
      </w:r>
      <w:r w:rsidR="008B091A">
        <w:t xml:space="preserve"> par l’application appelée</w:t>
      </w:r>
      <w:r w:rsidR="00153298">
        <w:t>.</w:t>
      </w:r>
    </w:p>
    <w:p w14:paraId="5B4DD55D" w14:textId="374D5989" w:rsidR="0046123E" w:rsidRDefault="0046123E" w:rsidP="00467C16">
      <w:r>
        <w:t>Pour se protéger contre ces incohérences, l’application appelée peut imposer une procédure de validation asynchrone aprè</w:t>
      </w:r>
      <w:r w:rsidR="00153298">
        <w:t>s les appels synchrones.</w:t>
      </w:r>
      <w:r w:rsidR="00D2293F">
        <w:t xml:space="preserve"> La méthode d’écriture synchrone </w:t>
      </w:r>
      <w:r w:rsidR="00577EF0">
        <w:t>fournira un retour immédiat à l’appelant mais laissera initialement les données créées dans un état temporaire. Pour valider définitivement les nouvelles données, l’application appelée attend la réception d’un message de validation</w:t>
      </w:r>
      <w:r w:rsidR="008B091A">
        <w:t>.</w:t>
      </w:r>
    </w:p>
    <w:p w14:paraId="28B21E67" w14:textId="3A045C1B" w:rsidR="008B091A" w:rsidRDefault="008B091A" w:rsidP="00467C16">
      <w:r>
        <w:t>L’envoi du message de validation est effectué par l’appelant immédiatement après l’appel synchrone d’écriture. L’envoi des messages étant transactionnel, le message ne sera pas envoyé si l’application appelante rencontre une erreur et les données resteront en attente de validation dans l’application appelée.</w:t>
      </w:r>
      <w:r w:rsidR="001D1A12">
        <w:t xml:space="preserve"> </w:t>
      </w:r>
      <w:r>
        <w:t>Les données non validées dans l’application appelée peuvent être soit ignorées, soit traitées en support ou par un batch s’il faut libérer des ressources associées.</w:t>
      </w:r>
    </w:p>
    <w:p w14:paraId="507721DF" w14:textId="67E4C58B" w:rsidR="00153298" w:rsidRDefault="00926502" w:rsidP="00467C16">
      <w:r>
        <w:t xml:space="preserve">Le </w:t>
      </w:r>
      <w:r w:rsidR="00C36C4C">
        <w:t>schéma ci-dessous illustre le fonctionnement de ce modèle de validation asynchrone.</w:t>
      </w:r>
    </w:p>
    <w:p w14:paraId="28A9BF12" w14:textId="3E43640A" w:rsidR="008B4792" w:rsidRDefault="002C07E9" w:rsidP="00FE53AD">
      <w:pPr>
        <w:jc w:val="center"/>
      </w:pPr>
      <w:r>
        <w:object w:dxaOrig="6961" w:dyaOrig="4351" w14:anchorId="442AEFEE">
          <v:shape id="_x0000_i1029" type="#_x0000_t75" style="width:345.75pt;height:3in" o:ole="">
            <v:imagedata r:id="rId45" o:title=""/>
          </v:shape>
          <o:OLEObject Type="Embed" ProgID="Visio.Drawing.15" ShapeID="_x0000_i1029" DrawAspect="Content" ObjectID="_1574498127" r:id="rId46"/>
        </w:object>
      </w:r>
    </w:p>
    <w:p w14:paraId="6C91BC69" w14:textId="66F0C1F7" w:rsidR="008B6D08" w:rsidRDefault="008B6D08" w:rsidP="00467C16">
      <w:pPr>
        <w:pStyle w:val="Titre4"/>
        <w:rPr>
          <w:kern w:val="32"/>
          <w:sz w:val="32"/>
          <w:szCs w:val="32"/>
        </w:rPr>
      </w:pPr>
      <w:r>
        <w:br w:type="page"/>
      </w:r>
    </w:p>
    <w:p w14:paraId="57458729" w14:textId="723CAC92" w:rsidR="004548B7" w:rsidRDefault="00597930" w:rsidP="00FA0840">
      <w:pPr>
        <w:pStyle w:val="Titre1"/>
      </w:pPr>
      <w:bookmarkStart w:id="368" w:name="_Toc500754388"/>
      <w:r>
        <w:lastRenderedPageBreak/>
        <w:t>Normes</w:t>
      </w:r>
      <w:r w:rsidR="00F12376">
        <w:t xml:space="preserve"> </w:t>
      </w:r>
      <w:r w:rsidR="008F28E6">
        <w:t>générales</w:t>
      </w:r>
      <w:bookmarkEnd w:id="368"/>
    </w:p>
    <w:p w14:paraId="3DD44CB8" w14:textId="6CE47951" w:rsidR="00BA0A7B" w:rsidRDefault="00BA0A7B" w:rsidP="00BA0A7B">
      <w:r>
        <w:t xml:space="preserve">Les développements dans le projet </w:t>
      </w:r>
      <w:r w:rsidRPr="00BA0A7B">
        <w:rPr>
          <w:i/>
        </w:rPr>
        <w:t>EIT.Fixe</w:t>
      </w:r>
      <w:r>
        <w:t xml:space="preserve"> doivent respecter des </w:t>
      </w:r>
      <w:r w:rsidR="00E8123E">
        <w:t>normes</w:t>
      </w:r>
      <w:r>
        <w:t xml:space="preserve"> de codage. </w:t>
      </w:r>
      <w:r w:rsidR="00FC2EFC">
        <w:t>La mise en place des conventions de codage a de multiples objectifs :</w:t>
      </w:r>
    </w:p>
    <w:p w14:paraId="6F2565AB" w14:textId="2BDF2B67" w:rsidR="00BA0A7B" w:rsidRDefault="00FC2EFC" w:rsidP="00BA0A7B">
      <w:pPr>
        <w:pStyle w:val="Paragraphedeliste"/>
        <w:numPr>
          <w:ilvl w:val="0"/>
          <w:numId w:val="16"/>
        </w:numPr>
      </w:pPr>
      <w:r>
        <w:t>Favoriser la lisibilité du code.</w:t>
      </w:r>
    </w:p>
    <w:p w14:paraId="5903D75F" w14:textId="77777777" w:rsidR="00FC2EFC" w:rsidRDefault="00FC2EFC" w:rsidP="00BA0A7B">
      <w:pPr>
        <w:pStyle w:val="Paragraphedeliste"/>
        <w:numPr>
          <w:ilvl w:val="0"/>
          <w:numId w:val="16"/>
        </w:numPr>
      </w:pPr>
      <w:r>
        <w:t>Standardiser le style de codage pour faciliter la relecture.</w:t>
      </w:r>
    </w:p>
    <w:p w14:paraId="256B45CC" w14:textId="77777777" w:rsidR="006701B5" w:rsidRDefault="00FC2EFC" w:rsidP="00FC2EFC">
      <w:pPr>
        <w:pStyle w:val="Paragraphedeliste"/>
        <w:numPr>
          <w:ilvl w:val="0"/>
          <w:numId w:val="16"/>
        </w:numPr>
      </w:pPr>
      <w:r>
        <w:t>Eviter les structures qui induisent des problèmes de performance.</w:t>
      </w:r>
    </w:p>
    <w:p w14:paraId="1B305981" w14:textId="44C57B0D" w:rsidR="006701B5" w:rsidRDefault="006701B5" w:rsidP="006701B5">
      <w:r>
        <w:t>La vérification des conventions est partiellement effectuée par</w:t>
      </w:r>
      <w:r w:rsidR="00652ECB">
        <w:t xml:space="preserve"> le compilateur et</w:t>
      </w:r>
      <w:r>
        <w:t xml:space="preserve"> l’outillage mais repose également sur la vigilance des développeurs.</w:t>
      </w:r>
    </w:p>
    <w:p w14:paraId="6EA2D301" w14:textId="77777777" w:rsidR="0061124D" w:rsidRPr="00652ECB" w:rsidRDefault="0061124D" w:rsidP="0061124D">
      <w:pPr>
        <w:pStyle w:val="Titre2"/>
      </w:pPr>
      <w:bookmarkStart w:id="369" w:name="_Toc500754389"/>
      <w:r>
        <w:t>Team Foundation Server</w:t>
      </w:r>
      <w:bookmarkEnd w:id="369"/>
    </w:p>
    <w:p w14:paraId="2FE738F6" w14:textId="2980C539" w:rsidR="0061124D" w:rsidRDefault="0061124D" w:rsidP="00541B7A">
      <w:r>
        <w:t xml:space="preserve">Team Foundation Server sert de plateforme d’intégration continue, de déploiement et de gestion du code source. Le gestionnaire de code source sous-jacent est </w:t>
      </w:r>
      <w:r w:rsidRPr="0061124D">
        <w:t>Git</w:t>
      </w:r>
      <w:r>
        <w:t>.</w:t>
      </w:r>
    </w:p>
    <w:p w14:paraId="65B5AD04" w14:textId="04679071" w:rsidR="0061124D" w:rsidRDefault="0061124D" w:rsidP="00541B7A">
      <w:r>
        <w:t xml:space="preserve">Les développements doivent s’effectuer sur la branche </w:t>
      </w:r>
      <w:r w:rsidRPr="00541B7A">
        <w:rPr>
          <w:i/>
        </w:rPr>
        <w:t>develop</w:t>
      </w:r>
      <w:r>
        <w:t xml:space="preserve"> ou une branche de </w:t>
      </w:r>
      <w:r w:rsidRPr="00541B7A">
        <w:rPr>
          <w:i/>
        </w:rPr>
        <w:t>feature</w:t>
      </w:r>
      <w:r>
        <w:t xml:space="preserve"> qui dérive de la branche </w:t>
      </w:r>
      <w:r w:rsidRPr="00541B7A">
        <w:rPr>
          <w:i/>
        </w:rPr>
        <w:t>develop</w:t>
      </w:r>
      <w:r>
        <w:t xml:space="preserve">. Le code est ensuite rapatrié sur la branche </w:t>
      </w:r>
      <w:r w:rsidRPr="00541B7A">
        <w:rPr>
          <w:i/>
        </w:rPr>
        <w:t>master</w:t>
      </w:r>
      <w:r>
        <w:t xml:space="preserve"> via des processus de </w:t>
      </w:r>
      <w:r w:rsidRPr="00541B7A">
        <w:rPr>
          <w:i/>
        </w:rPr>
        <w:t>pull request</w:t>
      </w:r>
      <w:r>
        <w:t>. Ceci permet d’effectuer une validation et une relecture du code avant d’accepter le code dans la branche principale.</w:t>
      </w:r>
    </w:p>
    <w:p w14:paraId="676F93C4" w14:textId="1B28D3F7" w:rsidR="0061124D" w:rsidRDefault="0061124D" w:rsidP="00541B7A">
      <w:r>
        <w:t xml:space="preserve">Tous les </w:t>
      </w:r>
      <w:r w:rsidRPr="00541B7A">
        <w:rPr>
          <w:i/>
        </w:rPr>
        <w:t>commits</w:t>
      </w:r>
      <w:r>
        <w:t xml:space="preserve"> de code sur le dépôt Git doivent être associés à un </w:t>
      </w:r>
      <w:r w:rsidRPr="0061124D">
        <w:rPr>
          <w:i/>
        </w:rPr>
        <w:t>work i</w:t>
      </w:r>
      <w:r w:rsidRPr="00541B7A">
        <w:rPr>
          <w:i/>
        </w:rPr>
        <w:t>tem</w:t>
      </w:r>
      <w:r>
        <w:t xml:space="preserve"> de type </w:t>
      </w:r>
      <w:r w:rsidRPr="00541B7A">
        <w:rPr>
          <w:i/>
        </w:rPr>
        <w:t>feature</w:t>
      </w:r>
      <w:r>
        <w:t xml:space="preserve">. Les </w:t>
      </w:r>
      <w:r w:rsidRPr="00541B7A">
        <w:rPr>
          <w:i/>
        </w:rPr>
        <w:t>work items</w:t>
      </w:r>
      <w:r>
        <w:t xml:space="preserve"> doivent être nommés selon la fonctionnalité correspondante des spécifications. Le nommage comporte le </w:t>
      </w:r>
      <w:r w:rsidR="005A6BAD">
        <w:t>code</w:t>
      </w:r>
      <w:r>
        <w:t xml:space="preserve"> </w:t>
      </w:r>
      <w:r w:rsidR="008206A5">
        <w:t>de la fonctionnalité sous forme de trigrammes et le nom de la fonctionnalité qui débute par un verbe à l’</w:t>
      </w:r>
      <w:r w:rsidR="005A6BAD">
        <w:t xml:space="preserve">infinitif comme suit : </w:t>
      </w:r>
      <w:r w:rsidR="005A6BAD" w:rsidRPr="00541B7A">
        <w:rPr>
          <w:b/>
        </w:rPr>
        <w:t>[CodeFonctionnalité] – Nom fonctionnalité</w:t>
      </w:r>
      <w:r w:rsidR="005A6BAD">
        <w:t>.</w:t>
      </w:r>
    </w:p>
    <w:p w14:paraId="2BBC8011" w14:textId="77777777" w:rsidR="006701B5" w:rsidRDefault="006701B5" w:rsidP="006701B5">
      <w:pPr>
        <w:pStyle w:val="Titre2"/>
      </w:pPr>
      <w:bookmarkStart w:id="370" w:name="_Toc500754390"/>
      <w:r>
        <w:t>Compilateur</w:t>
      </w:r>
      <w:bookmarkEnd w:id="370"/>
    </w:p>
    <w:p w14:paraId="21D3328D" w14:textId="221A38A7" w:rsidR="00141002" w:rsidRPr="00141002" w:rsidRDefault="00E77158" w:rsidP="00141002">
      <w:r>
        <w:t>Les développeurs doivent corriger les avertissements (</w:t>
      </w:r>
      <w:r w:rsidRPr="00E77158">
        <w:rPr>
          <w:i/>
        </w:rPr>
        <w:t>warnings</w:t>
      </w:r>
      <w:r>
        <w:t xml:space="preserve">) remontés par le compilateur </w:t>
      </w:r>
      <w:r w:rsidRPr="00553E62">
        <w:t>MSBuild</w:t>
      </w:r>
      <w:r>
        <w:t xml:space="preserve"> incorporé dans Visual Studio</w:t>
      </w:r>
      <w:r w:rsidR="005C4AD9">
        <w:t>.</w:t>
      </w:r>
    </w:p>
    <w:p w14:paraId="39C5BF13" w14:textId="77777777" w:rsidR="006701B5" w:rsidRDefault="006701B5" w:rsidP="006701B5">
      <w:pPr>
        <w:pStyle w:val="Titre2"/>
      </w:pPr>
      <w:bookmarkStart w:id="371" w:name="_Toc500754391"/>
      <w:r>
        <w:t>Sonar</w:t>
      </w:r>
      <w:bookmarkEnd w:id="371"/>
    </w:p>
    <w:p w14:paraId="62F96F3B" w14:textId="3B71C5FF" w:rsidR="00652ECB" w:rsidRDefault="00652ECB" w:rsidP="00652ECB">
      <w:r w:rsidRPr="00553E62">
        <w:rPr>
          <w:b/>
          <w:i/>
        </w:rPr>
        <w:t>Sonar</w:t>
      </w:r>
      <w:r>
        <w:t xml:space="preserve"> est un outil d’analy</w:t>
      </w:r>
      <w:r w:rsidR="00856915">
        <w:t>se statique qui permet de vérifier que le code vérifier une liste de règles. L’outil se décline en deux variantes :</w:t>
      </w:r>
    </w:p>
    <w:p w14:paraId="16C59531" w14:textId="260C00A6" w:rsidR="00856915" w:rsidRDefault="00856915" w:rsidP="00856915">
      <w:pPr>
        <w:pStyle w:val="Paragraphedeliste"/>
        <w:numPr>
          <w:ilvl w:val="0"/>
          <w:numId w:val="17"/>
        </w:numPr>
      </w:pPr>
      <w:r>
        <w:t xml:space="preserve">Le serveur </w:t>
      </w:r>
      <w:r w:rsidRPr="00553E62">
        <w:rPr>
          <w:b/>
          <w:i/>
        </w:rPr>
        <w:t>SonarQube</w:t>
      </w:r>
      <w:r>
        <w:t xml:space="preserve"> effectue des analyses distantes sur une branche du dépôt déclenchées par l’</w:t>
      </w:r>
      <w:r w:rsidR="00553E62">
        <w:t>intégration continue. Il permet d’effectuer un suivi du nombre de règles enfreintes et permet d’affecter les problèmes aux développeurs pour résolution.</w:t>
      </w:r>
    </w:p>
    <w:p w14:paraId="5C36313E" w14:textId="2FB229C4" w:rsidR="00553E62" w:rsidRDefault="00553E62" w:rsidP="00856915">
      <w:pPr>
        <w:pStyle w:val="Paragraphedeliste"/>
        <w:numPr>
          <w:ilvl w:val="0"/>
          <w:numId w:val="17"/>
        </w:numPr>
      </w:pPr>
      <w:r w:rsidRPr="00553E62">
        <w:rPr>
          <w:b/>
          <w:i/>
        </w:rPr>
        <w:t>SonarLint</w:t>
      </w:r>
      <w:r>
        <w:t xml:space="preserve"> est un plugin pour Visual Studio qui communique avec un serveur SonarQube pour synchroniser une liste de règles. Il remonte directement les règles enfreintes dans Visual Studio sous forme d’avertissements ou d’erreurs de compilation. Son utilisation est facultative.</w:t>
      </w:r>
    </w:p>
    <w:p w14:paraId="2647E894" w14:textId="1471EAD2" w:rsidR="00553E62" w:rsidRDefault="00553E62" w:rsidP="00553E62">
      <w:r>
        <w:t xml:space="preserve">Les développeurs doivent effectuer un suivi régulier du nombre de </w:t>
      </w:r>
      <w:r w:rsidR="00445A2B">
        <w:t>règles enfreintes dans</w:t>
      </w:r>
      <w:r>
        <w:t xml:space="preserve"> leur code</w:t>
      </w:r>
      <w:r w:rsidR="00445A2B">
        <w:t xml:space="preserve"> sur le serveur </w:t>
      </w:r>
      <w:r w:rsidR="00445A2B" w:rsidRPr="00445A2B">
        <w:rPr>
          <w:i/>
        </w:rPr>
        <w:t>SonarQube</w:t>
      </w:r>
      <w:r>
        <w:t>.</w:t>
      </w:r>
      <w:r w:rsidR="00445A2B">
        <w:t xml:space="preserve"> Les problèmes remontés par l’outil doivent être corrigés.</w:t>
      </w:r>
    </w:p>
    <w:p w14:paraId="2908FF12" w14:textId="77777777" w:rsidR="00200632" w:rsidRDefault="00C93282" w:rsidP="006701B5">
      <w:pPr>
        <w:pStyle w:val="Titre2"/>
      </w:pPr>
      <w:bookmarkStart w:id="372" w:name="_Toc500754392"/>
      <w:r>
        <w:lastRenderedPageBreak/>
        <w:t>Normes</w:t>
      </w:r>
      <w:r w:rsidR="006701B5">
        <w:t xml:space="preserve"> supplémentaires</w:t>
      </w:r>
      <w:bookmarkEnd w:id="372"/>
      <w:r w:rsidR="006701B5">
        <w:t xml:space="preserve"> </w:t>
      </w:r>
    </w:p>
    <w:p w14:paraId="30673E01" w14:textId="163F44DE" w:rsidR="00200632" w:rsidRDefault="00200632" w:rsidP="00200632">
      <w:r>
        <w:t xml:space="preserve">Des normes de codage supplémentaires non matérialisées par des avertissements du compilateur ou des règles Sonar sont en application. Certaines règles qui s’appliquent à des éléments de code spécifiques sont listées dans la section </w:t>
      </w:r>
      <w:hyperlink w:anchor="_Guide_synthétique" w:history="1">
        <w:r w:rsidR="00960CF5">
          <w:rPr>
            <w:rStyle w:val="Lienhypertexte"/>
          </w:rPr>
          <w:t>Checklist</w:t>
        </w:r>
      </w:hyperlink>
      <w:r>
        <w:t>. D’autres dont le caractère est plus général sont listées ci-dessous</w:t>
      </w:r>
      <w:r w:rsidR="005110D2">
        <w:t>.</w:t>
      </w:r>
    </w:p>
    <w:p w14:paraId="6F9F05BF" w14:textId="697CC43A" w:rsidR="000C04D8" w:rsidRDefault="000C04D8" w:rsidP="000C04D8">
      <w:pPr>
        <w:pStyle w:val="Titre3"/>
      </w:pPr>
      <w:bookmarkStart w:id="373" w:name="_Toc500754393"/>
      <w:r>
        <w:t>Organisation des fichiers</w:t>
      </w:r>
      <w:bookmarkEnd w:id="373"/>
    </w:p>
    <w:p w14:paraId="42AC5D1C" w14:textId="2986CD7D" w:rsidR="000C04D8" w:rsidRPr="000C04D8" w:rsidRDefault="000C04D8" w:rsidP="000C04D8">
      <w:r>
        <w:t xml:space="preserve">Les fichiers ne doivent contenir qu’un seul type (interface, classe, énumération, structure…). Le nom du fichier doit alors correspondre au nom du type qu’il contient. Les fichiers doivent respecter l’arborescence standard des projets décrite dans la section </w:t>
      </w:r>
      <w:hyperlink w:anchor="_Guide_synthétique" w:history="1">
        <w:r w:rsidR="00BD153A">
          <w:rPr>
            <w:rStyle w:val="Lienhypertexte"/>
          </w:rPr>
          <w:t>Checklist</w:t>
        </w:r>
      </w:hyperlink>
      <w:r>
        <w:t>.</w:t>
      </w:r>
    </w:p>
    <w:p w14:paraId="05DA7BB4" w14:textId="6DC5C966" w:rsidR="00D65891" w:rsidRDefault="00D65891" w:rsidP="00D65891">
      <w:pPr>
        <w:pStyle w:val="Titre3"/>
      </w:pPr>
      <w:bookmarkStart w:id="374" w:name="_Toc500754394"/>
      <w:r>
        <w:t>Conventions de nommage</w:t>
      </w:r>
      <w:bookmarkEnd w:id="374"/>
    </w:p>
    <w:p w14:paraId="02C367E6" w14:textId="79929A70" w:rsidR="00512FE6" w:rsidRDefault="00D65891" w:rsidP="00D65891">
      <w:r>
        <w:t>Les noms des symboles (types, membres, variables…) sont en français afin de correspondre au plus près au langage du métier et des spécifications. Ils doivent également, d’une manière généra</w:t>
      </w:r>
      <w:r w:rsidR="00F33149">
        <w:t>le, respecter les conventions préconisées par le</w:t>
      </w:r>
      <w:r w:rsidR="0044433F">
        <w:t xml:space="preserve"> MSDN ainsi que les règles internes suivantes :</w:t>
      </w:r>
    </w:p>
    <w:p w14:paraId="15C15FF1" w14:textId="3B9D66D2" w:rsidR="00BA31A2" w:rsidRDefault="00BA31A2" w:rsidP="008A307F">
      <w:pPr>
        <w:pStyle w:val="Paragraphedeliste"/>
        <w:numPr>
          <w:ilvl w:val="0"/>
          <w:numId w:val="22"/>
        </w:numPr>
      </w:pPr>
      <w:r>
        <w:t>Les noms des symboles (types, membres, variables…) ne doivent contenir que des caractères alphanumériques (par de caractères accentués) et les chiffres sont à éviter au maximum.</w:t>
      </w:r>
    </w:p>
    <w:p w14:paraId="30F80FBE" w14:textId="37D20B09" w:rsidR="00B80337" w:rsidRDefault="00B80337" w:rsidP="008A307F">
      <w:pPr>
        <w:pStyle w:val="Paragraphedeliste"/>
        <w:numPr>
          <w:ilvl w:val="0"/>
          <w:numId w:val="22"/>
        </w:numPr>
      </w:pPr>
      <w:r>
        <w:t>Le nom des interfaces débute par un « </w:t>
      </w:r>
      <w:r w:rsidRPr="00BA31A2">
        <w:rPr>
          <w:rFonts w:ascii="Consolas" w:hAnsi="Consolas" w:cs="Consolas"/>
        </w:rPr>
        <w:t>I</w:t>
      </w:r>
      <w:r>
        <w:t> » majuscule.</w:t>
      </w:r>
    </w:p>
    <w:p w14:paraId="2FBE7820" w14:textId="12BFA165" w:rsidR="008A307F" w:rsidRDefault="008A307F" w:rsidP="008A307F">
      <w:pPr>
        <w:pStyle w:val="Paragraphedeliste"/>
        <w:numPr>
          <w:ilvl w:val="0"/>
          <w:numId w:val="22"/>
        </w:numPr>
      </w:pPr>
      <w:r>
        <w:t>Le nom des méthodes commence par un verbe à l’infinitif.</w:t>
      </w:r>
    </w:p>
    <w:p w14:paraId="529D09FB" w14:textId="1E21E7AB" w:rsidR="008A307F" w:rsidRDefault="008A307F" w:rsidP="008A307F">
      <w:pPr>
        <w:pStyle w:val="Paragraphedeliste"/>
        <w:numPr>
          <w:ilvl w:val="0"/>
          <w:numId w:val="22"/>
        </w:numPr>
      </w:pPr>
      <w:r>
        <w:t>Les propriétés booléenne comment par</w:t>
      </w:r>
      <w:r w:rsidRPr="008A307F">
        <w:rPr>
          <w:rFonts w:cs="Arial"/>
        </w:rPr>
        <w:t xml:space="preserve"> «</w:t>
      </w:r>
      <w:r>
        <w:rPr>
          <w:rFonts w:ascii="Consolas" w:hAnsi="Consolas" w:cs="Consolas"/>
        </w:rPr>
        <w:t> Est</w:t>
      </w:r>
      <w:r w:rsidRPr="008A307F">
        <w:rPr>
          <w:rFonts w:cs="Arial"/>
        </w:rPr>
        <w:t> » ou « </w:t>
      </w:r>
      <w:r>
        <w:rPr>
          <w:rFonts w:ascii="Consolas" w:hAnsi="Consolas" w:cs="Consolas"/>
        </w:rPr>
        <w:t>A</w:t>
      </w:r>
      <w:r w:rsidRPr="008A307F">
        <w:rPr>
          <w:rFonts w:cs="Arial"/>
        </w:rPr>
        <w:t> »</w:t>
      </w:r>
      <w:r>
        <w:t>.</w:t>
      </w:r>
    </w:p>
    <w:p w14:paraId="78D22DEC" w14:textId="09522F95" w:rsidR="00B80337" w:rsidRDefault="006D6D6A" w:rsidP="00B80337">
      <w:pPr>
        <w:pStyle w:val="Paragraphedeliste"/>
        <w:numPr>
          <w:ilvl w:val="0"/>
          <w:numId w:val="22"/>
        </w:numPr>
      </w:pPr>
      <w:r>
        <w:t>Les énumérateurs (valeurs d’énumération) commencent par une majuscule.</w:t>
      </w:r>
    </w:p>
    <w:p w14:paraId="19032155" w14:textId="23F3C192" w:rsidR="00502E65" w:rsidRDefault="00BA31A2" w:rsidP="00B80337">
      <w:pPr>
        <w:pStyle w:val="Paragraphedeliste"/>
        <w:numPr>
          <w:ilvl w:val="0"/>
          <w:numId w:val="22"/>
        </w:numPr>
      </w:pPr>
      <w:r>
        <w:t>Le nom des</w:t>
      </w:r>
      <w:r w:rsidR="00502E65">
        <w:t xml:space="preserve"> constantes </w:t>
      </w:r>
      <w:r>
        <w:t xml:space="preserve">est en majuscule, </w:t>
      </w:r>
      <w:r w:rsidR="00502E65">
        <w:t>les mots séparés par des « </w:t>
      </w:r>
      <w:r w:rsidR="00502E65" w:rsidRPr="00BA31A2">
        <w:rPr>
          <w:rFonts w:ascii="Consolas" w:hAnsi="Consolas" w:cs="Consolas"/>
        </w:rPr>
        <w:t>_</w:t>
      </w:r>
      <w:r w:rsidR="00502E65">
        <w:t> »</w:t>
      </w:r>
      <w:r>
        <w:t xml:space="preserve"> (</w:t>
      </w:r>
      <w:r w:rsidRPr="00BA31A2">
        <w:rPr>
          <w:rFonts w:ascii="Consolas" w:hAnsi="Consolas" w:cs="Consolas"/>
        </w:rPr>
        <w:t>MA_CONSTANTE</w:t>
      </w:r>
      <w:r>
        <w:t>)</w:t>
      </w:r>
      <w:r w:rsidR="00502E65">
        <w:t>.</w:t>
      </w:r>
    </w:p>
    <w:p w14:paraId="329AEB4D" w14:textId="03BCCE08" w:rsidR="00615FFD" w:rsidRDefault="00615FFD" w:rsidP="00B80337">
      <w:pPr>
        <w:pStyle w:val="Paragraphedeliste"/>
        <w:numPr>
          <w:ilvl w:val="0"/>
          <w:numId w:val="22"/>
        </w:numPr>
      </w:pPr>
      <w:r>
        <w:t xml:space="preserve">Le nom des Web Methods doit rester standard et cohérent dans l’application en </w:t>
      </w:r>
      <w:r w:rsidR="00937120">
        <w:t>favorisant</w:t>
      </w:r>
      <w:r>
        <w:t xml:space="preserve"> l’usage de certains mots clés</w:t>
      </w:r>
      <w:r w:rsidR="00937120">
        <w:t xml:space="preserve"> standards</w:t>
      </w:r>
      <w:r>
        <w:t xml:space="preserve"> : </w:t>
      </w:r>
      <w:r w:rsidR="00A5193E" w:rsidRPr="00A25468">
        <w:rPr>
          <w:rFonts w:ascii="Consolas" w:hAnsi="Consolas" w:cs="Consolas"/>
        </w:rPr>
        <w:t>Rechercher</w:t>
      </w:r>
      <w:r w:rsidR="00A5193E">
        <w:t xml:space="preserve">, </w:t>
      </w:r>
      <w:r w:rsidR="00A5193E" w:rsidRPr="00A25468">
        <w:rPr>
          <w:rFonts w:ascii="Consolas" w:hAnsi="Consolas" w:cs="Consolas"/>
        </w:rPr>
        <w:t>Obtenir</w:t>
      </w:r>
      <w:r>
        <w:t xml:space="preserve">, </w:t>
      </w:r>
      <w:r w:rsidRPr="00A25468">
        <w:rPr>
          <w:rFonts w:ascii="Consolas" w:hAnsi="Consolas" w:cs="Consolas"/>
        </w:rPr>
        <w:t>Lister</w:t>
      </w:r>
      <w:r>
        <w:t xml:space="preserve">, </w:t>
      </w:r>
      <w:r w:rsidR="00A5193E" w:rsidRPr="00A25468">
        <w:rPr>
          <w:rFonts w:ascii="Consolas" w:hAnsi="Consolas" w:cs="Consolas"/>
        </w:rPr>
        <w:t>D</w:t>
      </w:r>
      <w:r w:rsidR="001F24AB" w:rsidRPr="00A25468">
        <w:rPr>
          <w:rFonts w:ascii="Consolas" w:hAnsi="Consolas" w:cs="Consolas"/>
        </w:rPr>
        <w:t>efinir</w:t>
      </w:r>
      <w:r w:rsidR="001F24AB">
        <w:t>…</w:t>
      </w:r>
    </w:p>
    <w:p w14:paraId="272FC1A4" w14:textId="769C21EA" w:rsidR="00EF5B5C" w:rsidRDefault="00EF5B5C" w:rsidP="00EF5B5C">
      <w:pPr>
        <w:pStyle w:val="Titre3"/>
      </w:pPr>
      <w:bookmarkStart w:id="375" w:name="_Toc500754395"/>
      <w:r>
        <w:t>Ordres de déclaration des membres d’un type</w:t>
      </w:r>
      <w:bookmarkEnd w:id="375"/>
    </w:p>
    <w:p w14:paraId="6E2474D6" w14:textId="69F6B9C6" w:rsidR="00EF5B5C" w:rsidRDefault="00EF5B5C" w:rsidP="00EF5B5C">
      <w:r>
        <w:t>L’ordre des membres d’un type est standardisé afin de faciliter la relecture du code. Ainsi, dans une classe, une structure ou une interface, on doit trouver, dans l’ordre :</w:t>
      </w:r>
    </w:p>
    <w:p w14:paraId="3941C496" w14:textId="61A5D7B8" w:rsidR="00EF5B5C" w:rsidRDefault="00EF5B5C" w:rsidP="00EF5B5C">
      <w:pPr>
        <w:pStyle w:val="Paragraphedeliste"/>
        <w:numPr>
          <w:ilvl w:val="0"/>
          <w:numId w:val="20"/>
        </w:numPr>
      </w:pPr>
      <w:r>
        <w:t>Les constantes (toujours privées ou internes)</w:t>
      </w:r>
    </w:p>
    <w:p w14:paraId="7F353098" w14:textId="3251A8BA" w:rsidR="00EF5B5C" w:rsidRDefault="00EF5B5C" w:rsidP="00EF5B5C">
      <w:pPr>
        <w:pStyle w:val="Paragraphedeliste"/>
        <w:numPr>
          <w:ilvl w:val="0"/>
          <w:numId w:val="20"/>
        </w:numPr>
      </w:pPr>
      <w:r>
        <w:t>Les champs (toujours privés)</w:t>
      </w:r>
    </w:p>
    <w:p w14:paraId="50A0D75C" w14:textId="26E1B20F" w:rsidR="00EF5B5C" w:rsidRDefault="00EF5B5C" w:rsidP="00EF5B5C">
      <w:pPr>
        <w:pStyle w:val="Paragraphedeliste"/>
        <w:numPr>
          <w:ilvl w:val="0"/>
          <w:numId w:val="20"/>
        </w:numPr>
      </w:pPr>
      <w:r>
        <w:t>Les propriétés</w:t>
      </w:r>
    </w:p>
    <w:p w14:paraId="01C2BD38" w14:textId="22EE964D" w:rsidR="00EF5B5C" w:rsidRDefault="00EF5B5C" w:rsidP="00EF5B5C">
      <w:pPr>
        <w:pStyle w:val="Paragraphedeliste"/>
        <w:numPr>
          <w:ilvl w:val="0"/>
          <w:numId w:val="20"/>
        </w:numPr>
      </w:pPr>
      <w:r>
        <w:t>Les constructeurs</w:t>
      </w:r>
    </w:p>
    <w:p w14:paraId="3B78C371" w14:textId="0B2278E3" w:rsidR="00EF5B5C" w:rsidRDefault="00EF5B5C" w:rsidP="00EF5B5C">
      <w:pPr>
        <w:pStyle w:val="Paragraphedeliste"/>
        <w:numPr>
          <w:ilvl w:val="0"/>
          <w:numId w:val="20"/>
        </w:numPr>
      </w:pPr>
      <w:r>
        <w:t>Les méthodes</w:t>
      </w:r>
    </w:p>
    <w:p w14:paraId="160423B9" w14:textId="20A86E05" w:rsidR="00184A03" w:rsidRDefault="00184A03" w:rsidP="00EF5B5C">
      <w:pPr>
        <w:pStyle w:val="Paragraphedeliste"/>
        <w:numPr>
          <w:ilvl w:val="0"/>
          <w:numId w:val="20"/>
        </w:numPr>
      </w:pPr>
      <w:r>
        <w:t>Les évènements (</w:t>
      </w:r>
      <w:r w:rsidR="001F2103">
        <w:t>au sens .NET</w:t>
      </w:r>
      <w:r>
        <w:t>)</w:t>
      </w:r>
    </w:p>
    <w:p w14:paraId="3210A290" w14:textId="6B725471" w:rsidR="00447B29" w:rsidRDefault="00EF5B5C" w:rsidP="00447B29">
      <w:pPr>
        <w:pStyle w:val="Paragraphedeliste"/>
        <w:numPr>
          <w:ilvl w:val="0"/>
          <w:numId w:val="20"/>
        </w:numPr>
      </w:pPr>
      <w:r>
        <w:t>Les membres qui implémentent des interfaces, groupés par interface</w:t>
      </w:r>
    </w:p>
    <w:p w14:paraId="44846119" w14:textId="3BF042FE" w:rsidR="00EF5B5C" w:rsidRDefault="00EE27AB" w:rsidP="00EE27AB">
      <w:r>
        <w:t>A l’intérieur de chaque bloc, les membres sont triés par visibilité :</w:t>
      </w:r>
    </w:p>
    <w:p w14:paraId="0B46EBE9" w14:textId="59932B89" w:rsidR="00EE27AB" w:rsidRDefault="00EE27AB" w:rsidP="00EE27AB">
      <w:pPr>
        <w:pStyle w:val="Paragraphedeliste"/>
        <w:numPr>
          <w:ilvl w:val="0"/>
          <w:numId w:val="21"/>
        </w:numPr>
      </w:pPr>
      <w:r>
        <w:t>Les membres privés</w:t>
      </w:r>
    </w:p>
    <w:p w14:paraId="60528A5E" w14:textId="7F23823B" w:rsidR="00EE27AB" w:rsidRDefault="00EE27AB" w:rsidP="00EE27AB">
      <w:pPr>
        <w:pStyle w:val="Paragraphedeliste"/>
        <w:numPr>
          <w:ilvl w:val="0"/>
          <w:numId w:val="21"/>
        </w:numPr>
      </w:pPr>
      <w:r>
        <w:t>Les membres protégés</w:t>
      </w:r>
    </w:p>
    <w:p w14:paraId="7DFA1C7A" w14:textId="380769E5" w:rsidR="00EE27AB" w:rsidRDefault="00EE27AB" w:rsidP="00EE27AB">
      <w:pPr>
        <w:pStyle w:val="Paragraphedeliste"/>
        <w:numPr>
          <w:ilvl w:val="0"/>
          <w:numId w:val="21"/>
        </w:numPr>
      </w:pPr>
      <w:r>
        <w:lastRenderedPageBreak/>
        <w:t>Les membres internes</w:t>
      </w:r>
    </w:p>
    <w:p w14:paraId="104812D7" w14:textId="0F763AFB" w:rsidR="00EE27AB" w:rsidRDefault="00EE27AB" w:rsidP="00EE27AB">
      <w:pPr>
        <w:pStyle w:val="Paragraphedeliste"/>
        <w:numPr>
          <w:ilvl w:val="0"/>
          <w:numId w:val="21"/>
        </w:numPr>
      </w:pPr>
      <w:r>
        <w:t>Les membres publics</w:t>
      </w:r>
    </w:p>
    <w:p w14:paraId="53B1860C" w14:textId="0F3B135E" w:rsidR="00631027" w:rsidRDefault="00447B29" w:rsidP="00631027">
      <w:r>
        <w:t xml:space="preserve">Les membres qui implémentent des interfaces sont groupés </w:t>
      </w:r>
      <w:r w:rsidR="00625F93">
        <w:t xml:space="preserve">à la fin du type </w:t>
      </w:r>
      <w:r>
        <w:t>dans des régions qui portent le nom des interfaces qui sont implémentées.</w:t>
      </w:r>
      <w:r w:rsidR="00625F93">
        <w:t xml:space="preserve"> Si l’implémentation d’une interface est trop volumineuse, elle peut être externalisée dans un autre fichier à l’aide du modificateur </w:t>
      </w:r>
      <w:r w:rsidR="00625F93" w:rsidRPr="00625F93">
        <w:rPr>
          <w:rFonts w:ascii="Consolas" w:hAnsi="Consolas" w:cs="Consolas"/>
        </w:rPr>
        <w:t>partial</w:t>
      </w:r>
      <w:r w:rsidR="00625F93">
        <w:t>.</w:t>
      </w:r>
      <w:r w:rsidR="00BC228C">
        <w:t xml:space="preserve"> Le fichier qui contient l’implémentation est alors nommé </w:t>
      </w:r>
      <w:r w:rsidR="00BC228C" w:rsidRPr="00BC228C">
        <w:rPr>
          <w:rFonts w:ascii="Consolas" w:hAnsi="Consolas" w:cs="Consolas"/>
        </w:rPr>
        <w:t>[NomType].[NomInterface]</w:t>
      </w:r>
      <w:r w:rsidR="00BC228C">
        <w:t>.</w:t>
      </w:r>
    </w:p>
    <w:p w14:paraId="497E9DBF" w14:textId="75573B3E" w:rsidR="00471C31" w:rsidRDefault="00471C31" w:rsidP="00471C31">
      <w:pPr>
        <w:pStyle w:val="Titre3"/>
      </w:pPr>
      <w:bookmarkStart w:id="376" w:name="_Toc500754396"/>
      <w:r>
        <w:t>Enumérations</w:t>
      </w:r>
      <w:bookmarkEnd w:id="376"/>
    </w:p>
    <w:p w14:paraId="197695A3" w14:textId="4528CB35" w:rsidR="00471C31" w:rsidRDefault="00471C31" w:rsidP="00471C31">
      <w:r>
        <w:t>Les normes suivantes concernent les types énumérés. Ces derniers ont un comportement un peu particulier, notamment à cause des valeurs sous-jacentes des énumérateurs.</w:t>
      </w:r>
    </w:p>
    <w:p w14:paraId="49087D0E" w14:textId="3BEB6E6F" w:rsidR="00471C31" w:rsidRDefault="00471C31" w:rsidP="00471C31">
      <w:pPr>
        <w:pStyle w:val="Paragraphedeliste"/>
        <w:numPr>
          <w:ilvl w:val="0"/>
          <w:numId w:val="23"/>
        </w:numPr>
      </w:pPr>
      <w:r>
        <w:t>Les énumérateurs (valeurs de l’énumération) doivent avoir une valeur numérique explicite. En effet, si la valeur sous-jacente n’est pas renseignée, elle est déterminée à partir de l’ordre de déclaration des énumérations, ce qui rend le code fragile.</w:t>
      </w:r>
    </w:p>
    <w:p w14:paraId="441B3C1D" w14:textId="2F07FAC5" w:rsidR="005150FA" w:rsidRDefault="005150FA" w:rsidP="00471C31">
      <w:pPr>
        <w:pStyle w:val="Paragraphedeliste"/>
        <w:numPr>
          <w:ilvl w:val="0"/>
          <w:numId w:val="23"/>
        </w:numPr>
      </w:pPr>
      <w:r>
        <w:t>Il doit toujours exister un énumérateur correspondant à la valeur « </w:t>
      </w:r>
      <w:r w:rsidRPr="005150FA">
        <w:rPr>
          <w:rFonts w:ascii="Consolas" w:hAnsi="Consolas" w:cs="Consolas"/>
        </w:rPr>
        <w:t>0</w:t>
      </w:r>
      <w:r>
        <w:t> » car il s’agit de la valeur par défaut, même si aucun énumérateur n’existe.</w:t>
      </w:r>
    </w:p>
    <w:p w14:paraId="42B18354" w14:textId="3AB379D9" w:rsidR="005150FA" w:rsidRDefault="005150FA" w:rsidP="00471C31">
      <w:pPr>
        <w:pStyle w:val="Paragraphedeliste"/>
        <w:numPr>
          <w:ilvl w:val="0"/>
          <w:numId w:val="23"/>
        </w:numPr>
      </w:pPr>
      <w:r>
        <w:t>La valeur par défaut ne doit pas avoir de signification métier, afin d’éviter de prendre un compte dans un processus métier une valeur qu’on a oublié d’initialiser.</w:t>
      </w:r>
      <w:r w:rsidR="00725868">
        <w:t xml:space="preserve"> </w:t>
      </w:r>
      <w:r w:rsidR="00282A0D">
        <w:t>L’énumérateur correspondant à la valeur par défaut doit être nommée</w:t>
      </w:r>
      <w:r w:rsidR="00725868">
        <w:t xml:space="preserve"> </w:t>
      </w:r>
      <w:r w:rsidR="00725868" w:rsidRPr="00541B7A">
        <w:rPr>
          <w:rFonts w:ascii="Consolas" w:hAnsi="Consolas" w:cs="Consolas"/>
        </w:rPr>
        <w:t>NA</w:t>
      </w:r>
      <w:r w:rsidR="00725868">
        <w:t>.</w:t>
      </w:r>
    </w:p>
    <w:p w14:paraId="4064BECE" w14:textId="30431A05" w:rsidR="00867FAF" w:rsidRPr="00471C31" w:rsidRDefault="008B7B42" w:rsidP="00471C31">
      <w:pPr>
        <w:pStyle w:val="Paragraphedeliste"/>
        <w:numPr>
          <w:ilvl w:val="0"/>
          <w:numId w:val="23"/>
        </w:numPr>
      </w:pPr>
      <w:r>
        <w:t>L’ordre des énumérations d’une énumération qui représente</w:t>
      </w:r>
      <w:r w:rsidR="00867FAF">
        <w:t xml:space="preserve"> les états d’une machine à états d’un objet</w:t>
      </w:r>
      <w:r>
        <w:t xml:space="preserve"> doi</w:t>
      </w:r>
      <w:r w:rsidR="00867FAF">
        <w:t xml:space="preserve">t </w:t>
      </w:r>
      <w:r>
        <w:t>suivre</w:t>
      </w:r>
      <w:r w:rsidR="00867FAF">
        <w:t xml:space="preserve"> autant que possible le cycle de vie normal de l’objet. Ceci facilite la lisibilité. Les</w:t>
      </w:r>
      <w:r w:rsidR="00F87739">
        <w:t xml:space="preserve"> valeurs des</w:t>
      </w:r>
      <w:r w:rsidR="00867FAF">
        <w:t xml:space="preserve"> </w:t>
      </w:r>
      <w:r>
        <w:t>énumérateurs</w:t>
      </w:r>
      <w:r w:rsidR="00867FAF">
        <w:t xml:space="preserve"> peuvent être affectées de 10 et 10 </w:t>
      </w:r>
      <w:r w:rsidR="009D47AE">
        <w:t>afin</w:t>
      </w:r>
      <w:r w:rsidR="00867FAF">
        <w:t xml:space="preserve"> anticiper l’ajout d’étapes intermédiaires.</w:t>
      </w:r>
    </w:p>
    <w:p w14:paraId="2466C487" w14:textId="7309D26B" w:rsidR="008A4CDB" w:rsidRDefault="00512FE6" w:rsidP="008A4CDB">
      <w:pPr>
        <w:pStyle w:val="Titre3"/>
      </w:pPr>
      <w:bookmarkStart w:id="377" w:name="_Toc500754397"/>
      <w:r>
        <w:t>Lisibilité</w:t>
      </w:r>
      <w:bookmarkEnd w:id="377"/>
    </w:p>
    <w:p w14:paraId="262A4A0F" w14:textId="6F951D51" w:rsidR="008A4CDB" w:rsidRDefault="008A4CDB" w:rsidP="008A4CDB">
      <w:r>
        <w:t>Les conventions suivantes doivent être respectées afin de favoriser la lisibilité du code.</w:t>
      </w:r>
    </w:p>
    <w:p w14:paraId="46928CA2" w14:textId="77777777" w:rsidR="008A4CDB" w:rsidRDefault="008A4CDB" w:rsidP="008A4CDB">
      <w:pPr>
        <w:pStyle w:val="Paragraphedeliste"/>
        <w:numPr>
          <w:ilvl w:val="0"/>
          <w:numId w:val="22"/>
        </w:numPr>
      </w:pPr>
      <w:r>
        <w:t xml:space="preserve">Les directives </w:t>
      </w:r>
      <w:r w:rsidRPr="008572C8">
        <w:rPr>
          <w:rFonts w:ascii="Consolas" w:hAnsi="Consolas" w:cs="Consolas"/>
        </w:rPr>
        <w:t>#region</w:t>
      </w:r>
      <w:r>
        <w:t xml:space="preserve"> et </w:t>
      </w:r>
      <w:r w:rsidRPr="008572C8">
        <w:rPr>
          <w:rFonts w:ascii="Consolas" w:hAnsi="Consolas" w:cs="Consolas"/>
        </w:rPr>
        <w:t>#endregion</w:t>
      </w:r>
      <w:r>
        <w:t xml:space="preserve"> sont toujours nommées, afin d’indiquer quelle est la région qui débute ou qui s’achève.</w:t>
      </w:r>
    </w:p>
    <w:p w14:paraId="1686D010" w14:textId="54E9A76A" w:rsidR="003C6947" w:rsidRDefault="003C6947" w:rsidP="008A4CDB">
      <w:pPr>
        <w:pStyle w:val="Paragraphedeliste"/>
        <w:numPr>
          <w:ilvl w:val="0"/>
          <w:numId w:val="22"/>
        </w:numPr>
      </w:pPr>
      <w:r>
        <w:t xml:space="preserve">Les régions sont </w:t>
      </w:r>
      <w:r w:rsidR="002F37AF">
        <w:t>proscrites</w:t>
      </w:r>
      <w:r>
        <w:t xml:space="preserve"> à l’intérieur des méthodes pour éviter de compliquer la lecture en dissimulant de gros blocs de code.</w:t>
      </w:r>
    </w:p>
    <w:p w14:paraId="68654BBE" w14:textId="7FA274A5" w:rsidR="002F37AF" w:rsidRDefault="007E55E1" w:rsidP="008A4CDB">
      <w:pPr>
        <w:pStyle w:val="Paragraphedeliste"/>
        <w:numPr>
          <w:ilvl w:val="0"/>
          <w:numId w:val="22"/>
        </w:numPr>
      </w:pPr>
      <w:r>
        <w:t xml:space="preserve">L’usage des membres d’instance est toujours préfixé par le mot clé </w:t>
      </w:r>
      <w:r w:rsidRPr="007E55E1">
        <w:rPr>
          <w:rFonts w:ascii="Consolas" w:hAnsi="Consolas" w:cs="Consolas"/>
        </w:rPr>
        <w:t>this</w:t>
      </w:r>
      <w:r>
        <w:t>.</w:t>
      </w:r>
    </w:p>
    <w:p w14:paraId="1661CF29" w14:textId="031D55F1" w:rsidR="007E55E1" w:rsidRDefault="007E55E1" w:rsidP="008A4CDB">
      <w:pPr>
        <w:pStyle w:val="Paragraphedeliste"/>
        <w:numPr>
          <w:ilvl w:val="0"/>
          <w:numId w:val="22"/>
        </w:numPr>
      </w:pPr>
      <w:r>
        <w:t>L’usage des membres statiques est toujours préfixé par le nom du type</w:t>
      </w:r>
      <w:r w:rsidR="006F0593">
        <w:t xml:space="preserve"> auquel ils appartiennent</w:t>
      </w:r>
      <w:r>
        <w:t>.</w:t>
      </w:r>
    </w:p>
    <w:p w14:paraId="18D7B42B" w14:textId="179AA5AA" w:rsidR="00B84EBB" w:rsidRDefault="00B84EBB" w:rsidP="008A4CDB">
      <w:pPr>
        <w:pStyle w:val="Paragraphedeliste"/>
        <w:numPr>
          <w:ilvl w:val="0"/>
          <w:numId w:val="22"/>
        </w:numPr>
      </w:pPr>
      <w:r>
        <w:t>Il n’y a jamais plus d’une instruction par ligne.</w:t>
      </w:r>
    </w:p>
    <w:p w14:paraId="491DCEFD" w14:textId="4119C135" w:rsidR="00B84EBB" w:rsidRDefault="00B84EBB" w:rsidP="008A4CDB">
      <w:pPr>
        <w:pStyle w:val="Paragraphedeliste"/>
        <w:numPr>
          <w:ilvl w:val="0"/>
          <w:numId w:val="22"/>
        </w:numPr>
      </w:pPr>
      <w:r>
        <w:t>Il n’y a jamais plus d’une déclaration par ligne.</w:t>
      </w:r>
    </w:p>
    <w:p w14:paraId="5CAF313B" w14:textId="6130533F" w:rsidR="00421F6D" w:rsidRDefault="00421F6D" w:rsidP="008A4CDB">
      <w:pPr>
        <w:pStyle w:val="Paragraphedeliste"/>
        <w:numPr>
          <w:ilvl w:val="0"/>
          <w:numId w:val="22"/>
        </w:numPr>
      </w:pPr>
      <w:r>
        <w:t xml:space="preserve">Tous les types publics disposent d’une documentation </w:t>
      </w:r>
      <w:r w:rsidR="0092440F">
        <w:t>XML</w:t>
      </w:r>
      <w:r>
        <w:t>.</w:t>
      </w:r>
    </w:p>
    <w:p w14:paraId="14871EF2" w14:textId="1496FEBD" w:rsidR="00382A83" w:rsidRDefault="0019192A" w:rsidP="008A4CDB">
      <w:pPr>
        <w:pStyle w:val="Paragraphedeliste"/>
        <w:numPr>
          <w:ilvl w:val="0"/>
          <w:numId w:val="22"/>
        </w:numPr>
      </w:pPr>
      <w:r>
        <w:t>On évite d’utiliser un constructeur de délégué quand on peut utiliser un</w:t>
      </w:r>
      <w:r w:rsidR="006E0B42">
        <w:t xml:space="preserve"> nom de</w:t>
      </w:r>
      <w:r>
        <w:t xml:space="preserve"> method group.</w:t>
      </w:r>
    </w:p>
    <w:p w14:paraId="3D5A73CC" w14:textId="2EB2D996" w:rsidR="00B054C1" w:rsidRDefault="00B054C1" w:rsidP="008A4CDB">
      <w:pPr>
        <w:pStyle w:val="Paragraphedeliste"/>
        <w:numPr>
          <w:ilvl w:val="0"/>
          <w:numId w:val="22"/>
        </w:numPr>
      </w:pPr>
      <w:r>
        <w:t xml:space="preserve">Le mot clé </w:t>
      </w:r>
      <w:r w:rsidRPr="00B054C1">
        <w:rPr>
          <w:rFonts w:ascii="Consolas" w:hAnsi="Consolas" w:cs="Consolas"/>
        </w:rPr>
        <w:t>var</w:t>
      </w:r>
      <w:r>
        <w:t xml:space="preserve"> n’est pas utilisé sauf dans le cas d’une construction d’objet </w:t>
      </w:r>
      <w:r w:rsidR="005207A6">
        <w:t xml:space="preserve">avec un </w:t>
      </w:r>
      <w:r w:rsidR="005207A6" w:rsidRPr="005207A6">
        <w:rPr>
          <w:rFonts w:ascii="Consolas" w:hAnsi="Consolas" w:cs="Consolas"/>
        </w:rPr>
        <w:t>new</w:t>
      </w:r>
      <w:r w:rsidR="005207A6">
        <w:t xml:space="preserve"> </w:t>
      </w:r>
      <w:r>
        <w:t xml:space="preserve">(le type est directement visible) ou dans une boucle </w:t>
      </w:r>
      <w:r w:rsidRPr="00B054C1">
        <w:rPr>
          <w:rFonts w:ascii="Consolas" w:hAnsi="Consolas" w:cs="Consolas"/>
        </w:rPr>
        <w:t>foreach</w:t>
      </w:r>
      <w:r>
        <w:t xml:space="preserve"> (pour éviter les casts malheureux).</w:t>
      </w:r>
    </w:p>
    <w:p w14:paraId="679C069F" w14:textId="6DEF4E49" w:rsidR="00762394" w:rsidRDefault="00762394" w:rsidP="008A4CDB">
      <w:pPr>
        <w:pStyle w:val="Paragraphedeliste"/>
        <w:numPr>
          <w:ilvl w:val="0"/>
          <w:numId w:val="22"/>
        </w:numPr>
      </w:pPr>
      <w:r>
        <w:lastRenderedPageBreak/>
        <w:t>La taille des méthode</w:t>
      </w:r>
      <w:r w:rsidR="00C5158E">
        <w:t>s</w:t>
      </w:r>
      <w:r>
        <w:t xml:space="preserve"> est, dans la mesure du possible, contenue à quelques dizaines de lignes</w:t>
      </w:r>
      <w:r w:rsidR="006E652E">
        <w:t xml:space="preserve"> pour qu’</w:t>
      </w:r>
      <w:r w:rsidR="00D750B6">
        <w:t>elles restent</w:t>
      </w:r>
      <w:r w:rsidR="006E652E">
        <w:t xml:space="preserve"> lisibles</w:t>
      </w:r>
      <w:r>
        <w:t>.</w:t>
      </w:r>
    </w:p>
    <w:p w14:paraId="66B1BF0A" w14:textId="36D46F83" w:rsidR="0038446E" w:rsidRDefault="0038446E" w:rsidP="008A4CDB">
      <w:pPr>
        <w:pStyle w:val="Paragraphedeliste"/>
        <w:numPr>
          <w:ilvl w:val="0"/>
          <w:numId w:val="22"/>
        </w:numPr>
      </w:pPr>
      <w:r>
        <w:t>L’usage d’opérateurs ternaires ne doit pas nuire à la lisibilité, il convient en particulier d’éviter les opérateurs ternaires imbriqués.</w:t>
      </w:r>
    </w:p>
    <w:p w14:paraId="04533787" w14:textId="7DC8F0A4" w:rsidR="000B5027" w:rsidRDefault="000B5027" w:rsidP="008A4CDB">
      <w:pPr>
        <w:pStyle w:val="Paragraphedeliste"/>
        <w:numPr>
          <w:ilvl w:val="0"/>
          <w:numId w:val="22"/>
        </w:numPr>
      </w:pPr>
      <w:r>
        <w:t>Les montants doivent être exprimés en euro afin d’éviter toute confusion.</w:t>
      </w:r>
    </w:p>
    <w:p w14:paraId="2EBE2DD0" w14:textId="7F28A8B5" w:rsidR="008373AA" w:rsidRDefault="008373AA" w:rsidP="008373AA">
      <w:pPr>
        <w:pStyle w:val="Titre3"/>
      </w:pPr>
      <w:bookmarkStart w:id="378" w:name="_Toc500754398"/>
      <w:r>
        <w:t>Usage des types</w:t>
      </w:r>
      <w:bookmarkEnd w:id="378"/>
    </w:p>
    <w:p w14:paraId="76224A50" w14:textId="4FFACE13" w:rsidR="000C224E" w:rsidRDefault="000C224E" w:rsidP="000C224E">
      <w:r>
        <w:t>Les normes suivantes concernent l’usage des types.</w:t>
      </w:r>
    </w:p>
    <w:p w14:paraId="0BB23DD5" w14:textId="4D08D11B" w:rsidR="000C224E" w:rsidRDefault="000C224E" w:rsidP="000C224E">
      <w:pPr>
        <w:pStyle w:val="Paragraphedeliste"/>
        <w:numPr>
          <w:ilvl w:val="0"/>
          <w:numId w:val="24"/>
        </w:numPr>
      </w:pPr>
      <w:r>
        <w:t xml:space="preserve">L’usage du type </w:t>
      </w:r>
      <w:r w:rsidRPr="000C224E">
        <w:rPr>
          <w:rFonts w:ascii="Consolas" w:hAnsi="Consolas" w:cs="Consolas"/>
        </w:rPr>
        <w:t>double</w:t>
      </w:r>
      <w:r>
        <w:t xml:space="preserve"> est proscrit afin d’éviter les problèmes de précision, en particulier sur les montants. Il faut lui préférer le type </w:t>
      </w:r>
      <w:r w:rsidRPr="000C224E">
        <w:rPr>
          <w:rFonts w:ascii="Consolas" w:hAnsi="Consolas" w:cs="Consolas"/>
        </w:rPr>
        <w:t>decimal</w:t>
      </w:r>
      <w:r>
        <w:t>.</w:t>
      </w:r>
    </w:p>
    <w:p w14:paraId="334AFF82" w14:textId="51FA1FAF" w:rsidR="000C224E" w:rsidRDefault="000C224E" w:rsidP="000C224E">
      <w:pPr>
        <w:pStyle w:val="Paragraphedeliste"/>
        <w:numPr>
          <w:ilvl w:val="0"/>
          <w:numId w:val="24"/>
        </w:numPr>
      </w:pPr>
      <w:r>
        <w:t xml:space="preserve">Les variables d’itération dans les boucles </w:t>
      </w:r>
      <w:r w:rsidRPr="000C224E">
        <w:rPr>
          <w:rFonts w:ascii="Consolas" w:hAnsi="Consolas" w:cs="Consolas"/>
        </w:rPr>
        <w:t>foreach</w:t>
      </w:r>
      <w:r>
        <w:t xml:space="preserve"> ne doivent pas </w:t>
      </w:r>
      <w:r w:rsidR="004B6058">
        <w:t>être typées manuellement mais</w:t>
      </w:r>
      <w:r>
        <w:t xml:space="preserve"> doivent utiliser le mot clé </w:t>
      </w:r>
      <w:r w:rsidRPr="000C224E">
        <w:rPr>
          <w:rFonts w:ascii="Consolas" w:hAnsi="Consolas" w:cs="Consolas"/>
        </w:rPr>
        <w:t>var</w:t>
      </w:r>
      <w:r>
        <w:t>.</w:t>
      </w:r>
      <w:r w:rsidR="004B6058">
        <w:t xml:space="preserve"> En effet, dans ce cas précis, l</w:t>
      </w:r>
      <w:r>
        <w:t>e compilateur ne lève pas d’erreur si le typage est incorr</w:t>
      </w:r>
      <w:r w:rsidR="00AD4CFE">
        <w:t xml:space="preserve">ect et un problème de cast </w:t>
      </w:r>
      <w:r w:rsidR="00AA2DED">
        <w:t xml:space="preserve">peut </w:t>
      </w:r>
      <w:r w:rsidR="00AD4CFE">
        <w:t>appara</w:t>
      </w:r>
      <w:r w:rsidR="00AA2DED">
        <w:t>ître</w:t>
      </w:r>
      <w:r w:rsidR="00AD4CFE">
        <w:t xml:space="preserve"> </w:t>
      </w:r>
      <w:r>
        <w:t>à l’exécution.</w:t>
      </w:r>
    </w:p>
    <w:p w14:paraId="190B181E" w14:textId="44338882" w:rsidR="00637D52" w:rsidRDefault="000E6D7F" w:rsidP="000C224E">
      <w:pPr>
        <w:pStyle w:val="Paragraphedeliste"/>
        <w:numPr>
          <w:ilvl w:val="0"/>
          <w:numId w:val="24"/>
        </w:numPr>
      </w:pPr>
      <w:r>
        <w:t xml:space="preserve">Les types </w:t>
      </w:r>
      <w:r w:rsidRPr="000E6D7F">
        <w:rPr>
          <w:rFonts w:ascii="Consolas" w:hAnsi="Consolas" w:cs="Consolas"/>
        </w:rPr>
        <w:t>sbyte</w:t>
      </w:r>
      <w:r>
        <w:t xml:space="preserve">, </w:t>
      </w:r>
      <w:r w:rsidRPr="000E6D7F">
        <w:rPr>
          <w:rFonts w:ascii="Consolas" w:hAnsi="Consolas" w:cs="Consolas"/>
        </w:rPr>
        <w:t>ushort</w:t>
      </w:r>
      <w:r>
        <w:t xml:space="preserve">, </w:t>
      </w:r>
      <w:r w:rsidRPr="000E6D7F">
        <w:rPr>
          <w:rFonts w:ascii="Consolas" w:hAnsi="Consolas" w:cs="Consolas"/>
        </w:rPr>
        <w:t>uint</w:t>
      </w:r>
      <w:r>
        <w:t xml:space="preserve">, </w:t>
      </w:r>
      <w:r w:rsidRPr="000E6D7F">
        <w:rPr>
          <w:rFonts w:ascii="Consolas" w:hAnsi="Consolas" w:cs="Consolas"/>
        </w:rPr>
        <w:t>ulong</w:t>
      </w:r>
      <w:r w:rsidR="00806875">
        <w:t>, qui ne sont pas CLS-compliants, ne doivent pas être utilisés</w:t>
      </w:r>
      <w:r w:rsidR="00637D52">
        <w:t>.</w:t>
      </w:r>
    </w:p>
    <w:p w14:paraId="7B651B88" w14:textId="7D33C66F" w:rsidR="000E6D7F" w:rsidRDefault="00637D52" w:rsidP="00637D52">
      <w:pPr>
        <w:pStyle w:val="Titre3"/>
      </w:pPr>
      <w:bookmarkStart w:id="379" w:name="_Toc500754399"/>
      <w:r>
        <w:t>Autres normes</w:t>
      </w:r>
      <w:bookmarkEnd w:id="379"/>
    </w:p>
    <w:p w14:paraId="50D457A9" w14:textId="5F22BF33" w:rsidR="00637D52" w:rsidRDefault="00637D52" w:rsidP="00637D52">
      <w:r>
        <w:t>Les normes suivantes sont des bonnes pratiques de modélisation ou de codage pour éviter les erreurs.</w:t>
      </w:r>
    </w:p>
    <w:p w14:paraId="30238E9C" w14:textId="02954068" w:rsidR="00637D52" w:rsidRDefault="00637D52" w:rsidP="00637D52">
      <w:pPr>
        <w:pStyle w:val="Paragraphedeliste"/>
        <w:numPr>
          <w:ilvl w:val="0"/>
          <w:numId w:val="25"/>
        </w:numPr>
      </w:pPr>
      <w:r>
        <w:t xml:space="preserve">Le multithreading explicite est interdit, sauf l’usage des méthodes asynchrones avec les mots clés </w:t>
      </w:r>
      <w:r w:rsidRPr="00637D52">
        <w:rPr>
          <w:rFonts w:ascii="Consolas" w:hAnsi="Consolas" w:cs="Consolas"/>
        </w:rPr>
        <w:t>async</w:t>
      </w:r>
      <w:r>
        <w:t xml:space="preserve"> et </w:t>
      </w:r>
      <w:r w:rsidRPr="00637D52">
        <w:rPr>
          <w:rFonts w:ascii="Consolas" w:hAnsi="Consolas" w:cs="Consolas"/>
        </w:rPr>
        <w:t>await</w:t>
      </w:r>
      <w:r>
        <w:t>.</w:t>
      </w:r>
    </w:p>
    <w:p w14:paraId="526FE7BE" w14:textId="44BEAF19" w:rsidR="00637D52" w:rsidRDefault="00637D52" w:rsidP="00637D52">
      <w:pPr>
        <w:pStyle w:val="Paragraphedeliste"/>
        <w:numPr>
          <w:ilvl w:val="0"/>
          <w:numId w:val="25"/>
        </w:numPr>
      </w:pPr>
      <w:r>
        <w:t>Les collections membres d’une classe sont initialisées dans le constructeur de la classe. On doit d’une manière générale préférer les collections vides aux collections nulles.</w:t>
      </w:r>
    </w:p>
    <w:p w14:paraId="68AC6428" w14:textId="45F80709" w:rsidR="00117C86" w:rsidRDefault="00117C86" w:rsidP="00637D52">
      <w:pPr>
        <w:pStyle w:val="Paragraphedeliste"/>
        <w:numPr>
          <w:ilvl w:val="0"/>
          <w:numId w:val="25"/>
        </w:numPr>
      </w:pPr>
      <w:r>
        <w:t>Les objets qui possèdent une notion d’état doivent implémenter le design pattern de la machine à états.</w:t>
      </w:r>
    </w:p>
    <w:p w14:paraId="232C558C" w14:textId="291A22A3" w:rsidR="00F56C8D" w:rsidRPr="00637D52" w:rsidRDefault="00F56C8D" w:rsidP="00637D52">
      <w:pPr>
        <w:pStyle w:val="Paragraphedeliste"/>
        <w:numPr>
          <w:ilvl w:val="0"/>
          <w:numId w:val="25"/>
        </w:numPr>
      </w:pPr>
      <w:r>
        <w:t>Les tests sur des valeurs de clés « en dur » sont à proscrire.</w:t>
      </w:r>
    </w:p>
    <w:p w14:paraId="0AAB7ADD" w14:textId="77777777" w:rsidR="008A4CDB" w:rsidRPr="008A4CDB" w:rsidRDefault="008A4CDB" w:rsidP="008A4CDB"/>
    <w:p w14:paraId="6FA77391" w14:textId="77777777" w:rsidR="005110D2" w:rsidRPr="00200632" w:rsidRDefault="005110D2" w:rsidP="00200632"/>
    <w:p w14:paraId="0577711F" w14:textId="592E28C8" w:rsidR="00231882" w:rsidRPr="00FC2EFC" w:rsidRDefault="00231882" w:rsidP="00200632">
      <w:r>
        <w:br w:type="page"/>
      </w:r>
    </w:p>
    <w:p w14:paraId="76DAE774" w14:textId="4E4F5167" w:rsidR="00F12376" w:rsidRDefault="00A63846" w:rsidP="00F12376">
      <w:pPr>
        <w:pStyle w:val="Titre1"/>
      </w:pPr>
      <w:bookmarkStart w:id="380" w:name="_Guide_synthétique"/>
      <w:bookmarkStart w:id="381" w:name="_Toc500754400"/>
      <w:bookmarkEnd w:id="380"/>
      <w:r>
        <w:lastRenderedPageBreak/>
        <w:t>Checklist</w:t>
      </w:r>
      <w:bookmarkEnd w:id="381"/>
    </w:p>
    <w:p w14:paraId="022CB14A" w14:textId="2A44F021" w:rsidR="00734694" w:rsidRDefault="00734694" w:rsidP="00734694">
      <w:r>
        <w:t>Cette section</w:t>
      </w:r>
      <w:r w:rsidR="008E5B52">
        <w:t xml:space="preserve"> pr</w:t>
      </w:r>
      <w:r w:rsidR="007200B1">
        <w:t>opose un guide de développement</w:t>
      </w:r>
      <w:r w:rsidR="008E5B52">
        <w:t xml:space="preserve"> sous la forme de listes de points à contrôler à chaque étape du développement. </w:t>
      </w:r>
      <w:r w:rsidR="007777BD">
        <w:t>La checklist permet</w:t>
      </w:r>
      <w:r w:rsidR="008E5B52">
        <w:t xml:space="preserve"> de s’assurer du respect </w:t>
      </w:r>
      <w:r w:rsidR="008C5875">
        <w:t>de</w:t>
      </w:r>
      <w:r w:rsidR="008E5B52">
        <w:t xml:space="preserve"> normes de codage</w:t>
      </w:r>
      <w:r w:rsidR="008C5875">
        <w:t xml:space="preserve"> spécifiques</w:t>
      </w:r>
      <w:r w:rsidR="008E5B52">
        <w:t>, des bonnes pratiques de développement, et de la bonne utilisation du framework pour éviter certaines erreurs courantes.</w:t>
      </w:r>
    </w:p>
    <w:p w14:paraId="2E780FF5" w14:textId="2790A18E" w:rsidR="00DE04DB" w:rsidRDefault="004D3A22" w:rsidP="00DE04DB">
      <w:pPr>
        <w:pStyle w:val="Titre2"/>
      </w:pPr>
      <w:bookmarkStart w:id="382" w:name="_Toc500754401"/>
      <w:r>
        <w:t>Structure du domaine</w:t>
      </w:r>
      <w:bookmarkEnd w:id="382"/>
    </w:p>
    <w:p w14:paraId="7184C9D7" w14:textId="07A6BE3F" w:rsidR="000C2AF3" w:rsidRDefault="00DE04DB" w:rsidP="00DE04DB">
      <w:r>
        <w:t>Au cours du développ</w:t>
      </w:r>
      <w:r w:rsidR="004D3A22">
        <w:t>ement, il faut s’assurer que les projets qui composent les domaines ont le bon contenu</w:t>
      </w:r>
      <w:r w:rsidR="009D640C">
        <w:t xml:space="preserve"> et les bonnes </w:t>
      </w:r>
      <w:r w:rsidR="002E13CA">
        <w:t>dépendances</w:t>
      </w:r>
      <w:r w:rsidR="009D640C">
        <w:t>. En particulier, le code métier doit être indépendant des briques techniques et il ne faut pas contourner des interfaces pour utiliser directement une implémentation.</w:t>
      </w:r>
    </w:p>
    <w:p w14:paraId="7D73FCFF" w14:textId="601EC57A" w:rsidR="00CE500B" w:rsidRDefault="00CE500B" w:rsidP="00DE04DB">
      <w:r>
        <w:t xml:space="preserve">Le schéma ci-dessous sert de référence pour </w:t>
      </w:r>
      <w:r w:rsidR="00843C98">
        <w:t>le contenu et les dépendances des projets d</w:t>
      </w:r>
      <w:r>
        <w:t>’un domaine.</w:t>
      </w:r>
      <w:r w:rsidR="009166AA">
        <w:t xml:space="preserve"> Les projets de test</w:t>
      </w:r>
      <w:r w:rsidR="00D732C1">
        <w:t>s</w:t>
      </w:r>
      <w:r w:rsidR="009166AA">
        <w:t xml:space="preserve"> unitaires ne sont pas représentés.</w:t>
      </w:r>
    </w:p>
    <w:p w14:paraId="6860420A" w14:textId="2DFA7AB1" w:rsidR="00BD0F12" w:rsidRPr="00DE04DB" w:rsidRDefault="00812BD3" w:rsidP="00FC6F7D">
      <w:pPr>
        <w:jc w:val="center"/>
      </w:pPr>
      <w:r>
        <w:object w:dxaOrig="8671" w:dyaOrig="5971" w14:anchorId="7976ECCB">
          <v:shape id="_x0000_i1030" type="#_x0000_t75" style="width:6in;height:302.25pt" o:ole="">
            <v:imagedata r:id="rId47" o:title=""/>
          </v:shape>
          <o:OLEObject Type="Embed" ProgID="Visio.Drawing.15" ShapeID="_x0000_i1030" DrawAspect="Content" ObjectID="_1574498128" r:id="rId48"/>
        </w:object>
      </w:r>
    </w:p>
    <w:p w14:paraId="61019003" w14:textId="6309CD24" w:rsidR="001A6E9E" w:rsidRDefault="001A6E9E" w:rsidP="008E5B52">
      <w:pPr>
        <w:pStyle w:val="Titre2"/>
      </w:pPr>
      <w:bookmarkStart w:id="383" w:name="_Toc500754402"/>
      <w:r>
        <w:t>Types commun</w:t>
      </w:r>
      <w:r w:rsidR="008A326B">
        <w:t>s</w:t>
      </w:r>
      <w:bookmarkEnd w:id="383"/>
    </w:p>
    <w:p w14:paraId="7F5F7D48" w14:textId="24761E95" w:rsidR="001A6E9E" w:rsidRDefault="001A6E9E" w:rsidP="001A6E9E">
      <w:r>
        <w:t xml:space="preserve">Les types communs sont des types ou des objets valeurs non persistés </w:t>
      </w:r>
      <w:r w:rsidR="00633B5B">
        <w:t xml:space="preserve">qui sont spécifiques au domaine mais </w:t>
      </w:r>
      <w:r>
        <w:t>qui peuvent apparaître</w:t>
      </w:r>
      <w:r w:rsidR="00633B5B">
        <w:t xml:space="preserve"> dans les différentes couches</w:t>
      </w:r>
      <w:r>
        <w:t>.</w:t>
      </w:r>
      <w:r w:rsidR="004C2E77">
        <w:t xml:space="preserve"> Les types communs sont utilisables dans les couches du moteur mais n’ont pas vocation à être utilisés dans les IHM.</w:t>
      </w:r>
      <w:r>
        <w:t xml:space="preserve"> Lors de l’écriture des types communs, les </w:t>
      </w:r>
      <w:r w:rsidR="00986A20">
        <w:t>points suivants sont à vérifier :</w:t>
      </w:r>
    </w:p>
    <w:p w14:paraId="0DDC6FAE" w14:textId="63AE1D26" w:rsidR="00986A20" w:rsidRPr="0063569D" w:rsidRDefault="00986A20" w:rsidP="001A6E9E">
      <w:pPr>
        <w:pStyle w:val="Paragraphedeliste"/>
        <w:numPr>
          <w:ilvl w:val="0"/>
          <w:numId w:val="5"/>
        </w:numPr>
        <w:jc w:val="left"/>
        <w:rPr>
          <w:b/>
        </w:rPr>
      </w:pPr>
      <w:r>
        <w:rPr>
          <w:b/>
        </w:rPr>
        <w:lastRenderedPageBreak/>
        <w:t xml:space="preserve">Les types communs se trouvent dans le projet </w:t>
      </w:r>
      <w:r w:rsidRPr="008D6770">
        <w:rPr>
          <w:rFonts w:ascii="Consolas" w:hAnsi="Consolas" w:cs="Consolas"/>
          <w:b/>
        </w:rPr>
        <w:t>EIT.Fixe.[Domaine].Domain.CommonTypes</w:t>
      </w:r>
      <w:r>
        <w:rPr>
          <w:b/>
        </w:rPr>
        <w:t>.</w:t>
      </w:r>
      <w:r>
        <w:rPr>
          <w:b/>
        </w:rPr>
        <w:br/>
      </w:r>
      <w:r>
        <w:t>Le respect de cette norme de nommage facilite la relecture du code et l’identification des projets des types communs par les outils.</w:t>
      </w:r>
    </w:p>
    <w:p w14:paraId="048F445C" w14:textId="156D9BE9" w:rsidR="0063569D" w:rsidRDefault="001E1B1E" w:rsidP="0063569D">
      <w:pPr>
        <w:pStyle w:val="Titre3"/>
      </w:pPr>
      <w:bookmarkStart w:id="384" w:name="_Toc500754403"/>
      <w:r>
        <w:t>Types énumérés</w:t>
      </w:r>
      <w:bookmarkEnd w:id="384"/>
    </w:p>
    <w:p w14:paraId="0B1BBCDB" w14:textId="561AF921" w:rsidR="00192210" w:rsidRDefault="000A6452" w:rsidP="00192210">
      <w:r>
        <w:t>Les types énumérés transverses ont leur place de projet des types communs. Lors de l’écriture de ces types énumérés, les points suivants sont à vérifier :</w:t>
      </w:r>
    </w:p>
    <w:p w14:paraId="12563B9F" w14:textId="0E6EE984" w:rsidR="00282A0D" w:rsidRDefault="00282A0D" w:rsidP="00E92B8C">
      <w:pPr>
        <w:pStyle w:val="Paragraphedeliste"/>
        <w:numPr>
          <w:ilvl w:val="0"/>
          <w:numId w:val="5"/>
        </w:numPr>
        <w:jc w:val="left"/>
        <w:rPr>
          <w:b/>
        </w:rPr>
      </w:pPr>
      <w:r>
        <w:rPr>
          <w:b/>
        </w:rPr>
        <w:t xml:space="preserve">Les types énumérés sont placés dans le répertoire </w:t>
      </w:r>
      <w:r w:rsidRPr="00F94667">
        <w:rPr>
          <w:rFonts w:cs="Arial"/>
          <w:b/>
        </w:rPr>
        <w:t>Enumerations</w:t>
      </w:r>
      <w:r>
        <w:rPr>
          <w:b/>
        </w:rPr>
        <w:t>.</w:t>
      </w:r>
      <w:r>
        <w:rPr>
          <w:b/>
        </w:rPr>
        <w:br/>
      </w:r>
      <w:r>
        <w:t>Cette norme organise les sources et facilite la relecture du code.</w:t>
      </w:r>
    </w:p>
    <w:p w14:paraId="4DABD599" w14:textId="08592FCF" w:rsidR="00CF74DB" w:rsidRPr="00CF74DB" w:rsidRDefault="00E92B8C" w:rsidP="00E92B8C">
      <w:pPr>
        <w:pStyle w:val="Paragraphedeliste"/>
        <w:numPr>
          <w:ilvl w:val="0"/>
          <w:numId w:val="5"/>
        </w:numPr>
        <w:jc w:val="left"/>
        <w:rPr>
          <w:b/>
        </w:rPr>
      </w:pPr>
      <w:r w:rsidRPr="00E92B8C">
        <w:rPr>
          <w:b/>
        </w:rPr>
        <w:t>Les valeurs numériques des énumérateurs sont explicitement renseignées.</w:t>
      </w:r>
      <w:r w:rsidRPr="00E92B8C">
        <w:rPr>
          <w:b/>
        </w:rPr>
        <w:br/>
      </w:r>
      <w:r w:rsidR="007A64E5">
        <w:t>Les valeurs numériques sont potentiellement utilisées par l’ORM pour la persistance. Il faut donc les fixer pour éviter les accidents en cas de modification de la liste des énumérateurs.</w:t>
      </w:r>
    </w:p>
    <w:p w14:paraId="4C1E56EB" w14:textId="70E5CDBE" w:rsidR="00E92B8C" w:rsidRDefault="00CF74DB" w:rsidP="00E92B8C">
      <w:pPr>
        <w:pStyle w:val="Paragraphedeliste"/>
        <w:numPr>
          <w:ilvl w:val="0"/>
          <w:numId w:val="5"/>
        </w:numPr>
        <w:jc w:val="left"/>
      </w:pPr>
      <w:r>
        <w:rPr>
          <w:b/>
        </w:rPr>
        <w:t>Il existe toujours un énumérateur correspondant à la valeur 0.</w:t>
      </w:r>
      <w:r>
        <w:rPr>
          <w:b/>
        </w:rPr>
        <w:br/>
      </w:r>
      <w:r w:rsidR="008F2B30">
        <w:t>Définir un énumérateur pour la valeur zéro</w:t>
      </w:r>
      <w:r w:rsidR="006D7083">
        <w:t xml:space="preserve"> évite des erreurs à l’</w:t>
      </w:r>
      <w:r w:rsidR="00AB1923">
        <w:t>e</w:t>
      </w:r>
      <w:r w:rsidR="006D7083">
        <w:t>xécution et</w:t>
      </w:r>
      <w:r w:rsidR="008F2B30">
        <w:t xml:space="preserve"> permet de travailler avec la valeur par défaut sans avoir à </w:t>
      </w:r>
      <w:r w:rsidR="008F2B30" w:rsidRPr="00467C16">
        <w:rPr>
          <w:i/>
        </w:rPr>
        <w:t>caster</w:t>
      </w:r>
      <w:r w:rsidR="008F2B30">
        <w:t xml:space="preserve"> l’énumér</w:t>
      </w:r>
      <w:r w:rsidR="006D7083">
        <w:t>ation dans son type sous-jacent.</w:t>
      </w:r>
    </w:p>
    <w:p w14:paraId="1ABC796A" w14:textId="6BEC1A28" w:rsidR="006B29D9" w:rsidRDefault="006B29D9" w:rsidP="00E92B8C">
      <w:pPr>
        <w:pStyle w:val="Paragraphedeliste"/>
        <w:numPr>
          <w:ilvl w:val="0"/>
          <w:numId w:val="5"/>
        </w:numPr>
        <w:jc w:val="left"/>
      </w:pPr>
      <w:r>
        <w:rPr>
          <w:b/>
        </w:rPr>
        <w:t>L’énumérateur correspondant à la valeur zéro n’est pas significatif pour le métier.</w:t>
      </w:r>
      <w:r>
        <w:rPr>
          <w:b/>
        </w:rPr>
        <w:br/>
      </w:r>
      <w:r w:rsidRPr="006B29D9">
        <w:t xml:space="preserve">Cette norme permet d’éviter de prendre en compte à tort dans le métier des cas d’erreur ou la valeur d’énumération n’est pas initialisée. La valeur zéro </w:t>
      </w:r>
      <w:r w:rsidR="00282A0D">
        <w:t>doit</w:t>
      </w:r>
      <w:r w:rsidRPr="006B29D9">
        <w:t xml:space="preserve"> correspondre à un énumérateur nommé  </w:t>
      </w:r>
      <w:r w:rsidRPr="006B29D9">
        <w:rPr>
          <w:rFonts w:ascii="Consolas" w:hAnsi="Consolas" w:cs="Consolas"/>
        </w:rPr>
        <w:t>NA</w:t>
      </w:r>
      <w:r w:rsidRPr="006B29D9">
        <w:t>.</w:t>
      </w:r>
    </w:p>
    <w:p w14:paraId="11D4CC79" w14:textId="2C2F6B8A" w:rsidR="00AC3D7C" w:rsidRDefault="00AC3D7C" w:rsidP="006B12A9">
      <w:r>
        <w:t>Le fichier suivant contient un exemple de code qui montre comment écrire un type énuméré</w:t>
      </w:r>
      <w:r w:rsidR="00090234">
        <w:t xml:space="preserve"> commun</w:t>
      </w:r>
      <w:r>
        <w:t>.</w:t>
      </w:r>
    </w:p>
    <w:p w14:paraId="09D955B0" w14:textId="525744C6" w:rsidR="001F1E32" w:rsidRPr="009E7733" w:rsidRDefault="00922168" w:rsidP="009E7733">
      <w:pPr>
        <w:pStyle w:val="Paragraphedeliste"/>
        <w:numPr>
          <w:ilvl w:val="0"/>
          <w:numId w:val="39"/>
        </w:numPr>
        <w:jc w:val="left"/>
        <w:rPr>
          <w:rFonts w:cs="Arial"/>
        </w:rPr>
      </w:pPr>
      <w:hyperlink r:id="rId49" w:history="1">
        <w:r w:rsidR="00170856" w:rsidRPr="009E7733">
          <w:rPr>
            <w:rStyle w:val="Lienhypertexte"/>
            <w:rFonts w:cs="Arial"/>
          </w:rPr>
          <w:t>Civilite.cs</w:t>
        </w:r>
      </w:hyperlink>
    </w:p>
    <w:p w14:paraId="0752CB07" w14:textId="5BB46CD6" w:rsidR="00252BE1" w:rsidRDefault="005A2EAF" w:rsidP="00252BE1">
      <w:pPr>
        <w:pStyle w:val="Titre3"/>
      </w:pPr>
      <w:bookmarkStart w:id="385" w:name="_Toc500754404"/>
      <w:r>
        <w:t>Messages</w:t>
      </w:r>
      <w:bookmarkEnd w:id="385"/>
    </w:p>
    <w:p w14:paraId="69CF5E0A" w14:textId="58208D45" w:rsidR="00252BE1" w:rsidRDefault="00252BE1" w:rsidP="00252BE1">
      <w:r>
        <w:t>Les messages asynchrones qui peuvent être véhiculés à travers le broker</w:t>
      </w:r>
      <w:r w:rsidR="005A2EAF">
        <w:t xml:space="preserve"> sont définis avec les types communs</w:t>
      </w:r>
      <w:r>
        <w:t>. Ils doivent être sérialisables. Lors de l’écriture de ces types énumérés, les points suivants sont à vérifier :</w:t>
      </w:r>
    </w:p>
    <w:p w14:paraId="20B886D3" w14:textId="542C6F5F" w:rsidR="009D363E" w:rsidRPr="00445582" w:rsidRDefault="005A2EAF" w:rsidP="009D363E">
      <w:pPr>
        <w:pStyle w:val="Paragraphedeliste"/>
        <w:numPr>
          <w:ilvl w:val="0"/>
          <w:numId w:val="5"/>
        </w:numPr>
        <w:jc w:val="left"/>
        <w:rPr>
          <w:b/>
        </w:rPr>
      </w:pPr>
      <w:r>
        <w:rPr>
          <w:b/>
        </w:rPr>
        <w:t xml:space="preserve">Le message </w:t>
      </w:r>
      <w:r w:rsidR="009D363E">
        <w:rPr>
          <w:b/>
        </w:rPr>
        <w:t xml:space="preserve">se trouve dans le </w:t>
      </w:r>
      <w:r w:rsidR="009D363E" w:rsidRPr="00477129">
        <w:rPr>
          <w:b/>
        </w:rPr>
        <w:t xml:space="preserve">projet </w:t>
      </w:r>
      <w:r w:rsidR="009D363E">
        <w:rPr>
          <w:rFonts w:ascii="Consolas" w:hAnsi="Consolas" w:cs="Consolas"/>
          <w:b/>
        </w:rPr>
        <w:t>EIT.Fixe.[Domaine].Domain.CommonTypes</w:t>
      </w:r>
      <w:r w:rsidR="009D363E" w:rsidRPr="00477129">
        <w:rPr>
          <w:b/>
        </w:rPr>
        <w:t>.</w:t>
      </w:r>
      <w:r w:rsidR="009D363E" w:rsidRPr="00477129">
        <w:rPr>
          <w:b/>
        </w:rPr>
        <w:br/>
      </w:r>
      <w:r>
        <w:t xml:space="preserve">Le message </w:t>
      </w:r>
      <w:r w:rsidR="009D363E">
        <w:t>est un type transverse qui peut circuler du projet métier jusqu’aux interfaces des services applicatifs. Le respect de cette norme de nommage facilite également la relecture du code.</w:t>
      </w:r>
    </w:p>
    <w:p w14:paraId="1247CE5D" w14:textId="47B96142" w:rsidR="00445582" w:rsidRPr="00541B7A" w:rsidRDefault="00445582" w:rsidP="009D363E">
      <w:pPr>
        <w:pStyle w:val="Paragraphedeliste"/>
        <w:numPr>
          <w:ilvl w:val="0"/>
          <w:numId w:val="5"/>
        </w:numPr>
        <w:jc w:val="left"/>
        <w:rPr>
          <w:b/>
        </w:rPr>
      </w:pPr>
      <w:r>
        <w:rPr>
          <w:b/>
        </w:rPr>
        <w:t>L</w:t>
      </w:r>
      <w:r w:rsidR="005A2EAF">
        <w:rPr>
          <w:b/>
        </w:rPr>
        <w:t>es messages d</w:t>
      </w:r>
      <w:r w:rsidR="00F94667">
        <w:rPr>
          <w:b/>
        </w:rPr>
        <w:t xml:space="preserve">e type </w:t>
      </w:r>
      <w:r w:rsidRPr="00541B7A">
        <w:rPr>
          <w:b/>
          <w:i/>
        </w:rPr>
        <w:t>évènement</w:t>
      </w:r>
      <w:r>
        <w:rPr>
          <w:b/>
        </w:rPr>
        <w:t xml:space="preserve"> se trouve</w:t>
      </w:r>
      <w:r w:rsidR="00F94667">
        <w:rPr>
          <w:b/>
        </w:rPr>
        <w:t>nt</w:t>
      </w:r>
      <w:r>
        <w:rPr>
          <w:b/>
        </w:rPr>
        <w:t xml:space="preserve"> dans le répertoire Events.</w:t>
      </w:r>
      <w:r>
        <w:rPr>
          <w:b/>
        </w:rPr>
        <w:br/>
      </w:r>
      <w:r>
        <w:t>Cette norme facilite la relecture du code.</w:t>
      </w:r>
    </w:p>
    <w:p w14:paraId="0883F5F7" w14:textId="53A156BA" w:rsidR="00F94667" w:rsidRPr="005726E4" w:rsidRDefault="00F94667" w:rsidP="00F94667">
      <w:pPr>
        <w:pStyle w:val="Paragraphedeliste"/>
        <w:numPr>
          <w:ilvl w:val="0"/>
          <w:numId w:val="5"/>
        </w:numPr>
        <w:jc w:val="left"/>
        <w:rPr>
          <w:b/>
        </w:rPr>
      </w:pPr>
      <w:r>
        <w:rPr>
          <w:b/>
        </w:rPr>
        <w:t xml:space="preserve">Les messages de type </w:t>
      </w:r>
      <w:r w:rsidRPr="00541B7A">
        <w:rPr>
          <w:b/>
          <w:i/>
        </w:rPr>
        <w:t>commande</w:t>
      </w:r>
      <w:r>
        <w:rPr>
          <w:b/>
        </w:rPr>
        <w:t xml:space="preserve"> se trouvent dans le répertoire Commands.</w:t>
      </w:r>
      <w:r>
        <w:rPr>
          <w:b/>
        </w:rPr>
        <w:br/>
      </w:r>
      <w:r w:rsidRPr="00541B7A">
        <w:t>Cette norme facilite la relecture du code.</w:t>
      </w:r>
    </w:p>
    <w:p w14:paraId="02588F51" w14:textId="5FA10A58" w:rsidR="005726E4" w:rsidRPr="00541B7A" w:rsidRDefault="00F94667" w:rsidP="009D363E">
      <w:pPr>
        <w:pStyle w:val="Paragraphedeliste"/>
        <w:numPr>
          <w:ilvl w:val="0"/>
          <w:numId w:val="5"/>
        </w:numPr>
        <w:jc w:val="left"/>
        <w:rPr>
          <w:b/>
        </w:rPr>
      </w:pPr>
      <w:r>
        <w:rPr>
          <w:b/>
        </w:rPr>
        <w:t xml:space="preserve">Les messages de type </w:t>
      </w:r>
      <w:r w:rsidRPr="00541B7A">
        <w:rPr>
          <w:b/>
          <w:i/>
        </w:rPr>
        <w:t>évènement</w:t>
      </w:r>
      <w:r>
        <w:rPr>
          <w:b/>
        </w:rPr>
        <w:t xml:space="preserve"> sont </w:t>
      </w:r>
      <w:r w:rsidR="005726E4">
        <w:rPr>
          <w:b/>
        </w:rPr>
        <w:t>nommé</w:t>
      </w:r>
      <w:r>
        <w:rPr>
          <w:b/>
        </w:rPr>
        <w:t>s</w:t>
      </w:r>
      <w:r w:rsidR="005726E4">
        <w:rPr>
          <w:b/>
        </w:rPr>
        <w:t xml:space="preserve"> </w:t>
      </w:r>
      <w:r w:rsidR="005726E4" w:rsidRPr="005726E4">
        <w:rPr>
          <w:rFonts w:ascii="Consolas" w:hAnsi="Consolas" w:cs="Consolas"/>
          <w:b/>
        </w:rPr>
        <w:t>[NomEvenement]Event</w:t>
      </w:r>
      <w:r w:rsidR="005726E4">
        <w:rPr>
          <w:b/>
        </w:rPr>
        <w:t>.</w:t>
      </w:r>
      <w:r w:rsidR="005726E4">
        <w:rPr>
          <w:b/>
        </w:rPr>
        <w:br/>
      </w:r>
      <w:r w:rsidR="005726E4" w:rsidRPr="005726E4">
        <w:t xml:space="preserve">Cette norme </w:t>
      </w:r>
      <w:r w:rsidR="005726E4">
        <w:t xml:space="preserve">de nommage </w:t>
      </w:r>
      <w:r w:rsidR="005726E4" w:rsidRPr="005726E4">
        <w:t>facilite la relecture du code.</w:t>
      </w:r>
    </w:p>
    <w:p w14:paraId="3F4AF683" w14:textId="791B0786" w:rsidR="00F94667" w:rsidRPr="004C5819" w:rsidRDefault="00F94667" w:rsidP="009D363E">
      <w:pPr>
        <w:pStyle w:val="Paragraphedeliste"/>
        <w:numPr>
          <w:ilvl w:val="0"/>
          <w:numId w:val="5"/>
        </w:numPr>
        <w:jc w:val="left"/>
        <w:rPr>
          <w:b/>
        </w:rPr>
      </w:pPr>
      <w:r>
        <w:rPr>
          <w:b/>
        </w:rPr>
        <w:t xml:space="preserve">Les messages de type commande sont nommés </w:t>
      </w:r>
      <w:r w:rsidRPr="00541B7A">
        <w:rPr>
          <w:rFonts w:ascii="Consolas" w:hAnsi="Consolas" w:cs="Consolas"/>
          <w:b/>
        </w:rPr>
        <w:t>[NomCommande]Command</w:t>
      </w:r>
      <w:r>
        <w:rPr>
          <w:b/>
        </w:rPr>
        <w:t>.</w:t>
      </w:r>
      <w:r>
        <w:rPr>
          <w:b/>
        </w:rPr>
        <w:br/>
      </w:r>
      <w:r>
        <w:t>Cette norme de nommage facilite la relecture du code.</w:t>
      </w:r>
    </w:p>
    <w:p w14:paraId="62191E79" w14:textId="4016C476" w:rsidR="009D363E" w:rsidRDefault="00F94667" w:rsidP="009D363E">
      <w:pPr>
        <w:pStyle w:val="Paragraphedeliste"/>
        <w:numPr>
          <w:ilvl w:val="0"/>
          <w:numId w:val="4"/>
        </w:numPr>
        <w:jc w:val="left"/>
      </w:pPr>
      <w:r>
        <w:rPr>
          <w:b/>
        </w:rPr>
        <w:lastRenderedPageBreak/>
        <w:t xml:space="preserve">Le message </w:t>
      </w:r>
      <w:r w:rsidR="009D363E" w:rsidRPr="001D09DF">
        <w:rPr>
          <w:b/>
        </w:rPr>
        <w:t>est une classe</w:t>
      </w:r>
      <w:r w:rsidR="009D363E">
        <w:t>.</w:t>
      </w:r>
      <w:r w:rsidR="009D363E">
        <w:br/>
        <w:t>Il s’agit d’une contrainte de la sérialisation.</w:t>
      </w:r>
    </w:p>
    <w:p w14:paraId="6D6C0AB5" w14:textId="447BAB53" w:rsidR="00900C4D" w:rsidRPr="00541B7A" w:rsidRDefault="00F94667" w:rsidP="00B8297A">
      <w:pPr>
        <w:pStyle w:val="Paragraphedeliste"/>
        <w:numPr>
          <w:ilvl w:val="0"/>
          <w:numId w:val="11"/>
        </w:numPr>
        <w:jc w:val="left"/>
      </w:pPr>
      <w:r>
        <w:rPr>
          <w:b/>
        </w:rPr>
        <w:t>Le message, qu’</w:t>
      </w:r>
      <w:r w:rsidR="00900C4D">
        <w:rPr>
          <w:b/>
        </w:rPr>
        <w:t xml:space="preserve">il soit </w:t>
      </w:r>
      <w:r>
        <w:rPr>
          <w:b/>
        </w:rPr>
        <w:t>un évènement</w:t>
      </w:r>
      <w:r w:rsidR="00900C4D">
        <w:rPr>
          <w:b/>
        </w:rPr>
        <w:t xml:space="preserve"> ou une commande</w:t>
      </w:r>
      <w:r>
        <w:rPr>
          <w:b/>
        </w:rPr>
        <w:t>,</w:t>
      </w:r>
      <w:r w:rsidRPr="006B1D75">
        <w:rPr>
          <w:b/>
        </w:rPr>
        <w:t xml:space="preserve"> </w:t>
      </w:r>
      <w:r w:rsidR="006B1D75" w:rsidRPr="006B1D75">
        <w:rPr>
          <w:b/>
        </w:rPr>
        <w:t>dérive du type Event.</w:t>
      </w:r>
      <w:r w:rsidR="006B1D75">
        <w:br/>
        <w:t>Cette norme est un prérequis pour le fonctionnement du système de communication asynchrone.</w:t>
      </w:r>
    </w:p>
    <w:p w14:paraId="78B2EF48" w14:textId="52E6CBE3" w:rsidR="009D363E" w:rsidDel="009E7733" w:rsidRDefault="00900C4D" w:rsidP="00B8297A">
      <w:pPr>
        <w:pStyle w:val="Paragraphedeliste"/>
        <w:numPr>
          <w:ilvl w:val="0"/>
          <w:numId w:val="11"/>
        </w:numPr>
        <w:jc w:val="left"/>
        <w:rPr>
          <w:del w:id="386" w:author="JACQUOT Vincent" w:date="2017-11-17T09:53:00Z"/>
        </w:rPr>
      </w:pPr>
      <w:del w:id="387" w:author="JACQUOT Vincent" w:date="2017-11-17T09:53:00Z">
        <w:r w:rsidDel="009E7733">
          <w:rPr>
            <w:b/>
          </w:rPr>
          <w:delText>Le message</w:delText>
        </w:r>
        <w:r w:rsidRPr="006B1D75" w:rsidDel="009E7733">
          <w:rPr>
            <w:b/>
          </w:rPr>
          <w:delText xml:space="preserve"> </w:delText>
        </w:r>
        <w:r w:rsidR="009D363E" w:rsidRPr="006B1D75" w:rsidDel="009E7733">
          <w:rPr>
            <w:b/>
          </w:rPr>
          <w:delText xml:space="preserve">est décoré avec l’attribut </w:delText>
        </w:r>
        <w:r w:rsidR="009D363E" w:rsidRPr="006B1D75" w:rsidDel="009E7733">
          <w:rPr>
            <w:rFonts w:ascii="Consolas" w:hAnsi="Consolas" w:cs="Consolas"/>
            <w:b/>
          </w:rPr>
          <w:delText>DataContract</w:delText>
        </w:r>
        <w:r w:rsidR="009D363E" w:rsidRPr="006B1D75" w:rsidDel="009E7733">
          <w:rPr>
            <w:b/>
          </w:rPr>
          <w:delText>.</w:delText>
        </w:r>
        <w:r w:rsidR="009D363E" w:rsidDel="009E7733">
          <w:br/>
          <w:delText>Cet attribut permet d’indiquer au fr</w:delText>
        </w:r>
        <w:r w:rsidR="000943F5" w:rsidDel="009E7733">
          <w:delText xml:space="preserve">amework que </w:delText>
        </w:r>
        <w:r w:rsidDel="009E7733">
          <w:delText xml:space="preserve">le message </w:delText>
        </w:r>
        <w:r w:rsidR="009D363E" w:rsidDel="009E7733">
          <w:delText>est sérialisable.</w:delText>
        </w:r>
      </w:del>
    </w:p>
    <w:p w14:paraId="03928982" w14:textId="39A303DC" w:rsidR="009D363E" w:rsidRDefault="00900C4D" w:rsidP="009D363E">
      <w:pPr>
        <w:pStyle w:val="Paragraphedeliste"/>
        <w:numPr>
          <w:ilvl w:val="0"/>
          <w:numId w:val="11"/>
        </w:numPr>
        <w:jc w:val="left"/>
      </w:pPr>
      <w:r>
        <w:rPr>
          <w:b/>
        </w:rPr>
        <w:t xml:space="preserve">Le message </w:t>
      </w:r>
      <w:r w:rsidR="009D363E">
        <w:rPr>
          <w:b/>
        </w:rPr>
        <w:t>possède un constructeur sans paramètre.</w:t>
      </w:r>
      <w:r w:rsidR="009D363E">
        <w:rPr>
          <w:b/>
        </w:rPr>
        <w:br/>
      </w:r>
      <w:r w:rsidR="009D363E" w:rsidRPr="001D09DF">
        <w:t>Le constructeur sans paramètre</w:t>
      </w:r>
      <w:r w:rsidR="009D363E">
        <w:t xml:space="preserve"> est nécessaire pour désérialiser l’objet de manière efficace.</w:t>
      </w:r>
    </w:p>
    <w:p w14:paraId="27B1E684" w14:textId="77777777" w:rsidR="009D363E" w:rsidRPr="000A72C7" w:rsidRDefault="009D363E" w:rsidP="009D363E">
      <w:pPr>
        <w:pStyle w:val="Paragraphedeliste"/>
        <w:numPr>
          <w:ilvl w:val="0"/>
          <w:numId w:val="11"/>
        </w:numPr>
        <w:jc w:val="left"/>
        <w:rPr>
          <w:b/>
        </w:rPr>
      </w:pPr>
      <w:r w:rsidRPr="00C23BAC">
        <w:rPr>
          <w:b/>
        </w:rPr>
        <w:t xml:space="preserve">Les propriétés </w:t>
      </w:r>
      <w:r>
        <w:rPr>
          <w:b/>
        </w:rPr>
        <w:t>sérialisables</w:t>
      </w:r>
      <w:r w:rsidRPr="00C23BAC">
        <w:rPr>
          <w:b/>
        </w:rPr>
        <w:t xml:space="preserve"> déclarent un accesseur </w:t>
      </w:r>
      <w:r w:rsidRPr="00C23BAC">
        <w:rPr>
          <w:rFonts w:ascii="Courier New" w:hAnsi="Courier New" w:cs="Courier New"/>
          <w:b/>
        </w:rPr>
        <w:t>get</w:t>
      </w:r>
      <w:r w:rsidRPr="00C23BAC">
        <w:rPr>
          <w:b/>
        </w:rPr>
        <w:t xml:space="preserve"> et un accesseur </w:t>
      </w:r>
      <w:r w:rsidRPr="00C23BAC">
        <w:rPr>
          <w:rFonts w:ascii="Courier New" w:hAnsi="Courier New" w:cs="Courier New"/>
          <w:b/>
        </w:rPr>
        <w:t>set</w:t>
      </w:r>
      <w:r w:rsidRPr="00C23BAC">
        <w:rPr>
          <w:b/>
        </w:rPr>
        <w:t xml:space="preserve">. </w:t>
      </w:r>
      <w:r>
        <w:rPr>
          <w:b/>
        </w:rPr>
        <w:br/>
      </w:r>
      <w:r>
        <w:t>Le sérialiseur doit pouvoir accéder aux propriétés sérialisables en lecture pour la sérialisation et en écriture pour la désérialisation. Les propriétés à qui il manque l’un des accesseurs ne sont pas sérialisées ou désérialisées.</w:t>
      </w:r>
    </w:p>
    <w:p w14:paraId="6EE528D2" w14:textId="5AAC3215" w:rsidR="009D363E" w:rsidRDefault="009D363E" w:rsidP="009D363E">
      <w:pPr>
        <w:pStyle w:val="Paragraphedeliste"/>
        <w:numPr>
          <w:ilvl w:val="0"/>
          <w:numId w:val="11"/>
        </w:numPr>
        <w:jc w:val="left"/>
      </w:pPr>
      <w:r w:rsidRPr="00DE5871">
        <w:rPr>
          <w:b/>
        </w:rPr>
        <w:t xml:space="preserve">Les </w:t>
      </w:r>
      <w:r>
        <w:rPr>
          <w:b/>
        </w:rPr>
        <w:t xml:space="preserve">propriétés sérialisables </w:t>
      </w:r>
      <w:r w:rsidRPr="00DE5871">
        <w:rPr>
          <w:b/>
        </w:rPr>
        <w:t>sont décoré</w:t>
      </w:r>
      <w:r>
        <w:rPr>
          <w:b/>
        </w:rPr>
        <w:t>e</w:t>
      </w:r>
      <w:r w:rsidRPr="00DE5871">
        <w:rPr>
          <w:b/>
        </w:rPr>
        <w:t>s avec l’att</w:t>
      </w:r>
      <w:bookmarkStart w:id="388" w:name="_GoBack"/>
      <w:bookmarkEnd w:id="388"/>
      <w:r w:rsidRPr="00DE5871">
        <w:rPr>
          <w:b/>
        </w:rPr>
        <w:t xml:space="preserve">ribut </w:t>
      </w:r>
      <w:r w:rsidRPr="00DE5871">
        <w:rPr>
          <w:rFonts w:ascii="Consolas" w:hAnsi="Consolas" w:cs="Consolas"/>
          <w:b/>
        </w:rPr>
        <w:t>DataMember</w:t>
      </w:r>
      <w:r w:rsidRPr="00DE5871">
        <w:rPr>
          <w:b/>
        </w:rPr>
        <w:t>.</w:t>
      </w:r>
      <w:r>
        <w:br/>
        <w:t>Cet attribut permet d’indiquer au framework que la propriété de l’objet de présentation est sérialisable.</w:t>
      </w:r>
    </w:p>
    <w:p w14:paraId="685BFC71" w14:textId="77777777" w:rsidR="009D363E" w:rsidRDefault="009D363E" w:rsidP="009D363E">
      <w:pPr>
        <w:pStyle w:val="Paragraphedeliste"/>
        <w:numPr>
          <w:ilvl w:val="0"/>
          <w:numId w:val="11"/>
        </w:numPr>
        <w:jc w:val="left"/>
      </w:pPr>
      <w:r>
        <w:rPr>
          <w:b/>
        </w:rPr>
        <w:t>Les types des propriétés sérialisables font partie de la liste des types supportés.</w:t>
      </w:r>
      <w:r>
        <w:br/>
        <w:t>Le type des propriétés sérialisable doit faire partie de la liste des types suivants pour être supporté par le framework :</w:t>
      </w:r>
    </w:p>
    <w:p w14:paraId="2BF07A81" w14:textId="77777777" w:rsidR="009D363E" w:rsidRPr="00415189" w:rsidRDefault="009D363E" w:rsidP="009D363E">
      <w:pPr>
        <w:pStyle w:val="Paragraphedeliste"/>
        <w:numPr>
          <w:ilvl w:val="1"/>
          <w:numId w:val="11"/>
        </w:numPr>
        <w:jc w:val="left"/>
        <w:rPr>
          <w:lang w:val="en-US"/>
        </w:rPr>
      </w:pPr>
      <w:r w:rsidRPr="00415189">
        <w:rPr>
          <w:rFonts w:ascii="Consolas" w:hAnsi="Consolas" w:cs="Consolas"/>
          <w:lang w:val="en-US"/>
        </w:rPr>
        <w:t>byte</w:t>
      </w:r>
      <w:r w:rsidRPr="00415189">
        <w:rPr>
          <w:lang w:val="en-US"/>
        </w:rPr>
        <w:t xml:space="preserve">, </w:t>
      </w:r>
      <w:r w:rsidRPr="00415189">
        <w:rPr>
          <w:rFonts w:ascii="Consolas" w:hAnsi="Consolas" w:cs="Consolas"/>
          <w:lang w:val="en-US"/>
        </w:rPr>
        <w:t>bool</w:t>
      </w:r>
      <w:r w:rsidRPr="00415189">
        <w:rPr>
          <w:lang w:val="en-US"/>
        </w:rPr>
        <w:t xml:space="preserve">, </w:t>
      </w:r>
      <w:r w:rsidRPr="00415189">
        <w:rPr>
          <w:rFonts w:ascii="Consolas" w:hAnsi="Consolas" w:cs="Consolas"/>
          <w:lang w:val="en-US"/>
        </w:rPr>
        <w:t>short</w:t>
      </w:r>
      <w:r w:rsidRPr="00415189">
        <w:rPr>
          <w:lang w:val="en-US"/>
        </w:rPr>
        <w:t xml:space="preserve">, </w:t>
      </w:r>
      <w:r w:rsidRPr="00415189">
        <w:rPr>
          <w:rFonts w:ascii="Consolas" w:hAnsi="Consolas" w:cs="Consolas"/>
          <w:lang w:val="en-US"/>
        </w:rPr>
        <w:t>int</w:t>
      </w:r>
      <w:r w:rsidRPr="00415189">
        <w:rPr>
          <w:lang w:val="en-US"/>
        </w:rPr>
        <w:t xml:space="preserve">, </w:t>
      </w:r>
      <w:r w:rsidRPr="00415189">
        <w:rPr>
          <w:rFonts w:ascii="Consolas" w:hAnsi="Consolas" w:cs="Consolas"/>
          <w:lang w:val="en-US"/>
        </w:rPr>
        <w:t>long</w:t>
      </w:r>
      <w:r w:rsidRPr="00415189">
        <w:rPr>
          <w:lang w:val="en-US"/>
        </w:rPr>
        <w:t xml:space="preserve">, </w:t>
      </w:r>
      <w:r w:rsidRPr="00415189">
        <w:rPr>
          <w:rFonts w:ascii="Consolas" w:hAnsi="Consolas" w:cs="Consolas"/>
          <w:lang w:val="en-US"/>
        </w:rPr>
        <w:t>decimal</w:t>
      </w:r>
      <w:r w:rsidRPr="00415189">
        <w:rPr>
          <w:lang w:val="en-US"/>
        </w:rPr>
        <w:t xml:space="preserve"> ou </w:t>
      </w:r>
      <w:r w:rsidRPr="00415189">
        <w:rPr>
          <w:rFonts w:ascii="Consolas" w:hAnsi="Consolas" w:cs="Consolas"/>
          <w:lang w:val="en-US"/>
        </w:rPr>
        <w:t>DateTime</w:t>
      </w:r>
    </w:p>
    <w:p w14:paraId="43987F94" w14:textId="77777777" w:rsidR="009D363E" w:rsidRDefault="009D363E" w:rsidP="009D363E">
      <w:pPr>
        <w:pStyle w:val="Paragraphedeliste"/>
        <w:numPr>
          <w:ilvl w:val="1"/>
          <w:numId w:val="11"/>
        </w:numPr>
        <w:jc w:val="left"/>
      </w:pPr>
      <w:r>
        <w:t>Un type énuméré</w:t>
      </w:r>
    </w:p>
    <w:p w14:paraId="4C632D00" w14:textId="77777777" w:rsidR="009D363E" w:rsidRDefault="009D363E" w:rsidP="009D363E">
      <w:pPr>
        <w:pStyle w:val="Paragraphedeliste"/>
        <w:numPr>
          <w:ilvl w:val="1"/>
          <w:numId w:val="11"/>
        </w:numPr>
        <w:jc w:val="left"/>
      </w:pPr>
      <w:r w:rsidRPr="00794521">
        <w:rPr>
          <w:rFonts w:ascii="Consolas" w:hAnsi="Consolas" w:cs="Consolas"/>
        </w:rPr>
        <w:t>Nullable&lt;T&gt;</w:t>
      </w:r>
      <w:r>
        <w:t xml:space="preserve"> ou </w:t>
      </w:r>
      <w:r w:rsidRPr="00794521">
        <w:rPr>
          <w:rFonts w:ascii="Consolas" w:hAnsi="Consolas" w:cs="Consolas"/>
        </w:rPr>
        <w:t>T</w:t>
      </w:r>
      <w:r>
        <w:t xml:space="preserve"> est l’un des types précédents</w:t>
      </w:r>
    </w:p>
    <w:p w14:paraId="13C249D8" w14:textId="77777777" w:rsidR="009D363E" w:rsidRDefault="009D363E" w:rsidP="009D363E">
      <w:pPr>
        <w:pStyle w:val="Paragraphedeliste"/>
        <w:numPr>
          <w:ilvl w:val="1"/>
          <w:numId w:val="11"/>
        </w:numPr>
        <w:jc w:val="left"/>
      </w:pPr>
      <w:r>
        <w:t>Un objet de présentation</w:t>
      </w:r>
    </w:p>
    <w:p w14:paraId="5996CEE1" w14:textId="583789DE" w:rsidR="00252BE1" w:rsidRDefault="009D363E" w:rsidP="00252BE1">
      <w:pPr>
        <w:pStyle w:val="Paragraphedeliste"/>
        <w:numPr>
          <w:ilvl w:val="1"/>
          <w:numId w:val="11"/>
        </w:numPr>
        <w:jc w:val="left"/>
      </w:pPr>
      <w:r>
        <w:t>Un tableau de l’un des types précédents</w:t>
      </w:r>
    </w:p>
    <w:p w14:paraId="66535B4E" w14:textId="3B898D80" w:rsidR="009F4647" w:rsidRDefault="009F4647" w:rsidP="006B12A9">
      <w:r>
        <w:t>Le fichier suivant contient un exemple de code qui monte comment écrire un évènement.</w:t>
      </w:r>
    </w:p>
    <w:p w14:paraId="72B98FCA" w14:textId="6326261D" w:rsidR="003E6308" w:rsidRPr="009E7733" w:rsidRDefault="00922168" w:rsidP="009E7733">
      <w:pPr>
        <w:pStyle w:val="Paragraphedeliste"/>
        <w:numPr>
          <w:ilvl w:val="0"/>
          <w:numId w:val="40"/>
        </w:numPr>
        <w:jc w:val="left"/>
        <w:rPr>
          <w:rFonts w:cs="Arial"/>
        </w:rPr>
      </w:pPr>
      <w:hyperlink r:id="rId50" w:history="1">
        <w:r w:rsidR="001667C3" w:rsidRPr="009E7733">
          <w:rPr>
            <w:rStyle w:val="Lienhypertexte"/>
            <w:rFonts w:cs="Arial"/>
          </w:rPr>
          <w:t>CommandeCreeEvent.cs</w:t>
        </w:r>
      </w:hyperlink>
    </w:p>
    <w:p w14:paraId="4D80F744" w14:textId="3AA713FE" w:rsidR="00900C4D" w:rsidRDefault="00900C4D" w:rsidP="009F4647">
      <w:pPr>
        <w:jc w:val="left"/>
      </w:pPr>
      <w:r>
        <w:t>Le fichier suivant contient un exemple de code qui montre comment écrire une commande.</w:t>
      </w:r>
    </w:p>
    <w:p w14:paraId="679AD9EC" w14:textId="499124F0" w:rsidR="00900C4D" w:rsidRPr="009E7733" w:rsidRDefault="00922168" w:rsidP="009E7733">
      <w:pPr>
        <w:pStyle w:val="Paragraphedeliste"/>
        <w:numPr>
          <w:ilvl w:val="0"/>
          <w:numId w:val="40"/>
        </w:numPr>
        <w:jc w:val="left"/>
        <w:rPr>
          <w:rFonts w:cs="Arial"/>
        </w:rPr>
      </w:pPr>
      <w:hyperlink r:id="rId51" w:history="1">
        <w:r w:rsidR="001667C3" w:rsidRPr="009E7733">
          <w:rPr>
            <w:rStyle w:val="Lienhypertexte"/>
            <w:rFonts w:cs="Arial"/>
          </w:rPr>
          <w:t>AvertissementClientCommand.cs</w:t>
        </w:r>
      </w:hyperlink>
    </w:p>
    <w:p w14:paraId="23E106AB" w14:textId="71878761" w:rsidR="008E5B52" w:rsidRDefault="00C80C84" w:rsidP="008E5B52">
      <w:pPr>
        <w:pStyle w:val="Titre2"/>
      </w:pPr>
      <w:bookmarkStart w:id="389" w:name="_Toc500754405"/>
      <w:r>
        <w:t>Code métier</w:t>
      </w:r>
      <w:bookmarkEnd w:id="389"/>
    </w:p>
    <w:p w14:paraId="2FA5DA7F" w14:textId="3F57AF2A" w:rsidR="00D144D1" w:rsidRPr="00D144D1" w:rsidRDefault="00D144D1" w:rsidP="00D144D1">
      <w:r>
        <w:t xml:space="preserve">L’écriture du code métier </w:t>
      </w:r>
      <w:r w:rsidR="003D4971">
        <w:t xml:space="preserve">est la première étape du développement. </w:t>
      </w:r>
      <w:r w:rsidR="000064C9">
        <w:t>Elle</w:t>
      </w:r>
      <w:r w:rsidR="003D4971">
        <w:t xml:space="preserve"> concerne</w:t>
      </w:r>
      <w:r w:rsidR="0074457E">
        <w:t xml:space="preserve"> </w:t>
      </w:r>
      <w:r w:rsidR="003D4971">
        <w:t>l’écritur</w:t>
      </w:r>
      <w:r w:rsidR="00430217">
        <w:t>e des entités, des repositori</w:t>
      </w:r>
      <w:r w:rsidR="00AB6069">
        <w:t>es, des services « métier » et l</w:t>
      </w:r>
      <w:r w:rsidR="00430217">
        <w:t>es interfaces</w:t>
      </w:r>
      <w:r w:rsidR="00AB6069">
        <w:t xml:space="preserve"> du paramétrage et</w:t>
      </w:r>
      <w:r w:rsidR="00430217">
        <w:t xml:space="preserve"> des systèmes externes</w:t>
      </w:r>
      <w:r w:rsidR="00E918E2">
        <w:t xml:space="preserve">. </w:t>
      </w:r>
      <w:r w:rsidR="00E84051">
        <w:t>En</w:t>
      </w:r>
      <w:r w:rsidR="006A0BA4">
        <w:t xml:space="preserve"> développant du code métier, les points suivants sont à vérifier</w:t>
      </w:r>
      <w:r w:rsidR="00E918E2">
        <w:t> :</w:t>
      </w:r>
    </w:p>
    <w:p w14:paraId="23E0F528" w14:textId="118FE6AA" w:rsidR="008E5B52" w:rsidRPr="008D6770" w:rsidRDefault="00D144D1" w:rsidP="00592214">
      <w:pPr>
        <w:pStyle w:val="Paragraphedeliste"/>
        <w:numPr>
          <w:ilvl w:val="0"/>
          <w:numId w:val="5"/>
        </w:numPr>
        <w:jc w:val="left"/>
        <w:rPr>
          <w:b/>
        </w:rPr>
      </w:pPr>
      <w:r w:rsidRPr="00477129">
        <w:rPr>
          <w:b/>
        </w:rPr>
        <w:t xml:space="preserve">Le code métier </w:t>
      </w:r>
      <w:r w:rsidR="00A96F5F">
        <w:rPr>
          <w:b/>
        </w:rPr>
        <w:t>se trouve dans</w:t>
      </w:r>
      <w:r w:rsidRPr="00477129">
        <w:rPr>
          <w:b/>
        </w:rPr>
        <w:t xml:space="preserve"> </w:t>
      </w:r>
      <w:r w:rsidR="00A96F5F">
        <w:rPr>
          <w:b/>
        </w:rPr>
        <w:t>le</w:t>
      </w:r>
      <w:r w:rsidRPr="00477129">
        <w:rPr>
          <w:b/>
        </w:rPr>
        <w:t xml:space="preserve"> projet </w:t>
      </w:r>
      <w:r w:rsidR="00AE057E">
        <w:rPr>
          <w:rFonts w:ascii="Consolas" w:hAnsi="Consolas" w:cs="Consolas"/>
          <w:b/>
        </w:rPr>
        <w:t>EIT.Fixe.</w:t>
      </w:r>
      <w:r w:rsidR="001D7FC5">
        <w:rPr>
          <w:rFonts w:ascii="Consolas" w:hAnsi="Consolas" w:cs="Consolas"/>
          <w:b/>
        </w:rPr>
        <w:t>[Domaine]</w:t>
      </w:r>
      <w:r w:rsidRPr="003A0138">
        <w:rPr>
          <w:rFonts w:ascii="Consolas" w:hAnsi="Consolas" w:cs="Consolas"/>
          <w:b/>
        </w:rPr>
        <w:t>.Domain</w:t>
      </w:r>
      <w:r w:rsidRPr="00477129">
        <w:rPr>
          <w:b/>
        </w:rPr>
        <w:t>.</w:t>
      </w:r>
      <w:r w:rsidR="00477129" w:rsidRPr="00477129">
        <w:rPr>
          <w:b/>
        </w:rPr>
        <w:br/>
      </w:r>
      <w:r w:rsidR="00477129">
        <w:t xml:space="preserve">Le respect de cette norme de nommage facilite la </w:t>
      </w:r>
      <w:r w:rsidR="008F02F4">
        <w:t>re</w:t>
      </w:r>
      <w:r w:rsidR="00477129">
        <w:t>lecture du code et l’identification des projets métier par les outils d’intégration continue</w:t>
      </w:r>
      <w:r w:rsidR="00C62683">
        <w:t xml:space="preserve"> et de configuration</w:t>
      </w:r>
      <w:r w:rsidR="00477129">
        <w:t>.</w:t>
      </w:r>
    </w:p>
    <w:p w14:paraId="1BF024BC" w14:textId="77777777" w:rsidR="00A870EA" w:rsidRPr="004C1FE8" w:rsidRDefault="00D144D1" w:rsidP="00592214">
      <w:pPr>
        <w:pStyle w:val="Paragraphedeliste"/>
        <w:numPr>
          <w:ilvl w:val="0"/>
          <w:numId w:val="4"/>
        </w:numPr>
        <w:jc w:val="left"/>
        <w:rPr>
          <w:b/>
        </w:rPr>
      </w:pPr>
      <w:r w:rsidRPr="00477129">
        <w:rPr>
          <w:b/>
        </w:rPr>
        <w:lastRenderedPageBreak/>
        <w:t>Le</w:t>
      </w:r>
      <w:r w:rsidR="000E55B3">
        <w:rPr>
          <w:b/>
        </w:rPr>
        <w:t>s</w:t>
      </w:r>
      <w:r w:rsidRPr="00477129">
        <w:rPr>
          <w:b/>
        </w:rPr>
        <w:t xml:space="preserve"> tests </w:t>
      </w:r>
      <w:r w:rsidR="00A96F5F">
        <w:rPr>
          <w:b/>
        </w:rPr>
        <w:t>se trouvent</w:t>
      </w:r>
      <w:r w:rsidRPr="00477129">
        <w:rPr>
          <w:b/>
        </w:rPr>
        <w:t xml:space="preserve"> dans le projet </w:t>
      </w:r>
      <w:r w:rsidR="00AE057E">
        <w:rPr>
          <w:rFonts w:ascii="Consolas" w:hAnsi="Consolas" w:cs="Consolas"/>
          <w:b/>
        </w:rPr>
        <w:t>EIT.Fixe.</w:t>
      </w:r>
      <w:r w:rsidR="001D7FC5">
        <w:rPr>
          <w:rFonts w:ascii="Consolas" w:hAnsi="Consolas" w:cs="Consolas"/>
          <w:b/>
        </w:rPr>
        <w:t>[Domaine]</w:t>
      </w:r>
      <w:r w:rsidRPr="003A0138">
        <w:rPr>
          <w:rFonts w:ascii="Consolas" w:hAnsi="Consolas" w:cs="Consolas"/>
          <w:b/>
        </w:rPr>
        <w:t>.Domain.Test</w:t>
      </w:r>
      <w:r w:rsidRPr="00477129">
        <w:rPr>
          <w:b/>
        </w:rPr>
        <w:t>.</w:t>
      </w:r>
      <w:r w:rsidR="00477129">
        <w:rPr>
          <w:b/>
        </w:rPr>
        <w:br/>
      </w:r>
      <w:r w:rsidR="00477129">
        <w:t xml:space="preserve">Le respect de cette norme de nommage facilite la </w:t>
      </w:r>
      <w:r w:rsidR="008F02F4">
        <w:t>re</w:t>
      </w:r>
      <w:r w:rsidR="00477129">
        <w:t>lecture du code</w:t>
      </w:r>
      <w:r w:rsidR="00174AAF">
        <w:t xml:space="preserve"> et</w:t>
      </w:r>
      <w:r w:rsidR="00477129">
        <w:t xml:space="preserve"> l’identification </w:t>
      </w:r>
      <w:r w:rsidR="00AE057E">
        <w:t>du projet</w:t>
      </w:r>
      <w:r w:rsidR="00477129">
        <w:t xml:space="preserve"> de test par les outils d’intégration continue.</w:t>
      </w:r>
    </w:p>
    <w:p w14:paraId="7F202066" w14:textId="10D84609" w:rsidR="002F2DC3" w:rsidRDefault="002F2DC3" w:rsidP="002F2DC3">
      <w:pPr>
        <w:pStyle w:val="Titre3"/>
      </w:pPr>
      <w:bookmarkStart w:id="390" w:name="_Toc500754406"/>
      <w:r>
        <w:t>Entités</w:t>
      </w:r>
      <w:bookmarkEnd w:id="390"/>
    </w:p>
    <w:p w14:paraId="683ED562" w14:textId="77777777" w:rsidR="00E918E2" w:rsidRDefault="00E918E2" w:rsidP="00E918E2">
      <w:r>
        <w:t xml:space="preserve">Les entités sont des objets métier persistés qui </w:t>
      </w:r>
      <w:r w:rsidR="003A0138">
        <w:t>sont identifiés par une clé. Deux entités sont identiques si et seulement si leurs clés sont identiques.</w:t>
      </w:r>
      <w:r w:rsidR="006A0BA4">
        <w:t xml:space="preserve"> </w:t>
      </w:r>
      <w:r w:rsidR="0095381A">
        <w:t>Lors de l’écriture d’une entité, les points suivants sont à vérifier :</w:t>
      </w:r>
    </w:p>
    <w:p w14:paraId="0A2872CE" w14:textId="75FF898A" w:rsidR="00592214" w:rsidRDefault="00592214" w:rsidP="00592214">
      <w:pPr>
        <w:pStyle w:val="Paragraphedeliste"/>
        <w:numPr>
          <w:ilvl w:val="0"/>
          <w:numId w:val="7"/>
        </w:numPr>
        <w:jc w:val="left"/>
      </w:pPr>
      <w:r w:rsidRPr="00592214">
        <w:rPr>
          <w:b/>
        </w:rPr>
        <w:t>L’entité est une classe</w:t>
      </w:r>
      <w:r w:rsidR="001A2E00">
        <w:rPr>
          <w:b/>
        </w:rPr>
        <w:t xml:space="preserve"> </w:t>
      </w:r>
      <w:r w:rsidRPr="00592214">
        <w:rPr>
          <w:b/>
        </w:rPr>
        <w:t>virtuelle.</w:t>
      </w:r>
      <w:r>
        <w:br/>
      </w:r>
      <w:r w:rsidR="00672BB2">
        <w:t xml:space="preserve">Ceci est nécessaire pour le fonctionnement de l’ORM et pour créer des objets </w:t>
      </w:r>
      <w:r w:rsidR="00672BB2" w:rsidRPr="00672BB2">
        <w:rPr>
          <w:i/>
        </w:rPr>
        <w:t>Mock</w:t>
      </w:r>
      <w:r w:rsidR="00672BB2">
        <w:t xml:space="preserve"> dans les tests unitaires.</w:t>
      </w:r>
    </w:p>
    <w:p w14:paraId="45F8A1F3" w14:textId="24E5C19A" w:rsidR="00903D0E" w:rsidRDefault="00903D0E" w:rsidP="00592214">
      <w:pPr>
        <w:pStyle w:val="Paragraphedeliste"/>
        <w:numPr>
          <w:ilvl w:val="0"/>
          <w:numId w:val="7"/>
        </w:numPr>
        <w:jc w:val="left"/>
      </w:pPr>
      <w:r>
        <w:rPr>
          <w:b/>
        </w:rPr>
        <w:t xml:space="preserve">L’entité dérive de la classe de base </w:t>
      </w:r>
      <w:r w:rsidRPr="00ED12C5">
        <w:rPr>
          <w:rFonts w:ascii="Consolas" w:hAnsi="Consolas" w:cs="Consolas"/>
          <w:b/>
        </w:rPr>
        <w:t>Entity</w:t>
      </w:r>
      <w:r>
        <w:rPr>
          <w:b/>
        </w:rPr>
        <w:t>.</w:t>
      </w:r>
      <w:r>
        <w:br/>
        <w:t>Cette classe de base est nécessaire au fonctionnement du système d’évènements.</w:t>
      </w:r>
    </w:p>
    <w:p w14:paraId="0CAE1C46" w14:textId="2B52B0F4" w:rsidR="00715FCF" w:rsidRDefault="006A0BA4" w:rsidP="00592214">
      <w:pPr>
        <w:pStyle w:val="Paragraphedeliste"/>
        <w:numPr>
          <w:ilvl w:val="0"/>
          <w:numId w:val="4"/>
        </w:numPr>
        <w:jc w:val="left"/>
      </w:pPr>
      <w:r w:rsidRPr="00622402">
        <w:rPr>
          <w:b/>
        </w:rPr>
        <w:t>L’entité</w:t>
      </w:r>
      <w:r w:rsidR="00622402" w:rsidRPr="00622402">
        <w:rPr>
          <w:b/>
        </w:rPr>
        <w:t xml:space="preserve"> </w:t>
      </w:r>
      <w:r w:rsidR="002F3AC1">
        <w:rPr>
          <w:b/>
        </w:rPr>
        <w:t xml:space="preserve">concrète </w:t>
      </w:r>
      <w:r w:rsidR="00622402" w:rsidRPr="00622402">
        <w:rPr>
          <w:b/>
        </w:rPr>
        <w:t>possède</w:t>
      </w:r>
      <w:r w:rsidRPr="00622402">
        <w:rPr>
          <w:b/>
        </w:rPr>
        <w:t xml:space="preserve"> une classe</w:t>
      </w:r>
      <w:r w:rsidR="006A2713">
        <w:rPr>
          <w:b/>
        </w:rPr>
        <w:t xml:space="preserve"> </w:t>
      </w:r>
      <w:r w:rsidRPr="00622402">
        <w:rPr>
          <w:b/>
        </w:rPr>
        <w:t>de test</w:t>
      </w:r>
      <w:r w:rsidR="00622402" w:rsidRPr="00622402">
        <w:rPr>
          <w:b/>
        </w:rPr>
        <w:t>s</w:t>
      </w:r>
      <w:r w:rsidR="006A2713">
        <w:rPr>
          <w:b/>
        </w:rPr>
        <w:t xml:space="preserve"> </w:t>
      </w:r>
      <w:r w:rsidR="00622402" w:rsidRPr="00622402">
        <w:rPr>
          <w:b/>
        </w:rPr>
        <w:t>unitaires</w:t>
      </w:r>
      <w:r w:rsidR="00715FCF">
        <w:rPr>
          <w:b/>
        </w:rPr>
        <w:t xml:space="preserve"> </w:t>
      </w:r>
      <w:r w:rsidRPr="00622402">
        <w:rPr>
          <w:b/>
        </w:rPr>
        <w:t>dans le projet de test</w:t>
      </w:r>
      <w:r w:rsidR="00715FCF">
        <w:rPr>
          <w:b/>
        </w:rPr>
        <w:t xml:space="preserve"> du domaine</w:t>
      </w:r>
      <w:r w:rsidRPr="00622402">
        <w:rPr>
          <w:b/>
        </w:rPr>
        <w:t>.</w:t>
      </w:r>
      <w:r w:rsidR="00622402">
        <w:br/>
        <w:t>Toute entité</w:t>
      </w:r>
      <w:r w:rsidR="00E95F27">
        <w:t xml:space="preserve"> concrète</w:t>
      </w:r>
      <w:r w:rsidR="00622402">
        <w:t xml:space="preserve"> doit </w:t>
      </w:r>
      <w:r w:rsidR="00C00B1E">
        <w:t>posséder une classe de tests unitaires</w:t>
      </w:r>
      <w:r w:rsidR="00622402">
        <w:t>. C’est un prérequis indispensable</w:t>
      </w:r>
      <w:r w:rsidR="00E60163">
        <w:t xml:space="preserve"> au développement selon</w:t>
      </w:r>
      <w:r w:rsidR="00622402">
        <w:t xml:space="preserve"> l’approche TDD.</w:t>
      </w:r>
    </w:p>
    <w:p w14:paraId="49D5E1C6" w14:textId="5EDC0685" w:rsidR="006A0BA4" w:rsidRDefault="00715FCF" w:rsidP="00592214">
      <w:pPr>
        <w:pStyle w:val="Paragraphedeliste"/>
        <w:numPr>
          <w:ilvl w:val="0"/>
          <w:numId w:val="4"/>
        </w:numPr>
        <w:jc w:val="left"/>
      </w:pPr>
      <w:r>
        <w:rPr>
          <w:b/>
        </w:rPr>
        <w:t xml:space="preserve">La classe de test </w:t>
      </w:r>
      <w:r w:rsidR="00C815BF">
        <w:rPr>
          <w:b/>
        </w:rPr>
        <w:t>de l’</w:t>
      </w:r>
      <w:r>
        <w:rPr>
          <w:b/>
        </w:rPr>
        <w:t xml:space="preserve">entité est nommée </w:t>
      </w:r>
      <w:r w:rsidRPr="005A5992">
        <w:rPr>
          <w:rFonts w:ascii="Consolas" w:hAnsi="Consolas" w:cs="Consolas"/>
          <w:b/>
        </w:rPr>
        <w:t>[Entite]Test</w:t>
      </w:r>
      <w:r>
        <w:rPr>
          <w:b/>
        </w:rPr>
        <w:t>.</w:t>
      </w:r>
      <w:r>
        <w:rPr>
          <w:b/>
        </w:rPr>
        <w:br/>
      </w:r>
      <w:r w:rsidR="00A500B0">
        <w:t xml:space="preserve">Le respect de la norme de nommage facilite la </w:t>
      </w:r>
      <w:r w:rsidR="008F02F4">
        <w:t>re</w:t>
      </w:r>
      <w:r w:rsidR="00A500B0">
        <w:t>lecture du code et l’identification des classes de test par les outils.</w:t>
      </w:r>
    </w:p>
    <w:p w14:paraId="1C58E8DA" w14:textId="2AC92FF2" w:rsidR="009D422E" w:rsidRDefault="009D422E" w:rsidP="00592214">
      <w:pPr>
        <w:pStyle w:val="Paragraphedeliste"/>
        <w:numPr>
          <w:ilvl w:val="0"/>
          <w:numId w:val="4"/>
        </w:numPr>
        <w:jc w:val="left"/>
      </w:pPr>
      <w:r w:rsidRPr="009D422E">
        <w:rPr>
          <w:b/>
        </w:rPr>
        <w:t>Les tests des membres publics de l’entité sont écrits avant leur implémentation.</w:t>
      </w:r>
      <w:r>
        <w:br/>
        <w:t>Il s’agit du principe de l’approche TDD.</w:t>
      </w:r>
    </w:p>
    <w:p w14:paraId="1DEA0D06" w14:textId="3D831778" w:rsidR="0058701D" w:rsidRDefault="00923DBD" w:rsidP="00592214">
      <w:pPr>
        <w:pStyle w:val="Paragraphedeliste"/>
        <w:numPr>
          <w:ilvl w:val="0"/>
          <w:numId w:val="4"/>
        </w:numPr>
        <w:jc w:val="left"/>
      </w:pPr>
      <w:r w:rsidRPr="006318FF">
        <w:rPr>
          <w:b/>
        </w:rPr>
        <w:t>Tous les membres</w:t>
      </w:r>
      <w:r w:rsidR="006318FF" w:rsidRPr="006318FF">
        <w:rPr>
          <w:b/>
        </w:rPr>
        <w:t xml:space="preserve"> publics ou protégés</w:t>
      </w:r>
      <w:r w:rsidRPr="006318FF">
        <w:rPr>
          <w:b/>
        </w:rPr>
        <w:t xml:space="preserve"> d</w:t>
      </w:r>
      <w:r w:rsidR="00C815BF">
        <w:rPr>
          <w:b/>
        </w:rPr>
        <w:t>e</w:t>
      </w:r>
      <w:r w:rsidRPr="006318FF">
        <w:rPr>
          <w:b/>
        </w:rPr>
        <w:t xml:space="preserve"> </w:t>
      </w:r>
      <w:r w:rsidR="00C815BF">
        <w:rPr>
          <w:b/>
        </w:rPr>
        <w:t>l’</w:t>
      </w:r>
      <w:r w:rsidR="006318FF" w:rsidRPr="006318FF">
        <w:rPr>
          <w:b/>
        </w:rPr>
        <w:t>entité sont virtuels</w:t>
      </w:r>
      <w:r w:rsidRPr="006318FF">
        <w:rPr>
          <w:b/>
        </w:rPr>
        <w:t>.</w:t>
      </w:r>
      <w:r w:rsidR="006318FF">
        <w:br/>
        <w:t xml:space="preserve">Ceci est indispensable pour pouvoir créer des objets </w:t>
      </w:r>
      <w:r w:rsidR="006318FF" w:rsidRPr="006318FF">
        <w:rPr>
          <w:i/>
        </w:rPr>
        <w:t>Mock</w:t>
      </w:r>
      <w:r w:rsidR="006318FF">
        <w:t xml:space="preserve"> dans les tests unitaires. De plus, la fonctionnalité de </w:t>
      </w:r>
      <w:r w:rsidR="006318FF" w:rsidRPr="006318FF">
        <w:rPr>
          <w:i/>
        </w:rPr>
        <w:t>Lazy Loading</w:t>
      </w:r>
      <w:r w:rsidR="006318FF">
        <w:t xml:space="preserve"> des ORM ne fonctionne qu’avec des membres virtuels.</w:t>
      </w:r>
    </w:p>
    <w:p w14:paraId="7C925FCF" w14:textId="77777777" w:rsidR="00CE54B0" w:rsidRPr="00852F94" w:rsidRDefault="00CE54B0" w:rsidP="00592214">
      <w:pPr>
        <w:pStyle w:val="Paragraphedeliste"/>
        <w:numPr>
          <w:ilvl w:val="0"/>
          <w:numId w:val="4"/>
        </w:numPr>
        <w:jc w:val="left"/>
        <w:rPr>
          <w:b/>
        </w:rPr>
      </w:pPr>
      <w:r w:rsidRPr="00852F94">
        <w:rPr>
          <w:b/>
        </w:rPr>
        <w:t xml:space="preserve">L’entité est décorée avec l’attribut </w:t>
      </w:r>
      <w:r w:rsidRPr="00852F94">
        <w:rPr>
          <w:rFonts w:ascii="Courier New" w:hAnsi="Courier New" w:cs="Courier New"/>
          <w:b/>
        </w:rPr>
        <w:t>CustomTable</w:t>
      </w:r>
      <w:r>
        <w:rPr>
          <w:rFonts w:ascii="Courier New" w:hAnsi="Courier New" w:cs="Courier New"/>
          <w:b/>
        </w:rPr>
        <w:t>Name</w:t>
      </w:r>
      <w:r w:rsidRPr="00852F94">
        <w:rPr>
          <w:b/>
        </w:rPr>
        <w:t>.</w:t>
      </w:r>
      <w:r w:rsidRPr="00852F94">
        <w:rPr>
          <w:b/>
        </w:rPr>
        <w:br/>
      </w:r>
      <w:r>
        <w:t>Cet attribut permet de renseigner le nom de la table qui correspond à l’entité en base en de données.</w:t>
      </w:r>
    </w:p>
    <w:p w14:paraId="6C22D8D4" w14:textId="5500A6A2" w:rsidR="00C408A1" w:rsidRDefault="00C408A1" w:rsidP="00592214">
      <w:pPr>
        <w:pStyle w:val="Paragraphedeliste"/>
        <w:numPr>
          <w:ilvl w:val="0"/>
          <w:numId w:val="4"/>
        </w:numPr>
        <w:jc w:val="left"/>
      </w:pPr>
      <w:r w:rsidRPr="0058701D">
        <w:rPr>
          <w:b/>
        </w:rPr>
        <w:t>L</w:t>
      </w:r>
      <w:r w:rsidR="00C815BF">
        <w:rPr>
          <w:b/>
        </w:rPr>
        <w:t>’</w:t>
      </w:r>
      <w:r w:rsidR="00FC37ED">
        <w:rPr>
          <w:b/>
        </w:rPr>
        <w:t>entité</w:t>
      </w:r>
      <w:r w:rsidR="00C815BF">
        <w:rPr>
          <w:b/>
        </w:rPr>
        <w:t xml:space="preserve"> possède</w:t>
      </w:r>
      <w:r w:rsidRPr="0058701D">
        <w:rPr>
          <w:b/>
        </w:rPr>
        <w:t xml:space="preserve"> un constructeur</w:t>
      </w:r>
      <w:r>
        <w:rPr>
          <w:b/>
        </w:rPr>
        <w:t xml:space="preserve"> protégé</w:t>
      </w:r>
      <w:r w:rsidRPr="0058701D">
        <w:rPr>
          <w:b/>
        </w:rPr>
        <w:t xml:space="preserve"> sans paramètre.</w:t>
      </w:r>
      <w:r>
        <w:br/>
        <w:t xml:space="preserve">Le constructeur sans paramètre est nécessaire pour </w:t>
      </w:r>
      <w:r w:rsidR="00CE54B0">
        <w:t>que l’ORM puisse désérialiser l’entité.</w:t>
      </w:r>
      <w:r w:rsidR="001127CA">
        <w:t xml:space="preserve"> Il ne doit cependant pas être public pour éviter la création d’entités incohérentes ou sans clé.</w:t>
      </w:r>
    </w:p>
    <w:p w14:paraId="62039E72" w14:textId="574844BB" w:rsidR="00C23BAC" w:rsidRPr="000A72C7" w:rsidRDefault="00C23BAC" w:rsidP="00592214">
      <w:pPr>
        <w:pStyle w:val="Paragraphedeliste"/>
        <w:numPr>
          <w:ilvl w:val="0"/>
          <w:numId w:val="4"/>
        </w:numPr>
        <w:jc w:val="left"/>
        <w:rPr>
          <w:b/>
        </w:rPr>
      </w:pPr>
      <w:r w:rsidRPr="00C23BAC">
        <w:rPr>
          <w:b/>
        </w:rPr>
        <w:t xml:space="preserve">Les propriétés persistantes déclarent un accesseur </w:t>
      </w:r>
      <w:r w:rsidRPr="00C23BAC">
        <w:rPr>
          <w:rFonts w:ascii="Courier New" w:hAnsi="Courier New" w:cs="Courier New"/>
          <w:b/>
        </w:rPr>
        <w:t>get</w:t>
      </w:r>
      <w:r w:rsidRPr="00C23BAC">
        <w:rPr>
          <w:b/>
        </w:rPr>
        <w:t xml:space="preserve"> et un accesseur </w:t>
      </w:r>
      <w:r w:rsidRPr="00C23BAC">
        <w:rPr>
          <w:rFonts w:ascii="Courier New" w:hAnsi="Courier New" w:cs="Courier New"/>
          <w:b/>
        </w:rPr>
        <w:t>set</w:t>
      </w:r>
      <w:r w:rsidRPr="00C23BAC">
        <w:rPr>
          <w:b/>
        </w:rPr>
        <w:t xml:space="preserve">. </w:t>
      </w:r>
      <w:r>
        <w:rPr>
          <w:b/>
        </w:rPr>
        <w:br/>
      </w:r>
      <w:r>
        <w:t xml:space="preserve">L’ORM doit pouvoir accéder aux propriétés </w:t>
      </w:r>
      <w:r w:rsidR="00444BD7">
        <w:t xml:space="preserve">persistantes </w:t>
      </w:r>
      <w:r>
        <w:t xml:space="preserve">en lecture pour la sérialisation et en écriture pour la </w:t>
      </w:r>
      <w:r w:rsidR="00444BD7">
        <w:t>désérialisation</w:t>
      </w:r>
      <w:r>
        <w:t xml:space="preserve">. </w:t>
      </w:r>
      <w:r w:rsidR="00CE157B">
        <w:t>Les propriétés à qui il manque l’un des accesseurs ne sont pas persistées.</w:t>
      </w:r>
    </w:p>
    <w:p w14:paraId="6522BAEA" w14:textId="0366DEC4" w:rsidR="004E6754" w:rsidRPr="004E6754" w:rsidRDefault="000A72C7" w:rsidP="00592214">
      <w:pPr>
        <w:pStyle w:val="Paragraphedeliste"/>
        <w:numPr>
          <w:ilvl w:val="0"/>
          <w:numId w:val="4"/>
        </w:numPr>
        <w:jc w:val="left"/>
        <w:rPr>
          <w:b/>
        </w:rPr>
      </w:pPr>
      <w:r>
        <w:rPr>
          <w:b/>
        </w:rPr>
        <w:t>Le</w:t>
      </w:r>
      <w:r w:rsidR="007A287F">
        <w:rPr>
          <w:b/>
        </w:rPr>
        <w:t>s</w:t>
      </w:r>
      <w:r>
        <w:rPr>
          <w:b/>
        </w:rPr>
        <w:t xml:space="preserve"> type</w:t>
      </w:r>
      <w:r w:rsidR="007A287F">
        <w:rPr>
          <w:b/>
        </w:rPr>
        <w:t>s</w:t>
      </w:r>
      <w:r>
        <w:rPr>
          <w:b/>
        </w:rPr>
        <w:t xml:space="preserve"> des propriétés persistantes </w:t>
      </w:r>
      <w:r w:rsidR="00A922F0">
        <w:rPr>
          <w:b/>
        </w:rPr>
        <w:t>font partie de la liste des types</w:t>
      </w:r>
      <w:r>
        <w:rPr>
          <w:b/>
        </w:rPr>
        <w:t xml:space="preserve"> supporté</w:t>
      </w:r>
      <w:r w:rsidR="007A287F">
        <w:rPr>
          <w:b/>
        </w:rPr>
        <w:t>s</w:t>
      </w:r>
      <w:r>
        <w:rPr>
          <w:b/>
        </w:rPr>
        <w:t>.</w:t>
      </w:r>
      <w:r w:rsidR="007A287F">
        <w:rPr>
          <w:b/>
        </w:rPr>
        <w:br/>
      </w:r>
      <w:r w:rsidR="007A287F">
        <w:t xml:space="preserve">Le type des propriétés persistantes doit faire partie de la liste </w:t>
      </w:r>
      <w:r w:rsidR="004E6754">
        <w:t>suivante</w:t>
      </w:r>
      <w:r w:rsidR="008E424E">
        <w:t xml:space="preserve"> pour être supporté par le framework</w:t>
      </w:r>
      <w:r w:rsidR="004E6754">
        <w:t xml:space="preserve"> : </w:t>
      </w:r>
    </w:p>
    <w:p w14:paraId="5989F888" w14:textId="68D58E03" w:rsidR="004E6754" w:rsidRPr="00415189" w:rsidRDefault="004E6754" w:rsidP="00592214">
      <w:pPr>
        <w:pStyle w:val="Paragraphedeliste"/>
        <w:numPr>
          <w:ilvl w:val="1"/>
          <w:numId w:val="4"/>
        </w:numPr>
        <w:jc w:val="left"/>
        <w:rPr>
          <w:b/>
          <w:lang w:val="en-US"/>
        </w:rPr>
      </w:pPr>
      <w:r w:rsidRPr="00415189">
        <w:rPr>
          <w:rFonts w:ascii="Consolas" w:hAnsi="Consolas" w:cs="Consolas"/>
          <w:lang w:val="en-US"/>
        </w:rPr>
        <w:t>bool</w:t>
      </w:r>
      <w:r w:rsidRPr="00415189">
        <w:rPr>
          <w:lang w:val="en-US"/>
        </w:rPr>
        <w:t xml:space="preserve">, </w:t>
      </w:r>
      <w:r w:rsidRPr="00415189">
        <w:rPr>
          <w:rFonts w:ascii="Consolas" w:hAnsi="Consolas" w:cs="Consolas"/>
          <w:lang w:val="en-US"/>
        </w:rPr>
        <w:t>short</w:t>
      </w:r>
      <w:r w:rsidRPr="00415189">
        <w:rPr>
          <w:lang w:val="en-US"/>
        </w:rPr>
        <w:t xml:space="preserve">, </w:t>
      </w:r>
      <w:r w:rsidRPr="00415189">
        <w:rPr>
          <w:rFonts w:ascii="Consolas" w:hAnsi="Consolas" w:cs="Consolas"/>
          <w:lang w:val="en-US"/>
        </w:rPr>
        <w:t>int</w:t>
      </w:r>
      <w:r w:rsidRPr="00415189">
        <w:rPr>
          <w:lang w:val="en-US"/>
        </w:rPr>
        <w:t xml:space="preserve">, </w:t>
      </w:r>
      <w:r w:rsidRPr="00415189">
        <w:rPr>
          <w:rFonts w:ascii="Consolas" w:hAnsi="Consolas" w:cs="Consolas"/>
          <w:lang w:val="en-US"/>
        </w:rPr>
        <w:t>long</w:t>
      </w:r>
      <w:r w:rsidRPr="00415189">
        <w:rPr>
          <w:lang w:val="en-US"/>
        </w:rPr>
        <w:t xml:space="preserve">, </w:t>
      </w:r>
      <w:r w:rsidRPr="00415189">
        <w:rPr>
          <w:rFonts w:ascii="Consolas" w:hAnsi="Consolas" w:cs="Consolas"/>
          <w:lang w:val="en-US"/>
        </w:rPr>
        <w:t>decimal</w:t>
      </w:r>
      <w:r w:rsidRPr="00415189">
        <w:rPr>
          <w:lang w:val="en-US"/>
        </w:rPr>
        <w:t xml:space="preserve">, </w:t>
      </w:r>
      <w:r w:rsidRPr="00415189">
        <w:rPr>
          <w:rFonts w:ascii="Consolas" w:hAnsi="Consolas" w:cs="Consolas"/>
          <w:lang w:val="en-US"/>
        </w:rPr>
        <w:t>string</w:t>
      </w:r>
      <w:r w:rsidRPr="00415189">
        <w:rPr>
          <w:lang w:val="en-US"/>
        </w:rPr>
        <w:t xml:space="preserve"> ou </w:t>
      </w:r>
      <w:r w:rsidRPr="00415189">
        <w:rPr>
          <w:rFonts w:ascii="Consolas" w:hAnsi="Consolas" w:cs="Consolas"/>
          <w:lang w:val="en-US"/>
        </w:rPr>
        <w:t>DateTime</w:t>
      </w:r>
    </w:p>
    <w:p w14:paraId="4149FFF1" w14:textId="10AF02B1" w:rsidR="00C26F11" w:rsidRPr="00C26F11" w:rsidRDefault="00C26F11" w:rsidP="00592214">
      <w:pPr>
        <w:pStyle w:val="Paragraphedeliste"/>
        <w:numPr>
          <w:ilvl w:val="1"/>
          <w:numId w:val="4"/>
        </w:numPr>
        <w:jc w:val="left"/>
        <w:rPr>
          <w:rFonts w:cs="Arial"/>
          <w:b/>
        </w:rPr>
      </w:pPr>
      <w:r>
        <w:rPr>
          <w:rFonts w:cs="Arial"/>
        </w:rPr>
        <w:t>Un type énuméré</w:t>
      </w:r>
    </w:p>
    <w:p w14:paraId="42C66E43" w14:textId="3797689C" w:rsidR="004E6754" w:rsidRPr="004E6754" w:rsidRDefault="004E6754" w:rsidP="00592214">
      <w:pPr>
        <w:pStyle w:val="Paragraphedeliste"/>
        <w:numPr>
          <w:ilvl w:val="1"/>
          <w:numId w:val="4"/>
        </w:numPr>
        <w:jc w:val="left"/>
        <w:rPr>
          <w:b/>
        </w:rPr>
      </w:pPr>
      <w:r w:rsidRPr="00A327D5">
        <w:rPr>
          <w:rFonts w:ascii="Consolas" w:hAnsi="Consolas" w:cs="Consolas"/>
        </w:rPr>
        <w:lastRenderedPageBreak/>
        <w:t>Nullable&lt;T&gt;</w:t>
      </w:r>
      <w:r>
        <w:t xml:space="preserve"> où </w:t>
      </w:r>
      <w:r w:rsidRPr="00A327D5">
        <w:rPr>
          <w:rFonts w:ascii="Consolas" w:hAnsi="Consolas" w:cs="Consolas"/>
        </w:rPr>
        <w:t>T</w:t>
      </w:r>
      <w:r>
        <w:t xml:space="preserve"> est l’un des types précédent</w:t>
      </w:r>
    </w:p>
    <w:p w14:paraId="30513CD4" w14:textId="59BFB91A" w:rsidR="004E6754" w:rsidRPr="004E6754" w:rsidRDefault="004E6754" w:rsidP="00592214">
      <w:pPr>
        <w:pStyle w:val="Paragraphedeliste"/>
        <w:numPr>
          <w:ilvl w:val="1"/>
          <w:numId w:val="4"/>
        </w:numPr>
        <w:jc w:val="left"/>
        <w:rPr>
          <w:b/>
        </w:rPr>
      </w:pPr>
      <w:r>
        <w:t>Un objet valeur</w:t>
      </w:r>
    </w:p>
    <w:p w14:paraId="4694E91C" w14:textId="78F76B6B" w:rsidR="004E6754" w:rsidRPr="004E6754" w:rsidRDefault="004E6754" w:rsidP="00592214">
      <w:pPr>
        <w:pStyle w:val="Paragraphedeliste"/>
        <w:numPr>
          <w:ilvl w:val="1"/>
          <w:numId w:val="4"/>
        </w:numPr>
        <w:jc w:val="left"/>
        <w:rPr>
          <w:b/>
        </w:rPr>
      </w:pPr>
      <w:r>
        <w:t>Une entité</w:t>
      </w:r>
    </w:p>
    <w:p w14:paraId="2B2D03CC" w14:textId="7AECCE7B" w:rsidR="004E6754" w:rsidRPr="004E6754" w:rsidRDefault="004E6754" w:rsidP="00592214">
      <w:pPr>
        <w:pStyle w:val="Paragraphedeliste"/>
        <w:numPr>
          <w:ilvl w:val="1"/>
          <w:numId w:val="4"/>
        </w:numPr>
        <w:jc w:val="left"/>
        <w:rPr>
          <w:b/>
        </w:rPr>
      </w:pPr>
      <w:r w:rsidRPr="00A327D5">
        <w:rPr>
          <w:rFonts w:ascii="Consolas" w:hAnsi="Consolas" w:cs="Consolas"/>
        </w:rPr>
        <w:t>ICollection&lt;T&gt;</w:t>
      </w:r>
      <w:r>
        <w:t xml:space="preserve"> où </w:t>
      </w:r>
      <w:r w:rsidRPr="00A327D5">
        <w:rPr>
          <w:rFonts w:ascii="Consolas" w:hAnsi="Consolas" w:cs="Consolas"/>
        </w:rPr>
        <w:t>T</w:t>
      </w:r>
      <w:r>
        <w:t xml:space="preserve"> est une entité</w:t>
      </w:r>
    </w:p>
    <w:p w14:paraId="4CA6E679" w14:textId="26170FF3" w:rsidR="00E56F3D" w:rsidRPr="000C7DD4" w:rsidRDefault="00E56F3D" w:rsidP="00592214">
      <w:pPr>
        <w:pStyle w:val="Paragraphedeliste"/>
        <w:numPr>
          <w:ilvl w:val="0"/>
          <w:numId w:val="4"/>
        </w:numPr>
        <w:jc w:val="left"/>
        <w:rPr>
          <w:b/>
        </w:rPr>
      </w:pPr>
      <w:r>
        <w:rPr>
          <w:b/>
        </w:rPr>
        <w:t xml:space="preserve">Les propriétés persistantes sont décorées avec l’attribut </w:t>
      </w:r>
      <w:r w:rsidRPr="00E56F3D">
        <w:rPr>
          <w:rFonts w:ascii="Consolas" w:hAnsi="Consolas" w:cs="Consolas"/>
          <w:b/>
        </w:rPr>
        <w:t>CustomColumnName</w:t>
      </w:r>
      <w:r>
        <w:rPr>
          <w:b/>
        </w:rPr>
        <w:t>.</w:t>
      </w:r>
      <w:r>
        <w:rPr>
          <w:b/>
        </w:rPr>
        <w:br/>
      </w:r>
      <w:r>
        <w:t>Cet attribut permet de renseigner le nom de la colonne</w:t>
      </w:r>
    </w:p>
    <w:p w14:paraId="34B76262" w14:textId="32BAFB4E" w:rsidR="00CF513F" w:rsidRPr="00C23BAC" w:rsidRDefault="00CF513F" w:rsidP="00592214">
      <w:pPr>
        <w:pStyle w:val="Paragraphedeliste"/>
        <w:numPr>
          <w:ilvl w:val="0"/>
          <w:numId w:val="4"/>
        </w:numPr>
        <w:jc w:val="left"/>
        <w:rPr>
          <w:b/>
        </w:rPr>
      </w:pPr>
      <w:r>
        <w:rPr>
          <w:b/>
        </w:rPr>
        <w:t xml:space="preserve">Les collections persistantes sont décorées avec l’attribut </w:t>
      </w:r>
      <w:r w:rsidRPr="00CF513F">
        <w:rPr>
          <w:rFonts w:ascii="Consolas" w:hAnsi="Consolas" w:cs="Consolas"/>
          <w:b/>
        </w:rPr>
        <w:t>CustomAssociationTable</w:t>
      </w:r>
      <w:r>
        <w:rPr>
          <w:b/>
        </w:rPr>
        <w:t>.</w:t>
      </w:r>
      <w:r>
        <w:rPr>
          <w:b/>
        </w:rPr>
        <w:br/>
      </w:r>
      <w:r>
        <w:t>Cet attribut permet de renseigner le nom de la table d’association et des colonnes qui correspondent à la collection en base de données.</w:t>
      </w:r>
    </w:p>
    <w:p w14:paraId="283D4ACF" w14:textId="3DD7F247" w:rsidR="00852F94" w:rsidRDefault="00852F94" w:rsidP="00592214">
      <w:pPr>
        <w:pStyle w:val="Paragraphedeliste"/>
        <w:numPr>
          <w:ilvl w:val="0"/>
          <w:numId w:val="4"/>
        </w:numPr>
        <w:jc w:val="left"/>
      </w:pPr>
      <w:r>
        <w:rPr>
          <w:b/>
        </w:rPr>
        <w:t>L’entité possède une</w:t>
      </w:r>
      <w:r w:rsidR="00BD42D3">
        <w:rPr>
          <w:b/>
        </w:rPr>
        <w:t xml:space="preserve"> unique</w:t>
      </w:r>
      <w:r>
        <w:rPr>
          <w:b/>
        </w:rPr>
        <w:t xml:space="preserve"> propriété décorée avec l’attribut </w:t>
      </w:r>
      <w:r w:rsidRPr="00BD42D3">
        <w:rPr>
          <w:rFonts w:ascii="Consolas" w:hAnsi="Consolas" w:cs="Consolas"/>
          <w:b/>
        </w:rPr>
        <w:t>Key</w:t>
      </w:r>
      <w:r w:rsidR="00BD42D3">
        <w:rPr>
          <w:b/>
        </w:rPr>
        <w:t xml:space="preserve"> nommée </w:t>
      </w:r>
      <w:r w:rsidR="00BD42D3" w:rsidRPr="00BD42D3">
        <w:rPr>
          <w:rFonts w:ascii="Consolas" w:hAnsi="Consolas" w:cs="Consolas"/>
          <w:b/>
        </w:rPr>
        <w:t>Cle</w:t>
      </w:r>
      <w:r w:rsidR="00BD42D3">
        <w:rPr>
          <w:b/>
        </w:rPr>
        <w:t>.</w:t>
      </w:r>
      <w:r>
        <w:rPr>
          <w:b/>
        </w:rPr>
        <w:br/>
      </w:r>
      <w:r>
        <w:t xml:space="preserve">L’attribut </w:t>
      </w:r>
      <w:r w:rsidRPr="00BD42D3">
        <w:rPr>
          <w:rFonts w:ascii="Consolas" w:hAnsi="Consolas" w:cs="Consolas"/>
        </w:rPr>
        <w:t>Key</w:t>
      </w:r>
      <w:r>
        <w:t xml:space="preserve"> permet</w:t>
      </w:r>
      <w:r w:rsidR="003008CD">
        <w:t xml:space="preserve"> à la fois</w:t>
      </w:r>
      <w:r>
        <w:t xml:space="preserve"> d’</w:t>
      </w:r>
      <w:r w:rsidR="003008CD">
        <w:t xml:space="preserve">indiquer au framework que la </w:t>
      </w:r>
      <w:r w:rsidR="003B15E3">
        <w:t xml:space="preserve">classe </w:t>
      </w:r>
      <w:r w:rsidR="003008CD">
        <w:t>est une entité et d’identifier l’unique clé de l’entité</w:t>
      </w:r>
      <w:r>
        <w:t xml:space="preserve">. La norme de nommage de la clé facilite la </w:t>
      </w:r>
      <w:r w:rsidR="008F02F4">
        <w:t>re</w:t>
      </w:r>
      <w:r>
        <w:t>lecture du code.</w:t>
      </w:r>
    </w:p>
    <w:p w14:paraId="51B26517" w14:textId="179938B4" w:rsidR="00457F22" w:rsidRPr="00852F94" w:rsidRDefault="00457F22" w:rsidP="00592214">
      <w:pPr>
        <w:pStyle w:val="Paragraphedeliste"/>
        <w:numPr>
          <w:ilvl w:val="0"/>
          <w:numId w:val="4"/>
        </w:numPr>
        <w:jc w:val="left"/>
      </w:pPr>
      <w:r>
        <w:rPr>
          <w:b/>
        </w:rPr>
        <w:t xml:space="preserve">L’entité fille qui dérive d’une entité mère ne redéfinit pas </w:t>
      </w:r>
      <w:r w:rsidR="00493FAC">
        <w:rPr>
          <w:b/>
        </w:rPr>
        <w:t>de</w:t>
      </w:r>
      <w:r>
        <w:rPr>
          <w:b/>
        </w:rPr>
        <w:t xml:space="preserve"> clé.</w:t>
      </w:r>
      <w:r>
        <w:br/>
        <w:t>La clé est unique pour toute une hiérarchie d’entité</w:t>
      </w:r>
      <w:r w:rsidR="00080ADC">
        <w:t>s</w:t>
      </w:r>
      <w:r>
        <w:t xml:space="preserve">. Elle doit être définie uniquement dans la classe mère. </w:t>
      </w:r>
    </w:p>
    <w:p w14:paraId="266B72ED" w14:textId="5DC4A12A" w:rsidR="0054302B" w:rsidRDefault="00B72110" w:rsidP="00CD1FDD">
      <w:pPr>
        <w:pStyle w:val="Paragraphedeliste"/>
        <w:numPr>
          <w:ilvl w:val="0"/>
          <w:numId w:val="4"/>
        </w:numPr>
        <w:jc w:val="left"/>
      </w:pPr>
      <w:r>
        <w:rPr>
          <w:b/>
        </w:rPr>
        <w:t>Le</w:t>
      </w:r>
      <w:r w:rsidR="00CF513F" w:rsidRPr="00CF513F">
        <w:rPr>
          <w:b/>
        </w:rPr>
        <w:t xml:space="preserve"> </w:t>
      </w:r>
      <w:r>
        <w:rPr>
          <w:b/>
        </w:rPr>
        <w:t xml:space="preserve">premier </w:t>
      </w:r>
      <w:r w:rsidR="00CF513F" w:rsidRPr="00CF513F">
        <w:rPr>
          <w:b/>
        </w:rPr>
        <w:t>paramètre</w:t>
      </w:r>
      <w:r>
        <w:rPr>
          <w:b/>
        </w:rPr>
        <w:t xml:space="preserve"> des constructeur</w:t>
      </w:r>
      <w:r w:rsidR="0023731E">
        <w:rPr>
          <w:b/>
        </w:rPr>
        <w:t>s</w:t>
      </w:r>
      <w:r w:rsidR="00AC0A0D">
        <w:rPr>
          <w:b/>
        </w:rPr>
        <w:t xml:space="preserve"> publics</w:t>
      </w:r>
      <w:r w:rsidR="00F01E40">
        <w:rPr>
          <w:b/>
        </w:rPr>
        <w:t xml:space="preserve"> </w:t>
      </w:r>
      <w:r>
        <w:rPr>
          <w:b/>
        </w:rPr>
        <w:t>est la clé de l’entité</w:t>
      </w:r>
      <w:r w:rsidR="00CF513F" w:rsidRPr="00CF513F">
        <w:rPr>
          <w:b/>
        </w:rPr>
        <w:t>.</w:t>
      </w:r>
      <w:r w:rsidR="00CF513F">
        <w:br/>
        <w:t>La clé de l’entité peut être exploitée par le code métier et doit être connue dès sa création, et non lors de la sérialisation. De plus, il est préférable pour la testabilité que l’entité ne génère pas sa propre clé.</w:t>
      </w:r>
      <w:r w:rsidR="008D1DA8">
        <w:t xml:space="preserve"> </w:t>
      </w:r>
      <w:r w:rsidR="00DF7197">
        <w:t>Le placement</w:t>
      </w:r>
      <w:r w:rsidR="008D1DA8">
        <w:t xml:space="preserve"> </w:t>
      </w:r>
      <w:r w:rsidR="00932BA5">
        <w:t xml:space="preserve">systématique </w:t>
      </w:r>
      <w:r w:rsidR="00DF7197">
        <w:t>du paramètre de la clé en première position</w:t>
      </w:r>
      <w:r w:rsidR="008D1DA8">
        <w:t xml:space="preserve"> facilite la </w:t>
      </w:r>
      <w:r w:rsidR="008F02F4">
        <w:t>re</w:t>
      </w:r>
      <w:r w:rsidR="008D1DA8">
        <w:t>lecture du code.</w:t>
      </w:r>
    </w:p>
    <w:p w14:paraId="4AB398DD" w14:textId="58D1E929" w:rsidR="00471776" w:rsidRDefault="00471776" w:rsidP="00CD1FDD">
      <w:pPr>
        <w:pStyle w:val="Paragraphedeliste"/>
        <w:numPr>
          <w:ilvl w:val="0"/>
          <w:numId w:val="4"/>
        </w:numPr>
        <w:jc w:val="left"/>
      </w:pPr>
      <w:r>
        <w:rPr>
          <w:b/>
        </w:rPr>
        <w:t xml:space="preserve">Les </w:t>
      </w:r>
      <w:r w:rsidR="003B15E3">
        <w:rPr>
          <w:b/>
        </w:rPr>
        <w:t xml:space="preserve">évènements </w:t>
      </w:r>
      <w:r w:rsidR="005D169C">
        <w:rPr>
          <w:b/>
        </w:rPr>
        <w:t xml:space="preserve">sont envoyés par l’intermédiaire d’un </w:t>
      </w:r>
      <w:r w:rsidR="005D169C" w:rsidRPr="00467C16">
        <w:rPr>
          <w:rFonts w:ascii="Consolas" w:hAnsi="Consolas" w:cs="Consolas"/>
          <w:b/>
        </w:rPr>
        <w:t>event</w:t>
      </w:r>
      <w:r w:rsidR="005D169C">
        <w:rPr>
          <w:b/>
        </w:rPr>
        <w:t xml:space="preserve"> de type </w:t>
      </w:r>
      <w:r w:rsidR="005D169C" w:rsidRPr="00467C16">
        <w:rPr>
          <w:rFonts w:ascii="Consolas" w:hAnsi="Consolas" w:cs="Consolas"/>
          <w:b/>
        </w:rPr>
        <w:t>Action&lt;TypeEve</w:t>
      </w:r>
      <w:r w:rsidR="00E74BD4">
        <w:rPr>
          <w:rFonts w:ascii="Consolas" w:hAnsi="Consolas" w:cs="Consolas"/>
          <w:b/>
        </w:rPr>
        <w:t>nement</w:t>
      </w:r>
      <w:r w:rsidR="005D169C" w:rsidRPr="00467C16">
        <w:rPr>
          <w:rFonts w:ascii="Consolas" w:hAnsi="Consolas" w:cs="Consolas"/>
          <w:b/>
        </w:rPr>
        <w:t>&gt;</w:t>
      </w:r>
      <w:r w:rsidR="005D169C">
        <w:rPr>
          <w:b/>
        </w:rPr>
        <w:t>.</w:t>
      </w:r>
      <w:r w:rsidR="005D169C">
        <w:rPr>
          <w:b/>
        </w:rPr>
        <w:br/>
      </w:r>
      <w:r w:rsidR="00E74BD4">
        <w:t xml:space="preserve">Le mécanisme d’envoi des messages de type </w:t>
      </w:r>
      <w:r w:rsidR="00E74BD4" w:rsidRPr="00541B7A">
        <w:rPr>
          <w:i/>
        </w:rPr>
        <w:t>évènement</w:t>
      </w:r>
      <w:r w:rsidR="00E74BD4">
        <w:t xml:space="preserve"> utilise un </w:t>
      </w:r>
      <w:r w:rsidR="00E74BD4" w:rsidRPr="00541B7A">
        <w:rPr>
          <w:rFonts w:ascii="Consolas" w:hAnsi="Consolas" w:cs="Consolas"/>
        </w:rPr>
        <w:t>event</w:t>
      </w:r>
      <w:r w:rsidR="00E74BD4">
        <w:t xml:space="preserve"> (au sens .NET) défini sur l’entité qui lève l’évènement. Le type de l’</w:t>
      </w:r>
      <w:r w:rsidR="00E74BD4" w:rsidRPr="00541B7A">
        <w:rPr>
          <w:rFonts w:ascii="Consolas" w:hAnsi="Consolas" w:cs="Consolas"/>
        </w:rPr>
        <w:t>event</w:t>
      </w:r>
      <w:r w:rsidR="00E74BD4">
        <w:t xml:space="preserve"> doit être </w:t>
      </w:r>
      <w:r w:rsidR="00E74BD4" w:rsidRPr="00541B7A">
        <w:rPr>
          <w:rFonts w:ascii="Consolas" w:hAnsi="Consolas" w:cs="Consolas"/>
        </w:rPr>
        <w:t>Action&lt;TypeEvenement&gt;</w:t>
      </w:r>
      <w:r w:rsidR="00E74BD4">
        <w:t xml:space="preserve"> ou </w:t>
      </w:r>
      <w:r w:rsidR="00E74BD4" w:rsidRPr="00541B7A">
        <w:rPr>
          <w:rFonts w:ascii="Consolas" w:hAnsi="Consolas" w:cs="Consolas"/>
        </w:rPr>
        <w:t>TypeEvenement</w:t>
      </w:r>
      <w:r w:rsidR="00E74BD4">
        <w:t xml:space="preserve"> est le type du message à envoyer.  </w:t>
      </w:r>
      <w:r w:rsidR="005D169C">
        <w:t xml:space="preserve">Cette norme est nécessaire au bon fonctionnement du système de gestion des messages. L’évènement sera automatiquement détecté par la classe base </w:t>
      </w:r>
      <w:r w:rsidR="005D169C" w:rsidRPr="00467C16">
        <w:rPr>
          <w:rFonts w:ascii="Consolas" w:hAnsi="Consolas" w:cs="Consolas"/>
        </w:rPr>
        <w:t>Entity</w:t>
      </w:r>
      <w:r w:rsidR="005D169C">
        <w:t xml:space="preserve"> comme étant un point d’entrée pour la création de messages.</w:t>
      </w:r>
    </w:p>
    <w:p w14:paraId="3F14A841" w14:textId="4629A06F" w:rsidR="008E27E2" w:rsidRDefault="008E27E2" w:rsidP="008E27E2">
      <w:r>
        <w:t>Les fichiers suivant contiennent des exemples de code qui montrent comment écrire des entités.</w:t>
      </w:r>
    </w:p>
    <w:p w14:paraId="69B1BEE9" w14:textId="188BF995" w:rsidR="00B17507" w:rsidRPr="009E7733" w:rsidRDefault="00922168" w:rsidP="009E7733">
      <w:pPr>
        <w:pStyle w:val="Paragraphedeliste"/>
        <w:numPr>
          <w:ilvl w:val="0"/>
          <w:numId w:val="41"/>
        </w:numPr>
        <w:rPr>
          <w:rFonts w:cs="Arial"/>
        </w:rPr>
      </w:pPr>
      <w:hyperlink r:id="rId52" w:history="1">
        <w:r w:rsidR="00B17507" w:rsidRPr="009E7733">
          <w:rPr>
            <w:rStyle w:val="Lienhypertexte"/>
            <w:rFonts w:cs="Arial"/>
          </w:rPr>
          <w:t>Article.cs</w:t>
        </w:r>
      </w:hyperlink>
    </w:p>
    <w:p w14:paraId="079327B4" w14:textId="18758A07" w:rsidR="00B17507" w:rsidRPr="009E7733" w:rsidRDefault="00922168" w:rsidP="009E7733">
      <w:pPr>
        <w:pStyle w:val="Paragraphedeliste"/>
        <w:numPr>
          <w:ilvl w:val="0"/>
          <w:numId w:val="41"/>
        </w:numPr>
        <w:rPr>
          <w:rFonts w:cs="Arial"/>
        </w:rPr>
      </w:pPr>
      <w:hyperlink r:id="rId53" w:history="1">
        <w:r w:rsidR="00B17507" w:rsidRPr="009E7733">
          <w:rPr>
            <w:rStyle w:val="Lienhypertexte"/>
            <w:rFonts w:cs="Arial"/>
          </w:rPr>
          <w:t>Commande.cs</w:t>
        </w:r>
      </w:hyperlink>
    </w:p>
    <w:p w14:paraId="0A323FCF" w14:textId="39B5C923" w:rsidR="00B17507" w:rsidRPr="009E7733" w:rsidRDefault="00922168" w:rsidP="009E7733">
      <w:pPr>
        <w:pStyle w:val="Paragraphedeliste"/>
        <w:numPr>
          <w:ilvl w:val="0"/>
          <w:numId w:val="41"/>
        </w:numPr>
        <w:rPr>
          <w:rFonts w:cs="Arial"/>
        </w:rPr>
      </w:pPr>
      <w:hyperlink r:id="rId54" w:history="1">
        <w:r w:rsidR="00B17507" w:rsidRPr="009E7733">
          <w:rPr>
            <w:rStyle w:val="Lienhypertexte"/>
            <w:rFonts w:cs="Arial"/>
          </w:rPr>
          <w:t>LigneCommande.cs</w:t>
        </w:r>
      </w:hyperlink>
    </w:p>
    <w:p w14:paraId="205DF9DB" w14:textId="2BC2B397" w:rsidR="00BF68EA" w:rsidRDefault="00BF68EA" w:rsidP="008E5B52">
      <w:pPr>
        <w:pStyle w:val="Titre3"/>
      </w:pPr>
      <w:bookmarkStart w:id="391" w:name="_Toc498520914"/>
      <w:bookmarkStart w:id="392" w:name="_Toc500754407"/>
      <w:bookmarkEnd w:id="391"/>
      <w:r>
        <w:t>Machines à états</w:t>
      </w:r>
      <w:bookmarkEnd w:id="392"/>
    </w:p>
    <w:p w14:paraId="5EA3E76E" w14:textId="690C0378" w:rsidR="00BF1AFC" w:rsidRDefault="00BF1AFC" w:rsidP="00541B7A">
      <w:r>
        <w:t xml:space="preserve">Les différentes classes qui permettent d’implémenter le patron de conception </w:t>
      </w:r>
      <w:r w:rsidRPr="00541B7A">
        <w:rPr>
          <w:i/>
        </w:rPr>
        <w:t>état</w:t>
      </w:r>
      <w:r>
        <w:t xml:space="preserve"> sur les entités sont logiquement placées dans le code métier.</w:t>
      </w:r>
      <w:r w:rsidR="005A24A4">
        <w:t xml:space="preserve"> Lors de l’écriture d’un patron de conception </w:t>
      </w:r>
      <w:r w:rsidR="005A24A4" w:rsidRPr="00541B7A">
        <w:rPr>
          <w:i/>
        </w:rPr>
        <w:t>état</w:t>
      </w:r>
      <w:r w:rsidR="005A24A4">
        <w:t xml:space="preserve">, les points suivants sont à vérifier : </w:t>
      </w:r>
    </w:p>
    <w:p w14:paraId="7FBB26D1" w14:textId="2BE919FD" w:rsidR="0002567D" w:rsidRDefault="0002567D" w:rsidP="009E7733">
      <w:pPr>
        <w:pStyle w:val="Paragraphedeliste"/>
        <w:numPr>
          <w:ilvl w:val="0"/>
          <w:numId w:val="31"/>
        </w:numPr>
        <w:ind w:left="360"/>
        <w:jc w:val="left"/>
      </w:pPr>
      <w:r w:rsidRPr="00541B7A">
        <w:rPr>
          <w:b/>
        </w:rPr>
        <w:lastRenderedPageBreak/>
        <w:t xml:space="preserve">Toute entité qui possède des états doit implémenter le patron de conception </w:t>
      </w:r>
      <w:r w:rsidRPr="00541B7A">
        <w:rPr>
          <w:b/>
          <w:i/>
        </w:rPr>
        <w:t>état</w:t>
      </w:r>
      <w:r>
        <w:t>.</w:t>
      </w:r>
      <w:r>
        <w:br/>
        <w:t>Ce patron de conception permet de gérer le complexité du code des entités qui se comportent comme des machines à états ou dont le comportement diffère en fonction de leur état.</w:t>
      </w:r>
    </w:p>
    <w:p w14:paraId="3F7D478D" w14:textId="63DEFE66" w:rsidR="00DF5AE4" w:rsidRDefault="00DF5AE4" w:rsidP="009E7733">
      <w:pPr>
        <w:pStyle w:val="Paragraphedeliste"/>
        <w:numPr>
          <w:ilvl w:val="0"/>
          <w:numId w:val="30"/>
        </w:numPr>
        <w:ind w:left="360"/>
        <w:jc w:val="left"/>
      </w:pPr>
      <w:r>
        <w:rPr>
          <w:b/>
        </w:rPr>
        <w:t>L’</w:t>
      </w:r>
      <w:r w:rsidRPr="00F66C9F">
        <w:rPr>
          <w:b/>
        </w:rPr>
        <w:t xml:space="preserve">énumération </w:t>
      </w:r>
      <w:r w:rsidRPr="00F66C9F">
        <w:rPr>
          <w:rFonts w:ascii="Consolas" w:hAnsi="Consolas" w:cs="Consolas"/>
          <w:b/>
        </w:rPr>
        <w:t>Etat[NomEntite]</w:t>
      </w:r>
      <w:r w:rsidRPr="00F66C9F">
        <w:rPr>
          <w:rFonts w:cs="Arial"/>
          <w:b/>
        </w:rPr>
        <w:t xml:space="preserve"> </w:t>
      </w:r>
      <w:r w:rsidRPr="00F66C9F">
        <w:rPr>
          <w:b/>
        </w:rPr>
        <w:t>liste les différents états possibles de l’entité.</w:t>
      </w:r>
      <w:r>
        <w:br/>
        <w:t>Cette énumération représente l’état de l’entité tel qu’il sera stocké en base de données.</w:t>
      </w:r>
    </w:p>
    <w:p w14:paraId="351AE564" w14:textId="4AA32472" w:rsidR="00DF5AE4" w:rsidRDefault="00DF5AE4" w:rsidP="009E7733">
      <w:pPr>
        <w:pStyle w:val="Paragraphedeliste"/>
        <w:numPr>
          <w:ilvl w:val="0"/>
          <w:numId w:val="30"/>
        </w:numPr>
        <w:ind w:left="360"/>
        <w:jc w:val="left"/>
      </w:pPr>
      <w:r>
        <w:rPr>
          <w:b/>
        </w:rPr>
        <w:t>Les états de l’énumération sont dans l’ordre logique du cycle de vie de l’entité.</w:t>
      </w:r>
      <w:r>
        <w:br/>
        <w:t>Cette norme facilite la lecture des données pour le support. Cette norme peut être sans objets pour certains états difficiles à placer chronologiquement dans le cycle de vie de l’entité.</w:t>
      </w:r>
    </w:p>
    <w:p w14:paraId="4DCA1C74" w14:textId="4380ADDD" w:rsidR="00DF5AE4" w:rsidRDefault="00DF5AE4" w:rsidP="009E7733">
      <w:pPr>
        <w:pStyle w:val="Paragraphedeliste"/>
        <w:numPr>
          <w:ilvl w:val="0"/>
          <w:numId w:val="30"/>
        </w:numPr>
        <w:ind w:left="360"/>
        <w:jc w:val="left"/>
      </w:pPr>
      <w:r>
        <w:rPr>
          <w:b/>
        </w:rPr>
        <w:t>Les valeurs des états de l’énumération sont numérotées de 10 et 10.</w:t>
      </w:r>
      <w:r>
        <w:br/>
        <w:t>Ceci permet de prévoir la place pour ajouter de nouveaux états entre deux étapes du cycle de vie de l’entité en cas de complexification du modèle.</w:t>
      </w:r>
    </w:p>
    <w:p w14:paraId="31E8BE00" w14:textId="027AD651" w:rsidR="00F65615" w:rsidRDefault="00AC0A0D" w:rsidP="009E7733">
      <w:pPr>
        <w:pStyle w:val="Paragraphedeliste"/>
        <w:numPr>
          <w:ilvl w:val="0"/>
          <w:numId w:val="30"/>
        </w:numPr>
        <w:ind w:left="360"/>
        <w:jc w:val="left"/>
      </w:pPr>
      <w:r w:rsidRPr="00541B7A">
        <w:rPr>
          <w:b/>
        </w:rPr>
        <w:t>Les classes du patron de conception état sont imbriquées dans la classe de l’entité.</w:t>
      </w:r>
      <w:r>
        <w:br/>
        <w:t>Cette norme standardise l’</w:t>
      </w:r>
      <w:r w:rsidR="00742D74">
        <w:t>organisation du code et permet aux</w:t>
      </w:r>
      <w:r w:rsidR="00B63E5C">
        <w:t xml:space="preserve"> classes</w:t>
      </w:r>
      <w:r w:rsidR="00742D74">
        <w:t xml:space="preserve"> </w:t>
      </w:r>
      <w:r w:rsidR="00B63E5C">
        <w:t xml:space="preserve">des </w:t>
      </w:r>
      <w:r w:rsidR="00742D74">
        <w:t>état</w:t>
      </w:r>
      <w:r w:rsidR="00B63E5C">
        <w:t>s</w:t>
      </w:r>
      <w:r w:rsidR="00742D74">
        <w:t xml:space="preserve"> d’accéder aux propriétés privées et protégées de l’entité.</w:t>
      </w:r>
    </w:p>
    <w:p w14:paraId="3973983D" w14:textId="23F296F1" w:rsidR="00AC0A0D" w:rsidRDefault="00DF5AE4" w:rsidP="009E7733">
      <w:pPr>
        <w:pStyle w:val="Paragraphedeliste"/>
        <w:numPr>
          <w:ilvl w:val="0"/>
          <w:numId w:val="30"/>
        </w:numPr>
        <w:ind w:left="360"/>
        <w:jc w:val="left"/>
      </w:pPr>
      <w:r>
        <w:rPr>
          <w:b/>
          <w:sz w:val="18"/>
        </w:rPr>
        <w:t>Une</w:t>
      </w:r>
      <w:r w:rsidR="00AC0A0D" w:rsidRPr="00541B7A">
        <w:rPr>
          <w:b/>
          <w:sz w:val="18"/>
        </w:rPr>
        <w:t xml:space="preserve"> classe </w:t>
      </w:r>
      <w:r w:rsidR="00AC0A0D" w:rsidRPr="00541B7A">
        <w:rPr>
          <w:rFonts w:ascii="Consolas" w:hAnsi="Consolas" w:cs="Consolas"/>
          <w:b/>
          <w:sz w:val="18"/>
        </w:rPr>
        <w:t>MachineEtats</w:t>
      </w:r>
      <w:r w:rsidR="00AC0A0D" w:rsidRPr="00541B7A">
        <w:rPr>
          <w:b/>
          <w:sz w:val="18"/>
        </w:rPr>
        <w:t xml:space="preserve"> dérive de la classe </w:t>
      </w:r>
      <w:r w:rsidR="00AC0A0D" w:rsidRPr="00541B7A">
        <w:rPr>
          <w:rFonts w:ascii="Consolas" w:hAnsi="Consolas" w:cs="Consolas"/>
          <w:b/>
          <w:sz w:val="18"/>
        </w:rPr>
        <w:t>MachineEtats&lt;TEntite, TEnumeration, TEtat&gt;</w:t>
      </w:r>
      <w:r w:rsidR="00AC0A0D">
        <w:rPr>
          <w:rFonts w:ascii="Consolas" w:hAnsi="Consolas" w:cs="Consolas"/>
          <w:b/>
        </w:rPr>
        <w:br/>
      </w:r>
      <w:r w:rsidR="00AC0A0D">
        <w:t>Cette classe</w:t>
      </w:r>
      <w:r>
        <w:t xml:space="preserve"> permet de stocker l’état courant de l’entité. La classe</w:t>
      </w:r>
      <w:r w:rsidR="00AC0A0D">
        <w:t xml:space="preserve"> base </w:t>
      </w:r>
      <w:r>
        <w:t xml:space="preserve">générique </w:t>
      </w:r>
      <w:r w:rsidRPr="00541B7A">
        <w:rPr>
          <w:rFonts w:ascii="Consolas" w:hAnsi="Consolas" w:cs="Consolas"/>
        </w:rPr>
        <w:t>Machin</w:t>
      </w:r>
      <w:r>
        <w:rPr>
          <w:rFonts w:ascii="Consolas" w:hAnsi="Consolas" w:cs="Consolas"/>
        </w:rPr>
        <w:t>e</w:t>
      </w:r>
      <w:r w:rsidRPr="00541B7A">
        <w:rPr>
          <w:rFonts w:ascii="Consolas" w:hAnsi="Consolas" w:cs="Consolas"/>
        </w:rPr>
        <w:t>Etats</w:t>
      </w:r>
      <w:r>
        <w:t xml:space="preserve"> </w:t>
      </w:r>
      <w:r w:rsidR="00AC0A0D">
        <w:t xml:space="preserve">est la solution standardisée du projet </w:t>
      </w:r>
      <w:r w:rsidR="00AC0A0D" w:rsidRPr="00541B7A">
        <w:rPr>
          <w:i/>
        </w:rPr>
        <w:t>EIT.Fixe</w:t>
      </w:r>
      <w:r w:rsidR="00AC0A0D">
        <w:t xml:space="preserve"> pour gérer l’état courant d’une entité persistante. Elle gère les problèmes de sérialisation et de persistance de l’état.</w:t>
      </w:r>
    </w:p>
    <w:p w14:paraId="63B5E8FF" w14:textId="52A6B27D" w:rsidR="00AC0A0D" w:rsidRDefault="00AC0A0D" w:rsidP="009E7733">
      <w:pPr>
        <w:pStyle w:val="Paragraphedeliste"/>
        <w:numPr>
          <w:ilvl w:val="0"/>
          <w:numId w:val="30"/>
        </w:numPr>
        <w:ind w:left="360"/>
        <w:jc w:val="left"/>
      </w:pPr>
      <w:r w:rsidRPr="00541B7A">
        <w:rPr>
          <w:b/>
        </w:rPr>
        <w:t xml:space="preserve">La classe </w:t>
      </w:r>
      <w:r w:rsidRPr="00541B7A">
        <w:rPr>
          <w:rFonts w:ascii="Consolas" w:hAnsi="Consolas" w:cs="Consolas"/>
          <w:b/>
        </w:rPr>
        <w:t>MachineEtats</w:t>
      </w:r>
      <w:r w:rsidRPr="00541B7A">
        <w:rPr>
          <w:b/>
        </w:rPr>
        <w:t xml:space="preserve"> possède un constructeur protégé sans paramètre.</w:t>
      </w:r>
      <w:r>
        <w:rPr>
          <w:b/>
          <w:sz w:val="18"/>
        </w:rPr>
        <w:br/>
      </w:r>
      <w:r>
        <w:t>Le constructeur sans paramètre est nécessaire pour que l’ORM puisse désérialiser le type. Il ne doit cependant pas être public pour éviter la création d’objets incohérents.</w:t>
      </w:r>
    </w:p>
    <w:p w14:paraId="4FD3F241" w14:textId="761CC1A6" w:rsidR="00AC0A0D" w:rsidRPr="00541B7A" w:rsidRDefault="00AC0A0D" w:rsidP="009E7733">
      <w:pPr>
        <w:pStyle w:val="Paragraphedeliste"/>
        <w:numPr>
          <w:ilvl w:val="0"/>
          <w:numId w:val="30"/>
        </w:numPr>
        <w:ind w:left="360"/>
        <w:jc w:val="left"/>
        <w:rPr>
          <w:sz w:val="22"/>
        </w:rPr>
      </w:pPr>
      <w:r w:rsidRPr="00541B7A">
        <w:rPr>
          <w:b/>
          <w:sz w:val="18"/>
        </w:rPr>
        <w:t xml:space="preserve">La classe </w:t>
      </w:r>
      <w:r w:rsidRPr="00541B7A">
        <w:rPr>
          <w:rFonts w:ascii="Consolas" w:hAnsi="Consolas" w:cs="Consolas"/>
          <w:b/>
          <w:sz w:val="18"/>
        </w:rPr>
        <w:t>MachineEtats</w:t>
      </w:r>
      <w:r w:rsidRPr="00541B7A">
        <w:rPr>
          <w:b/>
          <w:sz w:val="18"/>
        </w:rPr>
        <w:t xml:space="preserve"> possède un constructeur public qui prend l’état initial en argument.</w:t>
      </w:r>
      <w:r w:rsidR="0063434F">
        <w:rPr>
          <w:b/>
        </w:rPr>
        <w:br/>
      </w:r>
      <w:r w:rsidR="0063434F" w:rsidRPr="0063434F">
        <w:t>Le constructeur public doit permettre d’instancier la machine à états avec l’état initiale de l’entité.</w:t>
      </w:r>
      <w:r w:rsidR="0063434F">
        <w:t xml:space="preserve"> Il doit appeller le constructeur de la classe de base qui prend un état en paramètre.</w:t>
      </w:r>
    </w:p>
    <w:p w14:paraId="633C8F8F" w14:textId="6AFC597E" w:rsidR="005E6B95" w:rsidRPr="00541B7A" w:rsidRDefault="00D74214" w:rsidP="009E7733">
      <w:pPr>
        <w:pStyle w:val="Paragraphedeliste"/>
        <w:numPr>
          <w:ilvl w:val="0"/>
          <w:numId w:val="30"/>
        </w:numPr>
        <w:ind w:left="360"/>
        <w:jc w:val="left"/>
        <w:rPr>
          <w:sz w:val="22"/>
        </w:rPr>
      </w:pPr>
      <w:r>
        <w:rPr>
          <w:b/>
        </w:rPr>
        <w:t>U</w:t>
      </w:r>
      <w:r w:rsidR="00087901" w:rsidRPr="00541B7A">
        <w:rPr>
          <w:b/>
        </w:rPr>
        <w:t xml:space="preserve">ne classe abstraite </w:t>
      </w:r>
      <w:r w:rsidR="00087901" w:rsidRPr="00541B7A">
        <w:rPr>
          <w:rFonts w:ascii="Consolas" w:hAnsi="Consolas" w:cs="Consolas"/>
          <w:b/>
        </w:rPr>
        <w:t>AbstractEta</w:t>
      </w:r>
      <w:r w:rsidRPr="00D74214">
        <w:rPr>
          <w:rFonts w:ascii="Consolas" w:hAnsi="Consolas" w:cs="Consolas"/>
          <w:b/>
        </w:rPr>
        <w:t>t</w:t>
      </w:r>
      <w:r w:rsidR="00087901" w:rsidRPr="00087901">
        <w:rPr>
          <w:b/>
        </w:rPr>
        <w:t xml:space="preserve"> </w:t>
      </w:r>
      <w:r>
        <w:rPr>
          <w:b/>
        </w:rPr>
        <w:t xml:space="preserve">dérive de </w:t>
      </w:r>
      <w:r w:rsidRPr="00541B7A">
        <w:rPr>
          <w:rFonts w:ascii="Consolas" w:hAnsi="Consolas" w:cs="Consolas"/>
          <w:b/>
        </w:rPr>
        <w:t>Etat&lt;TEntite, TEnumeration&gt;</w:t>
      </w:r>
      <w:r w:rsidR="00087901" w:rsidRPr="00541B7A">
        <w:rPr>
          <w:b/>
        </w:rPr>
        <w:t>.</w:t>
      </w:r>
      <w:r w:rsidR="00087901">
        <w:rPr>
          <w:b/>
          <w:sz w:val="18"/>
        </w:rPr>
        <w:br/>
      </w:r>
      <w:r w:rsidR="00087901" w:rsidRPr="00087901">
        <w:t xml:space="preserve">Cette classe </w:t>
      </w:r>
      <w:r w:rsidR="00B92523">
        <w:t xml:space="preserve">de base </w:t>
      </w:r>
      <w:r w:rsidR="00087901" w:rsidRPr="00087901">
        <w:t>abstraite représente le type d’état propre à l’entité.</w:t>
      </w:r>
      <w:r w:rsidR="00B75C93">
        <w:t xml:space="preserve"> La classe de base générique </w:t>
      </w:r>
      <w:r w:rsidR="00B75C93" w:rsidRPr="00541B7A">
        <w:rPr>
          <w:rFonts w:ascii="Consolas" w:hAnsi="Consolas" w:cs="Consolas"/>
        </w:rPr>
        <w:t>Etat</w:t>
      </w:r>
      <w:r w:rsidR="00B75C93">
        <w:t xml:space="preserve"> est la solution standardisée du projet </w:t>
      </w:r>
      <w:r w:rsidR="00B75C93" w:rsidRPr="00541B7A">
        <w:rPr>
          <w:i/>
        </w:rPr>
        <w:t>EIT.Fixe</w:t>
      </w:r>
      <w:r w:rsidR="00B75C93">
        <w:t xml:space="preserve"> pour gérer l’état d’une entité.</w:t>
      </w:r>
    </w:p>
    <w:p w14:paraId="6CEA8B62" w14:textId="0E4076AE" w:rsidR="00742D74" w:rsidRPr="00B369FB" w:rsidRDefault="00742D74" w:rsidP="009E7733">
      <w:pPr>
        <w:pStyle w:val="Paragraphedeliste"/>
        <w:numPr>
          <w:ilvl w:val="0"/>
          <w:numId w:val="30"/>
        </w:numPr>
        <w:ind w:left="360"/>
        <w:jc w:val="left"/>
      </w:pPr>
      <w:r w:rsidRPr="00541B7A">
        <w:rPr>
          <w:b/>
          <w:sz w:val="18"/>
        </w:rPr>
        <w:t>La classe de base des états possède un constructeur public qui prend l’entité en paramètre.</w:t>
      </w:r>
      <w:r w:rsidRPr="00541B7A">
        <w:rPr>
          <w:b/>
        </w:rPr>
        <w:br/>
      </w:r>
      <w:r>
        <w:t>Selon le patron de conception, les états possèdent une référence vers l’entité</w:t>
      </w:r>
      <w:r w:rsidR="006A7279">
        <w:t>. Cette référence doit être initialisée à la création de tous les états. Ce constructeur appelle le constructeur de la classe de base qui prend une entité en paramètre.</w:t>
      </w:r>
    </w:p>
    <w:p w14:paraId="3997E1B7" w14:textId="58BF610B" w:rsidR="00B92523" w:rsidRPr="00541B7A" w:rsidRDefault="00B92523" w:rsidP="009E7733">
      <w:pPr>
        <w:pStyle w:val="Paragraphedeliste"/>
        <w:numPr>
          <w:ilvl w:val="0"/>
          <w:numId w:val="30"/>
        </w:numPr>
        <w:ind w:left="360"/>
        <w:jc w:val="left"/>
        <w:rPr>
          <w:sz w:val="22"/>
        </w:rPr>
      </w:pPr>
      <w:r>
        <w:rPr>
          <w:b/>
        </w:rPr>
        <w:t>La classe de base des états définit les méthodes virtuelles des états.</w:t>
      </w:r>
      <w:r>
        <w:rPr>
          <w:b/>
        </w:rPr>
        <w:br/>
      </w:r>
      <w:r w:rsidRPr="00B92523">
        <w:t>Les méthodes des états doivent être définies sur la classe de base abstraite.</w:t>
      </w:r>
      <w:r>
        <w:t xml:space="preserve"> Elles doivent être virtuelles pour que les états puissent les réimplémenter.</w:t>
      </w:r>
    </w:p>
    <w:p w14:paraId="39114339" w14:textId="77777777" w:rsidR="00B92523" w:rsidRPr="00541B7A" w:rsidRDefault="00B92523" w:rsidP="009E7733">
      <w:pPr>
        <w:pStyle w:val="Paragraphedeliste"/>
        <w:numPr>
          <w:ilvl w:val="0"/>
          <w:numId w:val="30"/>
        </w:numPr>
        <w:ind w:left="360"/>
        <w:jc w:val="left"/>
        <w:rPr>
          <w:b/>
          <w:sz w:val="22"/>
        </w:rPr>
      </w:pPr>
      <w:r>
        <w:rPr>
          <w:b/>
        </w:rPr>
        <w:t>L’implémentation des méthodes virtuelles de la classe de base lèvent une exception.</w:t>
      </w:r>
      <w:r>
        <w:rPr>
          <w:b/>
        </w:rPr>
        <w:br/>
      </w:r>
      <w:r w:rsidRPr="00B92523">
        <w:t>Les méthodes des états doivent être réimplémentées par les états concrets lorsqu’elles sont valides. Lorsque la méthode n’est pas réimplémentée, elle doit lever une exception qui indique que l’action n’est pas valide sur l’état courant.</w:t>
      </w:r>
    </w:p>
    <w:p w14:paraId="7C9664EF" w14:textId="77777777" w:rsidR="00DB4246" w:rsidRPr="00541B7A" w:rsidRDefault="00DF5AE4" w:rsidP="009E7733">
      <w:pPr>
        <w:pStyle w:val="Paragraphedeliste"/>
        <w:numPr>
          <w:ilvl w:val="0"/>
          <w:numId w:val="30"/>
        </w:numPr>
        <w:ind w:left="360"/>
        <w:jc w:val="left"/>
        <w:rPr>
          <w:sz w:val="22"/>
        </w:rPr>
      </w:pPr>
      <w:r>
        <w:rPr>
          <w:b/>
        </w:rPr>
        <w:lastRenderedPageBreak/>
        <w:t xml:space="preserve">Le nom des états </w:t>
      </w:r>
      <w:r w:rsidR="00DB4246">
        <w:rPr>
          <w:b/>
        </w:rPr>
        <w:t xml:space="preserve">concrets </w:t>
      </w:r>
      <w:r>
        <w:rPr>
          <w:b/>
        </w:rPr>
        <w:t>est préfi</w:t>
      </w:r>
      <w:r w:rsidR="00DB4246">
        <w:rPr>
          <w:b/>
        </w:rPr>
        <w:t xml:space="preserve">xé par </w:t>
      </w:r>
      <w:r w:rsidR="00DB4246" w:rsidRPr="00541B7A">
        <w:rPr>
          <w:rFonts w:ascii="Consolas" w:hAnsi="Consolas" w:cs="Consolas"/>
          <w:b/>
        </w:rPr>
        <w:t>Etat</w:t>
      </w:r>
      <w:r w:rsidR="00DB4246">
        <w:rPr>
          <w:b/>
        </w:rPr>
        <w:t>.</w:t>
      </w:r>
      <w:r w:rsidR="00DB4246">
        <w:rPr>
          <w:b/>
        </w:rPr>
        <w:br/>
      </w:r>
      <w:r w:rsidR="00DB4246">
        <w:t>Cette norme de nommage facilite la relecture du code.</w:t>
      </w:r>
    </w:p>
    <w:p w14:paraId="64C6E364" w14:textId="3A10A962" w:rsidR="00087901" w:rsidRPr="00541B7A" w:rsidRDefault="00DB4246" w:rsidP="009E7733">
      <w:pPr>
        <w:pStyle w:val="Paragraphedeliste"/>
        <w:numPr>
          <w:ilvl w:val="0"/>
          <w:numId w:val="30"/>
        </w:numPr>
        <w:ind w:left="360"/>
        <w:jc w:val="left"/>
        <w:rPr>
          <w:sz w:val="22"/>
        </w:rPr>
      </w:pPr>
      <w:r>
        <w:rPr>
          <w:b/>
        </w:rPr>
        <w:t>Les états concrets possèdent un constructeur public qui prend l’entité en paramètre.</w:t>
      </w:r>
      <w:r w:rsidR="00087901">
        <w:rPr>
          <w:b/>
        </w:rPr>
        <w:br/>
      </w:r>
      <w:r>
        <w:t>Selon le patron de conception, les états possèdent une référence vers l’entité. Cette référence doit être initialisée à la création de tous les états. Ce constructeur appelle le constructeur de la classe de base qui prend une entité en paramètre.</w:t>
      </w:r>
    </w:p>
    <w:p w14:paraId="4CD6231B" w14:textId="1192D1D8" w:rsidR="0002567D" w:rsidRPr="00541B7A" w:rsidRDefault="0002567D" w:rsidP="009E7733">
      <w:pPr>
        <w:pStyle w:val="Paragraphedeliste"/>
        <w:numPr>
          <w:ilvl w:val="0"/>
          <w:numId w:val="30"/>
        </w:numPr>
        <w:ind w:left="360"/>
        <w:jc w:val="left"/>
        <w:rPr>
          <w:sz w:val="22"/>
        </w:rPr>
      </w:pPr>
      <w:r>
        <w:rPr>
          <w:b/>
        </w:rPr>
        <w:t xml:space="preserve">Les états concrets doivent implémenter la propriété </w:t>
      </w:r>
      <w:r w:rsidRPr="00541B7A">
        <w:rPr>
          <w:rFonts w:ascii="Consolas" w:hAnsi="Consolas" w:cs="Consolas"/>
          <w:b/>
        </w:rPr>
        <w:t>Valeur</w:t>
      </w:r>
      <w:r>
        <w:rPr>
          <w:b/>
        </w:rPr>
        <w:t xml:space="preserve"> et retourner le bon état.</w:t>
      </w:r>
      <w:r>
        <w:rPr>
          <w:b/>
        </w:rPr>
        <w:br/>
      </w:r>
      <w:r>
        <w:t>Cette norme est nécessaire au bon fonctionnement de la persistance des états. Elle permet d’associer l’énumérateur d’un état avec la classe correspondante.</w:t>
      </w:r>
    </w:p>
    <w:p w14:paraId="7AB01F86" w14:textId="187C6777" w:rsidR="0002567D" w:rsidRPr="00541B7A" w:rsidRDefault="0002567D" w:rsidP="009E7733">
      <w:pPr>
        <w:pStyle w:val="Paragraphedeliste"/>
        <w:numPr>
          <w:ilvl w:val="0"/>
          <w:numId w:val="30"/>
        </w:numPr>
        <w:ind w:left="360"/>
        <w:jc w:val="left"/>
        <w:rPr>
          <w:sz w:val="22"/>
        </w:rPr>
      </w:pPr>
      <w:r>
        <w:rPr>
          <w:b/>
        </w:rPr>
        <w:t>Les états concrets doivent réimplémenter les méthodes qu’ils supportent.</w:t>
      </w:r>
      <w:r>
        <w:rPr>
          <w:b/>
        </w:rPr>
        <w:br/>
      </w:r>
      <w:r w:rsidRPr="0002567D">
        <w:t>Les différentes méthodes virtuelles définies sur la classe de base doivent être réimplémentées dans les états concrets</w:t>
      </w:r>
      <w:r>
        <w:t xml:space="preserve"> qui les supportent</w:t>
      </w:r>
      <w:r w:rsidRPr="0002567D">
        <w:t>.</w:t>
      </w:r>
    </w:p>
    <w:p w14:paraId="0B0C357E" w14:textId="244A75C9" w:rsidR="00CD425F" w:rsidRPr="00541B7A" w:rsidRDefault="00CD425F" w:rsidP="009E7733">
      <w:pPr>
        <w:pStyle w:val="Paragraphedeliste"/>
        <w:numPr>
          <w:ilvl w:val="0"/>
          <w:numId w:val="30"/>
        </w:numPr>
        <w:ind w:left="360"/>
        <w:jc w:val="left"/>
        <w:rPr>
          <w:sz w:val="22"/>
        </w:rPr>
      </w:pPr>
      <w:r>
        <w:rPr>
          <w:b/>
        </w:rPr>
        <w:t xml:space="preserve">L’entité possède une propriété persistée </w:t>
      </w:r>
      <w:r w:rsidRPr="00541B7A">
        <w:rPr>
          <w:rFonts w:ascii="Consolas" w:hAnsi="Consolas" w:cs="Consolas"/>
          <w:b/>
        </w:rPr>
        <w:t>Etat</w:t>
      </w:r>
      <w:r>
        <w:rPr>
          <w:b/>
        </w:rPr>
        <w:t xml:space="preserve"> de type </w:t>
      </w:r>
      <w:r w:rsidRPr="00541B7A">
        <w:rPr>
          <w:rFonts w:ascii="Consolas" w:hAnsi="Consolas" w:cs="Consolas"/>
          <w:b/>
        </w:rPr>
        <w:t>MachineEtats</w:t>
      </w:r>
      <w:r>
        <w:rPr>
          <w:b/>
        </w:rPr>
        <w:t>.</w:t>
      </w:r>
      <w:r>
        <w:rPr>
          <w:sz w:val="22"/>
        </w:rPr>
        <w:br/>
      </w:r>
      <w:r w:rsidRPr="00541B7A">
        <w:t xml:space="preserve">Cette </w:t>
      </w:r>
      <w:r>
        <w:t>propriété permet de persister l’état courant de l’entité.</w:t>
      </w:r>
    </w:p>
    <w:p w14:paraId="4BAB6359" w14:textId="14308B7C" w:rsidR="005D333C" w:rsidRPr="00541B7A" w:rsidRDefault="005D333C" w:rsidP="009E7733">
      <w:pPr>
        <w:pStyle w:val="Paragraphedeliste"/>
        <w:numPr>
          <w:ilvl w:val="0"/>
          <w:numId w:val="30"/>
        </w:numPr>
        <w:ind w:left="360"/>
        <w:jc w:val="left"/>
        <w:rPr>
          <w:sz w:val="22"/>
        </w:rPr>
      </w:pPr>
      <w:r>
        <w:rPr>
          <w:b/>
        </w:rPr>
        <w:t xml:space="preserve">La propriété </w:t>
      </w:r>
      <w:r w:rsidRPr="00541B7A">
        <w:rPr>
          <w:rFonts w:ascii="Consolas" w:hAnsi="Consolas" w:cs="Consolas"/>
          <w:b/>
        </w:rPr>
        <w:t>Etat</w:t>
      </w:r>
      <w:r>
        <w:rPr>
          <w:b/>
        </w:rPr>
        <w:t xml:space="preserve"> doit être initialisée à la construction de l’entité.</w:t>
      </w:r>
      <w:r>
        <w:rPr>
          <w:sz w:val="22"/>
        </w:rPr>
        <w:br/>
      </w:r>
      <w:r>
        <w:t>Cette étape est indispensable pour initialise l’état de l’entité.</w:t>
      </w:r>
    </w:p>
    <w:p w14:paraId="120AEC4B" w14:textId="193E9CA7" w:rsidR="005D333C" w:rsidRPr="005D333C" w:rsidRDefault="00CD425F" w:rsidP="009E7733">
      <w:pPr>
        <w:pStyle w:val="Paragraphedeliste"/>
        <w:numPr>
          <w:ilvl w:val="0"/>
          <w:numId w:val="30"/>
        </w:numPr>
        <w:ind w:left="360"/>
        <w:jc w:val="left"/>
      </w:pPr>
      <w:r>
        <w:rPr>
          <w:b/>
        </w:rPr>
        <w:t xml:space="preserve">L’entité récupère </w:t>
      </w:r>
      <w:r w:rsidR="00C5760A">
        <w:rPr>
          <w:b/>
        </w:rPr>
        <w:t>l’</w:t>
      </w:r>
      <w:r>
        <w:rPr>
          <w:b/>
        </w:rPr>
        <w:t>ét</w:t>
      </w:r>
      <w:r w:rsidR="00790717">
        <w:rPr>
          <w:b/>
        </w:rPr>
        <w:t xml:space="preserve">at courant à l’aide d’une propriété </w:t>
      </w:r>
      <w:r w:rsidR="00790717" w:rsidRPr="00541B7A">
        <w:rPr>
          <w:rFonts w:ascii="Consolas" w:hAnsi="Consolas" w:cs="Consolas"/>
          <w:b/>
        </w:rPr>
        <w:t>EtatCourant</w:t>
      </w:r>
      <w:r w:rsidR="00790717">
        <w:rPr>
          <w:b/>
        </w:rPr>
        <w:t>.</w:t>
      </w:r>
      <w:r w:rsidR="00790717">
        <w:rPr>
          <w:b/>
        </w:rPr>
        <w:br/>
      </w:r>
      <w:r w:rsidR="005D333C">
        <w:t xml:space="preserve">Cette méthode </w:t>
      </w:r>
      <w:r w:rsidR="00790717">
        <w:t>facilite l</w:t>
      </w:r>
      <w:r w:rsidR="006D3393">
        <w:t xml:space="preserve">a lisibilité. Les accesseurs </w:t>
      </w:r>
      <w:r w:rsidR="006D3393" w:rsidRPr="00541B7A">
        <w:rPr>
          <w:rFonts w:ascii="Consolas" w:hAnsi="Consolas" w:cs="Consolas"/>
        </w:rPr>
        <w:t>get</w:t>
      </w:r>
      <w:r w:rsidR="006D3393">
        <w:t xml:space="preserve"> et </w:t>
      </w:r>
      <w:r w:rsidR="006D3393" w:rsidRPr="00541B7A">
        <w:rPr>
          <w:rFonts w:ascii="Consolas" w:hAnsi="Consolas" w:cs="Consolas"/>
        </w:rPr>
        <w:t>set</w:t>
      </w:r>
      <w:r w:rsidR="006D3393">
        <w:t xml:space="preserve"> utilisent respectivement les méthodes </w:t>
      </w:r>
      <w:r w:rsidR="006D3393" w:rsidRPr="00541B7A">
        <w:rPr>
          <w:rFonts w:ascii="Consolas" w:hAnsi="Consolas" w:cs="Consolas"/>
        </w:rPr>
        <w:t>Obtenir()</w:t>
      </w:r>
      <w:r w:rsidR="006D3393">
        <w:t xml:space="preserve"> et </w:t>
      </w:r>
      <w:r w:rsidR="006D3393" w:rsidRPr="00541B7A">
        <w:rPr>
          <w:rFonts w:ascii="Consolas" w:hAnsi="Consolas" w:cs="Consolas"/>
        </w:rPr>
        <w:t>Definir()</w:t>
      </w:r>
      <w:r w:rsidR="006D3393">
        <w:t xml:space="preserve"> de la classe </w:t>
      </w:r>
      <w:r w:rsidR="006D3393" w:rsidRPr="00541B7A">
        <w:rPr>
          <w:rFonts w:ascii="Consolas" w:hAnsi="Consolas" w:cs="Consolas"/>
        </w:rPr>
        <w:t>MachineEtats</w:t>
      </w:r>
      <w:r w:rsidR="006D3393">
        <w:t xml:space="preserve"> pour retourner ou affecter la valeur courante de l’état.</w:t>
      </w:r>
    </w:p>
    <w:p w14:paraId="0A05B5EB" w14:textId="59798103" w:rsidR="00DB6A86" w:rsidRDefault="00DB6A86" w:rsidP="00541B7A">
      <w:pPr>
        <w:jc w:val="left"/>
        <w:rPr>
          <w:szCs w:val="20"/>
        </w:rPr>
      </w:pPr>
      <w:r>
        <w:rPr>
          <w:szCs w:val="20"/>
        </w:rPr>
        <w:t>Les fichiers suivants contiennent un exemple de code qui montre comment implémenter le patron de conception état sur une entité.</w:t>
      </w:r>
    </w:p>
    <w:p w14:paraId="0764D703" w14:textId="638EDB4F" w:rsidR="00C30324" w:rsidRPr="009E7733" w:rsidRDefault="00922168" w:rsidP="00C30324">
      <w:pPr>
        <w:pStyle w:val="Paragraphedeliste"/>
        <w:numPr>
          <w:ilvl w:val="0"/>
          <w:numId w:val="34"/>
        </w:numPr>
        <w:rPr>
          <w:rFonts w:cs="Arial"/>
        </w:rPr>
      </w:pPr>
      <w:hyperlink r:id="rId55" w:history="1">
        <w:r w:rsidR="00C30324" w:rsidRPr="009E7733">
          <w:rPr>
            <w:rStyle w:val="Lienhypertexte"/>
            <w:rFonts w:cs="Arial"/>
          </w:rPr>
          <w:t>Commande.cs</w:t>
        </w:r>
      </w:hyperlink>
    </w:p>
    <w:p w14:paraId="42994EC1" w14:textId="214BF9CF" w:rsidR="00C30324" w:rsidRPr="009E7733" w:rsidRDefault="00922168" w:rsidP="00C30324">
      <w:pPr>
        <w:pStyle w:val="Paragraphedeliste"/>
        <w:numPr>
          <w:ilvl w:val="0"/>
          <w:numId w:val="34"/>
        </w:numPr>
        <w:rPr>
          <w:rFonts w:cs="Arial"/>
        </w:rPr>
      </w:pPr>
      <w:hyperlink r:id="rId56" w:history="1">
        <w:r w:rsidR="00C30324" w:rsidRPr="009E7733">
          <w:rPr>
            <w:rStyle w:val="Lienhypertexte"/>
            <w:rFonts w:cs="Arial"/>
          </w:rPr>
          <w:t>EtatCommande.cs</w:t>
        </w:r>
      </w:hyperlink>
    </w:p>
    <w:p w14:paraId="0E6F1297" w14:textId="013490BF" w:rsidR="00C30324" w:rsidRPr="009E7733" w:rsidRDefault="00922168" w:rsidP="00C30324">
      <w:pPr>
        <w:pStyle w:val="Paragraphedeliste"/>
        <w:numPr>
          <w:ilvl w:val="0"/>
          <w:numId w:val="34"/>
        </w:numPr>
        <w:rPr>
          <w:rFonts w:cs="Arial"/>
        </w:rPr>
      </w:pPr>
      <w:hyperlink r:id="rId57" w:history="1">
        <w:r w:rsidR="00C30324" w:rsidRPr="009E7733">
          <w:rPr>
            <w:rStyle w:val="Lienhypertexte"/>
            <w:rFonts w:cs="Arial"/>
          </w:rPr>
          <w:t>Commande.AbstractEtat.cs</w:t>
        </w:r>
      </w:hyperlink>
    </w:p>
    <w:p w14:paraId="5628E17A" w14:textId="3926B02E" w:rsidR="00C30324" w:rsidRPr="009E7733" w:rsidRDefault="00922168" w:rsidP="00C30324">
      <w:pPr>
        <w:pStyle w:val="Paragraphedeliste"/>
        <w:numPr>
          <w:ilvl w:val="0"/>
          <w:numId w:val="34"/>
        </w:numPr>
        <w:rPr>
          <w:rFonts w:cs="Arial"/>
        </w:rPr>
      </w:pPr>
      <w:hyperlink r:id="rId58" w:history="1">
        <w:r w:rsidR="00C30324" w:rsidRPr="009E7733">
          <w:rPr>
            <w:rStyle w:val="Lienhypertexte"/>
            <w:rFonts w:cs="Arial"/>
          </w:rPr>
          <w:t>Commande.EtatEnAttenteValidation.cs</w:t>
        </w:r>
      </w:hyperlink>
    </w:p>
    <w:p w14:paraId="4CEE350C" w14:textId="56E293F3" w:rsidR="00C30324" w:rsidRPr="009E7733" w:rsidRDefault="00922168" w:rsidP="00C30324">
      <w:pPr>
        <w:pStyle w:val="Paragraphedeliste"/>
        <w:numPr>
          <w:ilvl w:val="0"/>
          <w:numId w:val="34"/>
        </w:numPr>
        <w:rPr>
          <w:rFonts w:cs="Arial"/>
        </w:rPr>
      </w:pPr>
      <w:hyperlink r:id="rId59" w:history="1">
        <w:r w:rsidR="00C30324" w:rsidRPr="009E7733">
          <w:rPr>
            <w:rStyle w:val="Lienhypertexte"/>
            <w:rFonts w:cs="Arial"/>
          </w:rPr>
          <w:t>Commande.EtatValidee.cs</w:t>
        </w:r>
      </w:hyperlink>
    </w:p>
    <w:p w14:paraId="4444A915" w14:textId="5CD5ADB0" w:rsidR="00C30324" w:rsidRPr="009E7733" w:rsidRDefault="00922168" w:rsidP="00C30324">
      <w:pPr>
        <w:pStyle w:val="Paragraphedeliste"/>
        <w:numPr>
          <w:ilvl w:val="0"/>
          <w:numId w:val="34"/>
        </w:numPr>
        <w:rPr>
          <w:rFonts w:cs="Arial"/>
        </w:rPr>
      </w:pPr>
      <w:hyperlink r:id="rId60" w:history="1">
        <w:r w:rsidR="00C30324" w:rsidRPr="009E7733">
          <w:rPr>
            <w:rStyle w:val="Lienhypertexte"/>
            <w:rFonts w:cs="Arial"/>
          </w:rPr>
          <w:t>Commande.MachineEtats.cs</w:t>
        </w:r>
      </w:hyperlink>
    </w:p>
    <w:p w14:paraId="1988545A" w14:textId="7A6350E8" w:rsidR="00CD5808" w:rsidRDefault="00CD5808" w:rsidP="009E7733">
      <w:pPr>
        <w:rPr>
          <w:szCs w:val="20"/>
        </w:rPr>
      </w:pPr>
      <w:r>
        <w:rPr>
          <w:szCs w:val="20"/>
        </w:rPr>
        <w:t xml:space="preserve">Le schéma suivant illustre les relations entre les différentes classes qui composent l’implémentation du patron de conception </w:t>
      </w:r>
      <w:r w:rsidRPr="00541B7A">
        <w:rPr>
          <w:i/>
          <w:szCs w:val="20"/>
        </w:rPr>
        <w:t>état</w:t>
      </w:r>
      <w:r>
        <w:rPr>
          <w:szCs w:val="20"/>
        </w:rPr>
        <w:t>.</w:t>
      </w:r>
    </w:p>
    <w:p w14:paraId="76D1364F" w14:textId="6A52B632" w:rsidR="001C04D2" w:rsidRPr="00DB6A86" w:rsidRDefault="001C04D2" w:rsidP="00541B7A">
      <w:pPr>
        <w:jc w:val="center"/>
        <w:rPr>
          <w:szCs w:val="20"/>
        </w:rPr>
      </w:pPr>
      <w:r>
        <w:object w:dxaOrig="9481" w:dyaOrig="2940" w14:anchorId="67080747">
          <v:shape id="_x0000_i1031" type="#_x0000_t75" style="width:453.4pt;height:2in" o:ole="">
            <v:imagedata r:id="rId61" o:title=""/>
          </v:shape>
          <o:OLEObject Type="Embed" ProgID="Visio.Drawing.15" ShapeID="_x0000_i1031" DrawAspect="Content" ObjectID="_1574498129" r:id="rId62"/>
        </w:object>
      </w:r>
    </w:p>
    <w:p w14:paraId="110E91F9" w14:textId="50C1128B" w:rsidR="00714EB7" w:rsidRDefault="00714EB7" w:rsidP="008E5B52">
      <w:pPr>
        <w:pStyle w:val="Titre3"/>
      </w:pPr>
      <w:bookmarkStart w:id="393" w:name="_Toc500754408"/>
      <w:r>
        <w:t>Interfaces des repositories</w:t>
      </w:r>
      <w:bookmarkEnd w:id="393"/>
    </w:p>
    <w:p w14:paraId="0E00F2C4" w14:textId="35DD8274" w:rsidR="00AF30F3" w:rsidRDefault="00AF30F3" w:rsidP="00AF30F3">
      <w:r>
        <w:t>Les interfaces des repositories définissent les signatures des méthodes qui permettent de rechercher des entités depuis la persistance ou de persister de nouvelles entités. Lors de l’écriture de l’interface d’un repository, les points suivants sont à vérifier :</w:t>
      </w:r>
    </w:p>
    <w:p w14:paraId="4404E806" w14:textId="4DF5DB5F" w:rsidR="00634463" w:rsidRPr="00634463" w:rsidRDefault="00634463" w:rsidP="00634463">
      <w:pPr>
        <w:pStyle w:val="Paragraphedeliste"/>
        <w:numPr>
          <w:ilvl w:val="0"/>
          <w:numId w:val="9"/>
        </w:numPr>
        <w:jc w:val="left"/>
        <w:rPr>
          <w:b/>
        </w:rPr>
      </w:pPr>
      <w:r>
        <w:rPr>
          <w:b/>
        </w:rPr>
        <w:t xml:space="preserve">L’interface du repository est nommée </w:t>
      </w:r>
      <w:r w:rsidRPr="00361231">
        <w:rPr>
          <w:rFonts w:ascii="Consolas" w:hAnsi="Consolas" w:cs="Consolas"/>
          <w:b/>
        </w:rPr>
        <w:t>I[</w:t>
      </w:r>
      <w:r>
        <w:rPr>
          <w:rFonts w:ascii="Consolas" w:hAnsi="Consolas" w:cs="Consolas"/>
          <w:b/>
        </w:rPr>
        <w:t>Entite</w:t>
      </w:r>
      <w:r w:rsidRPr="00361231">
        <w:rPr>
          <w:rFonts w:ascii="Consolas" w:hAnsi="Consolas" w:cs="Consolas"/>
          <w:b/>
        </w:rPr>
        <w:t>]Repository</w:t>
      </w:r>
      <w:r w:rsidRPr="00361231">
        <w:rPr>
          <w:b/>
        </w:rPr>
        <w:t>.</w:t>
      </w:r>
      <w:r w:rsidRPr="00361231">
        <w:rPr>
          <w:b/>
        </w:rPr>
        <w:br/>
      </w:r>
      <w:r>
        <w:t xml:space="preserve">Le respect de la norme de nommage facilite la </w:t>
      </w:r>
      <w:r w:rsidR="008F02F4">
        <w:t>re</w:t>
      </w:r>
      <w:r>
        <w:t>lecture du code.</w:t>
      </w:r>
    </w:p>
    <w:p w14:paraId="43D37ED7" w14:textId="5E049A7D" w:rsidR="002D4F32" w:rsidRPr="000A20F7" w:rsidRDefault="002D4F32" w:rsidP="002D4F32">
      <w:pPr>
        <w:pStyle w:val="Paragraphedeliste"/>
        <w:numPr>
          <w:ilvl w:val="0"/>
          <w:numId w:val="9"/>
        </w:numPr>
        <w:jc w:val="left"/>
        <w:rPr>
          <w:b/>
        </w:rPr>
      </w:pPr>
      <w:r>
        <w:rPr>
          <w:b/>
        </w:rPr>
        <w:t>L’interface du repository est placée dans le répertoire</w:t>
      </w:r>
      <w:r w:rsidR="00634463">
        <w:rPr>
          <w:b/>
        </w:rPr>
        <w:t xml:space="preserve"> et l’espace de noms</w:t>
      </w:r>
      <w:r>
        <w:rPr>
          <w:b/>
        </w:rPr>
        <w:t xml:space="preserve"> </w:t>
      </w:r>
      <w:r w:rsidRPr="006F152F">
        <w:rPr>
          <w:b/>
          <w:i/>
        </w:rPr>
        <w:t>Repositories</w:t>
      </w:r>
      <w:r>
        <w:rPr>
          <w:b/>
        </w:rPr>
        <w:t>.</w:t>
      </w:r>
      <w:r>
        <w:rPr>
          <w:b/>
        </w:rPr>
        <w:br/>
      </w:r>
      <w:r>
        <w:t>Le respect de cette norme améliore l’organisation du code dans les projets.</w:t>
      </w:r>
    </w:p>
    <w:p w14:paraId="5B9C8DA6" w14:textId="0C9C252F" w:rsidR="00AF30F3" w:rsidRPr="00BC4E2F" w:rsidRDefault="00AF30F3" w:rsidP="00AF30F3">
      <w:pPr>
        <w:pStyle w:val="Paragraphedeliste"/>
        <w:numPr>
          <w:ilvl w:val="0"/>
          <w:numId w:val="9"/>
        </w:numPr>
        <w:jc w:val="left"/>
        <w:rPr>
          <w:b/>
        </w:rPr>
      </w:pPr>
      <w:r>
        <w:rPr>
          <w:b/>
        </w:rPr>
        <w:t>Les méthodes de recherche retournent des entités.</w:t>
      </w:r>
      <w:r>
        <w:rPr>
          <w:b/>
        </w:rPr>
        <w:br/>
      </w:r>
      <w:r>
        <w:t>Les méthodes de recherche définies sur l’interface du repository doivent retourner des entités.</w:t>
      </w:r>
    </w:p>
    <w:p w14:paraId="234A440A" w14:textId="511E85DA" w:rsidR="0094799F" w:rsidRPr="00806A33" w:rsidRDefault="0094799F" w:rsidP="0094799F">
      <w:pPr>
        <w:pStyle w:val="Paragraphedeliste"/>
        <w:numPr>
          <w:ilvl w:val="0"/>
          <w:numId w:val="9"/>
        </w:numPr>
        <w:jc w:val="left"/>
        <w:rPr>
          <w:b/>
        </w:rPr>
      </w:pPr>
      <w:r>
        <w:rPr>
          <w:b/>
        </w:rPr>
        <w:t xml:space="preserve">Les repositories des entités racines proposent une méthode pour </w:t>
      </w:r>
      <w:r w:rsidR="00072E09">
        <w:rPr>
          <w:b/>
        </w:rPr>
        <w:t>ajouter</w:t>
      </w:r>
      <w:r>
        <w:rPr>
          <w:b/>
        </w:rPr>
        <w:t xml:space="preserve"> une entité. </w:t>
      </w:r>
      <w:r>
        <w:rPr>
          <w:b/>
        </w:rPr>
        <w:br/>
      </w:r>
      <w:r w:rsidR="00C31D62">
        <w:t>Les entités racines qui ne sont liées à aucune autre entité doivent être ajoutées explicitement à la persistance à l’aide d’une méthode. Le repository est l’endroit adéquat pour définir cette méthode.</w:t>
      </w:r>
    </w:p>
    <w:p w14:paraId="7725E3CF" w14:textId="06A738EB" w:rsidR="00806A33" w:rsidRPr="00806A33" w:rsidRDefault="00806A33" w:rsidP="0094799F">
      <w:pPr>
        <w:pStyle w:val="Paragraphedeliste"/>
        <w:numPr>
          <w:ilvl w:val="0"/>
          <w:numId w:val="9"/>
        </w:numPr>
        <w:jc w:val="left"/>
        <w:rPr>
          <w:b/>
        </w:rPr>
      </w:pPr>
      <w:r>
        <w:rPr>
          <w:b/>
        </w:rPr>
        <w:t xml:space="preserve">Les méthodes </w:t>
      </w:r>
      <w:r w:rsidR="00A75797">
        <w:rPr>
          <w:b/>
        </w:rPr>
        <w:t>qui permettent de sauvegarder les nouvelles entités sont nommées</w:t>
      </w:r>
      <w:r>
        <w:rPr>
          <w:b/>
        </w:rPr>
        <w:t xml:space="preserve"> </w:t>
      </w:r>
      <w:r w:rsidRPr="00806A33">
        <w:rPr>
          <w:rFonts w:ascii="Consolas" w:hAnsi="Consolas" w:cs="Consolas"/>
          <w:b/>
        </w:rPr>
        <w:t>Ajouter</w:t>
      </w:r>
      <w:r>
        <w:rPr>
          <w:b/>
        </w:rPr>
        <w:t>.</w:t>
      </w:r>
      <w:r>
        <w:rPr>
          <w:b/>
        </w:rPr>
        <w:br/>
      </w:r>
      <w:r w:rsidR="00A75797">
        <w:t xml:space="preserve">Les nouvelles entités racines doivent être explicitement ajoutées sur la source de données. Le repository doit lui-même exposer une méthode </w:t>
      </w:r>
      <w:r w:rsidR="00A75797" w:rsidRPr="00541B7A">
        <w:rPr>
          <w:rFonts w:ascii="Consolas" w:hAnsi="Consolas" w:cs="Consolas"/>
        </w:rPr>
        <w:t>Ajouter</w:t>
      </w:r>
      <w:r w:rsidR="00A75797">
        <w:t xml:space="preserve"> pour permettre à l’utilisateur de persister les nouvelles entités. </w:t>
      </w:r>
      <w:r>
        <w:t>Le respect de la norme de nommage facilite</w:t>
      </w:r>
      <w:r w:rsidR="0074217E">
        <w:t xml:space="preserve"> également</w:t>
      </w:r>
      <w:r>
        <w:t xml:space="preserve"> la relecture du code.</w:t>
      </w:r>
    </w:p>
    <w:p w14:paraId="0587455F" w14:textId="1450DF18" w:rsidR="00806A33" w:rsidRPr="00031B68" w:rsidRDefault="00031B68" w:rsidP="0094799F">
      <w:pPr>
        <w:pStyle w:val="Paragraphedeliste"/>
        <w:numPr>
          <w:ilvl w:val="0"/>
          <w:numId w:val="9"/>
        </w:numPr>
        <w:jc w:val="left"/>
        <w:rPr>
          <w:b/>
        </w:rPr>
      </w:pPr>
      <w:r>
        <w:rPr>
          <w:b/>
        </w:rPr>
        <w:t>Les méthodes pour obtenir une entité</w:t>
      </w:r>
      <w:r w:rsidR="00806A33">
        <w:rPr>
          <w:b/>
        </w:rPr>
        <w:t xml:space="preserve"> sont nommées </w:t>
      </w:r>
      <w:r w:rsidR="00806A33" w:rsidRPr="00806A33">
        <w:rPr>
          <w:rFonts w:ascii="Consolas" w:hAnsi="Consolas" w:cs="Consolas"/>
          <w:b/>
        </w:rPr>
        <w:t>Obtenir</w:t>
      </w:r>
      <w:r w:rsidR="00806A33">
        <w:rPr>
          <w:b/>
        </w:rPr>
        <w:t xml:space="preserve"> ou </w:t>
      </w:r>
      <w:r w:rsidR="00806A33" w:rsidRPr="00806A33">
        <w:rPr>
          <w:rFonts w:ascii="Consolas" w:hAnsi="Consolas" w:cs="Consolas"/>
          <w:b/>
        </w:rPr>
        <w:t>Obtenir</w:t>
      </w:r>
      <w:r w:rsidR="00806A33">
        <w:rPr>
          <w:rFonts w:ascii="Consolas" w:hAnsi="Consolas" w:cs="Consolas"/>
          <w:b/>
        </w:rPr>
        <w:t>Depuis</w:t>
      </w:r>
      <w:r w:rsidR="00806A33" w:rsidRPr="00806A33">
        <w:rPr>
          <w:rFonts w:ascii="Consolas" w:hAnsi="Consolas" w:cs="Consolas"/>
          <w:b/>
        </w:rPr>
        <w:t>[</w:t>
      </w:r>
      <w:r>
        <w:rPr>
          <w:rFonts w:ascii="Consolas" w:hAnsi="Consolas" w:cs="Consolas"/>
          <w:b/>
        </w:rPr>
        <w:t>Critère</w:t>
      </w:r>
      <w:r w:rsidR="00806A33" w:rsidRPr="00806A33">
        <w:rPr>
          <w:rFonts w:ascii="Consolas" w:hAnsi="Consolas" w:cs="Consolas"/>
          <w:b/>
        </w:rPr>
        <w:t>]</w:t>
      </w:r>
      <w:r w:rsidR="00806A33">
        <w:rPr>
          <w:b/>
        </w:rPr>
        <w:t>.</w:t>
      </w:r>
      <w:r w:rsidR="00806A33">
        <w:rPr>
          <w:b/>
        </w:rPr>
        <w:br/>
      </w:r>
      <w:r w:rsidR="00806A33">
        <w:t>Le respect de la norme de nommage facilite la relecture du code. S’il existe une ambiguïté entre deux méthodes de re</w:t>
      </w:r>
      <w:r>
        <w:t xml:space="preserve">cherche car les critères de recherche </w:t>
      </w:r>
      <w:r w:rsidR="00806A33">
        <w:t xml:space="preserve">sont d’un même type, on ajoute </w:t>
      </w:r>
      <w:r>
        <w:t xml:space="preserve">le nom du critère en suffixant la méthode par </w:t>
      </w:r>
      <w:r w:rsidRPr="00031B68">
        <w:rPr>
          <w:rFonts w:ascii="Consolas" w:hAnsi="Consolas" w:cs="Consolas"/>
        </w:rPr>
        <w:t>Depuis[Critère]</w:t>
      </w:r>
      <w:r>
        <w:t>.</w:t>
      </w:r>
    </w:p>
    <w:p w14:paraId="3604EC23" w14:textId="2799B840" w:rsidR="00031B68" w:rsidRPr="00C11534" w:rsidRDefault="00031B68" w:rsidP="0094799F">
      <w:pPr>
        <w:pStyle w:val="Paragraphedeliste"/>
        <w:numPr>
          <w:ilvl w:val="0"/>
          <w:numId w:val="9"/>
        </w:numPr>
        <w:jc w:val="left"/>
        <w:rPr>
          <w:b/>
        </w:rPr>
      </w:pPr>
      <w:r>
        <w:rPr>
          <w:b/>
        </w:rPr>
        <w:t xml:space="preserve">Les méthodes de recherche de listes sont nommées </w:t>
      </w:r>
      <w:r w:rsidRPr="00031B68">
        <w:rPr>
          <w:rFonts w:ascii="Consolas" w:hAnsi="Consolas" w:cs="Consolas"/>
          <w:b/>
        </w:rPr>
        <w:t>Lister</w:t>
      </w:r>
      <w:r>
        <w:rPr>
          <w:b/>
        </w:rPr>
        <w:t xml:space="preserve"> ou </w:t>
      </w:r>
      <w:r w:rsidRPr="00031B68">
        <w:rPr>
          <w:rFonts w:ascii="Consolas" w:hAnsi="Consolas" w:cs="Consolas"/>
          <w:b/>
        </w:rPr>
        <w:t>ListerDepuis[Critère]</w:t>
      </w:r>
      <w:r>
        <w:rPr>
          <w:b/>
        </w:rPr>
        <w:t>.</w:t>
      </w:r>
      <w:r>
        <w:rPr>
          <w:b/>
        </w:rPr>
        <w:br/>
      </w:r>
      <w:r>
        <w:t xml:space="preserve">Le respect de la norme de nommage facilite la relecture du code. S’il existe une ambiguïté entre deux méthodes de recherche car les critères de recherche sont d’un même type, on ajoute le nom du critère en suffixant la méthode par </w:t>
      </w:r>
      <w:r w:rsidRPr="00031B68">
        <w:rPr>
          <w:rFonts w:ascii="Consolas" w:hAnsi="Consolas" w:cs="Consolas"/>
        </w:rPr>
        <w:t>Depuis[Critère]</w:t>
      </w:r>
      <w:r>
        <w:t>.</w:t>
      </w:r>
    </w:p>
    <w:p w14:paraId="11573246" w14:textId="068B7FF0" w:rsidR="00C11534" w:rsidRDefault="00C11534" w:rsidP="006B12A9">
      <w:r w:rsidRPr="00AB76F6">
        <w:t>Les fichiers suivant</w:t>
      </w:r>
      <w:r w:rsidR="00AB76F6">
        <w:t>s</w:t>
      </w:r>
      <w:r w:rsidRPr="00AB76F6">
        <w:t xml:space="preserve"> contiennent des exemples de code qui montrent comment écrire l’interface d’un repository.</w:t>
      </w:r>
    </w:p>
    <w:p w14:paraId="5AF0D103" w14:textId="73BB6CBA" w:rsidR="00D600F5" w:rsidRPr="009E7733" w:rsidRDefault="00922168" w:rsidP="009E7733">
      <w:pPr>
        <w:pStyle w:val="Paragraphedeliste"/>
        <w:numPr>
          <w:ilvl w:val="0"/>
          <w:numId w:val="43"/>
        </w:numPr>
        <w:rPr>
          <w:rFonts w:cs="Arial"/>
        </w:rPr>
      </w:pPr>
      <w:hyperlink r:id="rId63" w:history="1">
        <w:r w:rsidR="00D600F5" w:rsidRPr="009E7733">
          <w:rPr>
            <w:rStyle w:val="Lienhypertexte"/>
            <w:rFonts w:cs="Arial"/>
          </w:rPr>
          <w:t>IClientRepository.cs</w:t>
        </w:r>
      </w:hyperlink>
    </w:p>
    <w:p w14:paraId="7CEE8A95" w14:textId="36563D06" w:rsidR="00D600F5" w:rsidRPr="009E7733" w:rsidRDefault="00922168" w:rsidP="009E7733">
      <w:pPr>
        <w:pStyle w:val="Paragraphedeliste"/>
        <w:numPr>
          <w:ilvl w:val="0"/>
          <w:numId w:val="43"/>
        </w:numPr>
        <w:rPr>
          <w:rFonts w:cs="Arial"/>
        </w:rPr>
      </w:pPr>
      <w:hyperlink r:id="rId64" w:history="1">
        <w:r w:rsidR="00D600F5" w:rsidRPr="009E7733">
          <w:rPr>
            <w:rStyle w:val="Lienhypertexte"/>
            <w:rFonts w:cs="Arial"/>
          </w:rPr>
          <w:t>IArticleRepository.cs</w:t>
        </w:r>
      </w:hyperlink>
    </w:p>
    <w:p w14:paraId="5D438D40" w14:textId="3892D5C1" w:rsidR="00D600F5" w:rsidRPr="009E7733" w:rsidRDefault="00922168" w:rsidP="009E7733">
      <w:pPr>
        <w:pStyle w:val="Paragraphedeliste"/>
        <w:numPr>
          <w:ilvl w:val="0"/>
          <w:numId w:val="43"/>
        </w:numPr>
        <w:rPr>
          <w:rFonts w:cs="Arial"/>
        </w:rPr>
      </w:pPr>
      <w:hyperlink r:id="rId65" w:history="1">
        <w:r w:rsidR="00D600F5" w:rsidRPr="009E7733">
          <w:rPr>
            <w:rStyle w:val="Lienhypertexte"/>
            <w:rFonts w:cs="Arial"/>
          </w:rPr>
          <w:t>ICommandeRepository.cs</w:t>
        </w:r>
      </w:hyperlink>
    </w:p>
    <w:p w14:paraId="1F2D3157" w14:textId="0F6900B4" w:rsidR="008D6F5D" w:rsidRDefault="00F80BE8" w:rsidP="008E5B52">
      <w:pPr>
        <w:pStyle w:val="Titre3"/>
      </w:pPr>
      <w:bookmarkStart w:id="394" w:name="_Toc498520917"/>
      <w:bookmarkStart w:id="395" w:name="_Toc500754409"/>
      <w:bookmarkEnd w:id="394"/>
      <w:r>
        <w:t>Implémentation des r</w:t>
      </w:r>
      <w:r w:rsidR="002E24D1">
        <w:t>epositories</w:t>
      </w:r>
      <w:bookmarkEnd w:id="395"/>
    </w:p>
    <w:p w14:paraId="16A38C48" w14:textId="0759D07D" w:rsidR="00CD1FDD" w:rsidRDefault="00F44363" w:rsidP="00CD1FDD">
      <w:r>
        <w:t>Les</w:t>
      </w:r>
      <w:r w:rsidR="00AC5527">
        <w:t xml:space="preserve"> implémentations des</w:t>
      </w:r>
      <w:r>
        <w:t xml:space="preserve"> </w:t>
      </w:r>
      <w:r w:rsidR="00151FC0">
        <w:t>repositories</w:t>
      </w:r>
      <w:r>
        <w:t xml:space="preserve"> </w:t>
      </w:r>
      <w:r w:rsidR="008500C2">
        <w:t xml:space="preserve">contiennent les requêtes qui permettent d’effectuer les recherches </w:t>
      </w:r>
      <w:r w:rsidR="00784C79">
        <w:t xml:space="preserve">et les insertions </w:t>
      </w:r>
      <w:r w:rsidR="008500C2">
        <w:t>définies par l</w:t>
      </w:r>
      <w:r w:rsidR="00094AE9">
        <w:t>es interfaces</w:t>
      </w:r>
      <w:r>
        <w:t xml:space="preserve">. </w:t>
      </w:r>
      <w:r w:rsidR="00151FC0">
        <w:t>Lors de l’écriture d’un repository, les points suivants sont à vérifier :</w:t>
      </w:r>
    </w:p>
    <w:p w14:paraId="503B6A96" w14:textId="6BED9769" w:rsidR="00151FC0" w:rsidRDefault="00361231" w:rsidP="00361231">
      <w:pPr>
        <w:pStyle w:val="Paragraphedeliste"/>
        <w:numPr>
          <w:ilvl w:val="0"/>
          <w:numId w:val="9"/>
        </w:numPr>
        <w:jc w:val="left"/>
      </w:pPr>
      <w:r w:rsidRPr="00361231">
        <w:rPr>
          <w:b/>
        </w:rPr>
        <w:t xml:space="preserve">Le repository est nommé </w:t>
      </w:r>
      <w:r w:rsidRPr="00361231">
        <w:rPr>
          <w:rFonts w:ascii="Consolas" w:hAnsi="Consolas" w:cs="Consolas"/>
          <w:b/>
        </w:rPr>
        <w:t>[</w:t>
      </w:r>
      <w:r w:rsidR="00185A99">
        <w:rPr>
          <w:rFonts w:ascii="Consolas" w:hAnsi="Consolas" w:cs="Consolas"/>
          <w:b/>
        </w:rPr>
        <w:t>Entite</w:t>
      </w:r>
      <w:r w:rsidRPr="00361231">
        <w:rPr>
          <w:rFonts w:ascii="Consolas" w:hAnsi="Consolas" w:cs="Consolas"/>
          <w:b/>
        </w:rPr>
        <w:t>]Repository</w:t>
      </w:r>
      <w:r w:rsidRPr="00361231">
        <w:rPr>
          <w:b/>
        </w:rPr>
        <w:t>.</w:t>
      </w:r>
      <w:r>
        <w:br/>
        <w:t xml:space="preserve">Le respect de la norme de nommage facilite la </w:t>
      </w:r>
      <w:r w:rsidR="008F02F4">
        <w:t>re</w:t>
      </w:r>
      <w:r>
        <w:t>lecture du code.</w:t>
      </w:r>
    </w:p>
    <w:p w14:paraId="3C1C4B5F" w14:textId="404236E2" w:rsidR="00361231" w:rsidRPr="004324D0" w:rsidRDefault="00361231" w:rsidP="00361231">
      <w:pPr>
        <w:pStyle w:val="Paragraphedeliste"/>
        <w:numPr>
          <w:ilvl w:val="0"/>
          <w:numId w:val="9"/>
        </w:numPr>
        <w:jc w:val="left"/>
        <w:rPr>
          <w:b/>
        </w:rPr>
      </w:pPr>
      <w:r>
        <w:rPr>
          <w:b/>
        </w:rPr>
        <w:t xml:space="preserve">Le </w:t>
      </w:r>
      <w:r w:rsidR="006F152F">
        <w:rPr>
          <w:b/>
        </w:rPr>
        <w:t xml:space="preserve">repository </w:t>
      </w:r>
      <w:r w:rsidR="00EA3389">
        <w:rPr>
          <w:b/>
        </w:rPr>
        <w:t>est placé</w:t>
      </w:r>
      <w:r w:rsidR="006F152F">
        <w:rPr>
          <w:b/>
        </w:rPr>
        <w:t xml:space="preserve"> dans </w:t>
      </w:r>
      <w:r w:rsidR="004324D0">
        <w:rPr>
          <w:b/>
        </w:rPr>
        <w:t>le</w:t>
      </w:r>
      <w:r w:rsidR="006F152F">
        <w:rPr>
          <w:b/>
        </w:rPr>
        <w:t xml:space="preserve"> répertoire</w:t>
      </w:r>
      <w:r w:rsidR="00634463">
        <w:rPr>
          <w:b/>
        </w:rPr>
        <w:t xml:space="preserve"> et l’espace de noms</w:t>
      </w:r>
      <w:r w:rsidR="006F152F">
        <w:rPr>
          <w:b/>
        </w:rPr>
        <w:t xml:space="preserve"> </w:t>
      </w:r>
      <w:r w:rsidR="006F152F" w:rsidRPr="006F152F">
        <w:rPr>
          <w:b/>
          <w:i/>
        </w:rPr>
        <w:t>Repositories</w:t>
      </w:r>
      <w:r w:rsidR="006F152F">
        <w:rPr>
          <w:b/>
        </w:rPr>
        <w:t>.</w:t>
      </w:r>
      <w:r w:rsidR="006F152F">
        <w:rPr>
          <w:b/>
        </w:rPr>
        <w:br/>
      </w:r>
      <w:r w:rsidR="006F152F">
        <w:t>Le respect de cette norme améliore l’organisation du code dans les projets.</w:t>
      </w:r>
    </w:p>
    <w:p w14:paraId="54F43353" w14:textId="3A72C645" w:rsidR="00C34397" w:rsidRDefault="00C34397" w:rsidP="00C34397">
      <w:pPr>
        <w:pStyle w:val="Paragraphedeliste"/>
        <w:numPr>
          <w:ilvl w:val="0"/>
          <w:numId w:val="9"/>
        </w:numPr>
        <w:jc w:val="left"/>
      </w:pPr>
      <w:r>
        <w:rPr>
          <w:b/>
        </w:rPr>
        <w:t>Le repository</w:t>
      </w:r>
      <w:r w:rsidRPr="00622402">
        <w:rPr>
          <w:b/>
        </w:rPr>
        <w:t xml:space="preserve"> possède une classe</w:t>
      </w:r>
      <w:r>
        <w:rPr>
          <w:b/>
        </w:rPr>
        <w:t xml:space="preserve"> </w:t>
      </w:r>
      <w:r w:rsidRPr="00622402">
        <w:rPr>
          <w:b/>
        </w:rPr>
        <w:t>de tests</w:t>
      </w:r>
      <w:r>
        <w:rPr>
          <w:b/>
        </w:rPr>
        <w:t xml:space="preserve"> </w:t>
      </w:r>
      <w:r w:rsidRPr="00622402">
        <w:rPr>
          <w:b/>
        </w:rPr>
        <w:t>unitaires</w:t>
      </w:r>
      <w:r>
        <w:rPr>
          <w:b/>
        </w:rPr>
        <w:t xml:space="preserve"> </w:t>
      </w:r>
      <w:r w:rsidRPr="00622402">
        <w:rPr>
          <w:b/>
        </w:rPr>
        <w:t>dans le projet de test</w:t>
      </w:r>
      <w:r>
        <w:rPr>
          <w:b/>
        </w:rPr>
        <w:t xml:space="preserve"> du domaine</w:t>
      </w:r>
      <w:r w:rsidRPr="00622402">
        <w:rPr>
          <w:b/>
        </w:rPr>
        <w:t>.</w:t>
      </w:r>
      <w:r>
        <w:br/>
      </w:r>
      <w:r w:rsidR="00126026">
        <w:t xml:space="preserve">Tout repository </w:t>
      </w:r>
      <w:r>
        <w:t>doit posséder une classe de tests unitaires. C’est un prérequis indispensable au développement selon l’approche TDD.</w:t>
      </w:r>
    </w:p>
    <w:p w14:paraId="3761C7A0" w14:textId="14D6976D" w:rsidR="00C34397" w:rsidRDefault="00C34397" w:rsidP="00C34397">
      <w:pPr>
        <w:pStyle w:val="Paragraphedeliste"/>
        <w:numPr>
          <w:ilvl w:val="0"/>
          <w:numId w:val="9"/>
        </w:numPr>
        <w:jc w:val="left"/>
      </w:pPr>
      <w:r>
        <w:rPr>
          <w:b/>
        </w:rPr>
        <w:t xml:space="preserve">La classe de test </w:t>
      </w:r>
      <w:r w:rsidR="00126026">
        <w:rPr>
          <w:b/>
        </w:rPr>
        <w:t xml:space="preserve">du repository </w:t>
      </w:r>
      <w:r>
        <w:rPr>
          <w:b/>
        </w:rPr>
        <w:t xml:space="preserve">est nommée </w:t>
      </w:r>
      <w:r w:rsidRPr="005A5992">
        <w:rPr>
          <w:rFonts w:ascii="Consolas" w:hAnsi="Consolas" w:cs="Consolas"/>
          <w:b/>
        </w:rPr>
        <w:t>[Entite]</w:t>
      </w:r>
      <w:r w:rsidR="00126026">
        <w:rPr>
          <w:rFonts w:ascii="Consolas" w:hAnsi="Consolas" w:cs="Consolas"/>
          <w:b/>
        </w:rPr>
        <w:t>Repository</w:t>
      </w:r>
      <w:r w:rsidRPr="005A5992">
        <w:rPr>
          <w:rFonts w:ascii="Consolas" w:hAnsi="Consolas" w:cs="Consolas"/>
          <w:b/>
        </w:rPr>
        <w:t>Test</w:t>
      </w:r>
      <w:r>
        <w:rPr>
          <w:b/>
        </w:rPr>
        <w:t>.</w:t>
      </w:r>
      <w:r>
        <w:rPr>
          <w:b/>
        </w:rPr>
        <w:br/>
      </w:r>
      <w:r>
        <w:t xml:space="preserve">Le respect de la norme de nommage facilite la </w:t>
      </w:r>
      <w:r w:rsidR="008F02F4">
        <w:t>re</w:t>
      </w:r>
      <w:r>
        <w:t>lecture du code et l’identification des classes de test par les outils.</w:t>
      </w:r>
    </w:p>
    <w:p w14:paraId="3D34221D" w14:textId="0EE9370E" w:rsidR="00C34397" w:rsidRDefault="00C34397" w:rsidP="00C34397">
      <w:pPr>
        <w:pStyle w:val="Paragraphedeliste"/>
        <w:numPr>
          <w:ilvl w:val="0"/>
          <w:numId w:val="9"/>
        </w:numPr>
        <w:jc w:val="left"/>
      </w:pPr>
      <w:r w:rsidRPr="009D422E">
        <w:rPr>
          <w:b/>
        </w:rPr>
        <w:t>Les tests des membres publics</w:t>
      </w:r>
      <w:r w:rsidR="00126026">
        <w:rPr>
          <w:b/>
        </w:rPr>
        <w:t xml:space="preserve"> du repository </w:t>
      </w:r>
      <w:r w:rsidRPr="009D422E">
        <w:rPr>
          <w:b/>
        </w:rPr>
        <w:t>sont écrits avant leur implémentation.</w:t>
      </w:r>
      <w:r>
        <w:br/>
        <w:t>Il s’agit du principe de l’approche TDD.</w:t>
      </w:r>
    </w:p>
    <w:p w14:paraId="581BCEFA" w14:textId="590EAF54" w:rsidR="005C3D32" w:rsidRPr="005C3D32" w:rsidRDefault="005C3D32" w:rsidP="00361231">
      <w:pPr>
        <w:pStyle w:val="Paragraphedeliste"/>
        <w:numPr>
          <w:ilvl w:val="0"/>
          <w:numId w:val="9"/>
        </w:numPr>
        <w:jc w:val="left"/>
        <w:rPr>
          <w:b/>
        </w:rPr>
      </w:pPr>
      <w:r>
        <w:rPr>
          <w:b/>
        </w:rPr>
        <w:t>L’implémentation du repository</w:t>
      </w:r>
      <w:r w:rsidR="00092BFB">
        <w:rPr>
          <w:b/>
        </w:rPr>
        <w:t xml:space="preserve"> dérive</w:t>
      </w:r>
      <w:r>
        <w:rPr>
          <w:b/>
        </w:rPr>
        <w:t xml:space="preserve"> de la classe </w:t>
      </w:r>
      <w:r w:rsidRPr="005C3D32">
        <w:rPr>
          <w:rFonts w:ascii="Consolas" w:hAnsi="Consolas" w:cs="Consolas"/>
          <w:b/>
        </w:rPr>
        <w:t>Repository</w:t>
      </w:r>
      <w:r>
        <w:rPr>
          <w:b/>
        </w:rPr>
        <w:t>.</w:t>
      </w:r>
      <w:r>
        <w:rPr>
          <w:b/>
        </w:rPr>
        <w:br/>
      </w:r>
      <w:r w:rsidRPr="005C3D32">
        <w:t xml:space="preserve">La classe repository </w:t>
      </w:r>
      <w:r w:rsidR="00EA3389">
        <w:t>met à disposition une propriété de type</w:t>
      </w:r>
      <w:r w:rsidRPr="005C3D32">
        <w:t xml:space="preserve"> </w:t>
      </w:r>
      <w:r w:rsidRPr="005C3D32">
        <w:rPr>
          <w:rFonts w:ascii="Consolas" w:hAnsi="Consolas" w:cs="Consolas"/>
        </w:rPr>
        <w:t>IDataSource</w:t>
      </w:r>
      <w:r w:rsidRPr="005C3D32">
        <w:t xml:space="preserve"> </w:t>
      </w:r>
      <w:r w:rsidR="00EA3389">
        <w:t>que l’implémentation peut utiliser pour effectuer des requêtes.</w:t>
      </w:r>
    </w:p>
    <w:p w14:paraId="4C271052" w14:textId="7F0384DC" w:rsidR="005C3D32" w:rsidRPr="00515933" w:rsidRDefault="005C3D32" w:rsidP="00361231">
      <w:pPr>
        <w:pStyle w:val="Paragraphedeliste"/>
        <w:numPr>
          <w:ilvl w:val="0"/>
          <w:numId w:val="9"/>
        </w:numPr>
        <w:jc w:val="left"/>
        <w:rPr>
          <w:b/>
        </w:rPr>
      </w:pPr>
      <w:r>
        <w:rPr>
          <w:b/>
        </w:rPr>
        <w:t>Le</w:t>
      </w:r>
      <w:r w:rsidRPr="00CF513F">
        <w:rPr>
          <w:b/>
        </w:rPr>
        <w:t xml:space="preserve"> </w:t>
      </w:r>
      <w:r>
        <w:rPr>
          <w:b/>
        </w:rPr>
        <w:t xml:space="preserve">premier </w:t>
      </w:r>
      <w:r w:rsidRPr="00CF513F">
        <w:rPr>
          <w:b/>
        </w:rPr>
        <w:t>paramètre</w:t>
      </w:r>
      <w:r>
        <w:rPr>
          <w:b/>
        </w:rPr>
        <w:t xml:space="preserve"> du constructeur est </w:t>
      </w:r>
      <w:r w:rsidR="00E07783">
        <w:rPr>
          <w:b/>
        </w:rPr>
        <w:t xml:space="preserve">de type </w:t>
      </w:r>
      <w:r w:rsidRPr="00AA3D8B">
        <w:rPr>
          <w:rFonts w:ascii="Consolas" w:hAnsi="Consolas" w:cs="Consolas"/>
          <w:b/>
        </w:rPr>
        <w:t>IDataSource</w:t>
      </w:r>
      <w:r w:rsidRPr="00CF513F">
        <w:rPr>
          <w:b/>
        </w:rPr>
        <w:t>.</w:t>
      </w:r>
      <w:r>
        <w:rPr>
          <w:b/>
        </w:rPr>
        <w:br/>
      </w:r>
      <w:r>
        <w:t>L’implémentation du</w:t>
      </w:r>
      <w:r w:rsidRPr="005C3D32">
        <w:t xml:space="preserve"> repository a besoin d’une implémentation de l’interface </w:t>
      </w:r>
      <w:r w:rsidRPr="00AA3D8B">
        <w:rPr>
          <w:rFonts w:ascii="Consolas" w:hAnsi="Consolas" w:cs="Consolas"/>
        </w:rPr>
        <w:t>IDataSource</w:t>
      </w:r>
      <w:r w:rsidRPr="005C3D32">
        <w:t xml:space="preserve"> pour requêter les entités.</w:t>
      </w:r>
      <w:r>
        <w:t xml:space="preserve"> </w:t>
      </w:r>
      <w:r w:rsidR="00BB5880">
        <w:t>La valeur du paramètre doit être transmise au constructeur protégé de la classe de base</w:t>
      </w:r>
      <w:r>
        <w:t xml:space="preserve"> </w:t>
      </w:r>
      <w:r w:rsidRPr="005C3D32">
        <w:rPr>
          <w:rFonts w:ascii="Consolas" w:hAnsi="Consolas" w:cs="Consolas"/>
        </w:rPr>
        <w:t>Repository</w:t>
      </w:r>
      <w:r>
        <w:t>.</w:t>
      </w:r>
    </w:p>
    <w:p w14:paraId="3ACBAB8D" w14:textId="0FE49E67" w:rsidR="00515933" w:rsidRDefault="00515933" w:rsidP="00361231">
      <w:pPr>
        <w:pStyle w:val="Paragraphedeliste"/>
        <w:numPr>
          <w:ilvl w:val="0"/>
          <w:numId w:val="9"/>
        </w:numPr>
        <w:jc w:val="left"/>
        <w:rPr>
          <w:b/>
        </w:rPr>
      </w:pPr>
      <w:r>
        <w:rPr>
          <w:b/>
        </w:rPr>
        <w:t>Les entités</w:t>
      </w:r>
      <w:r w:rsidR="00B26787">
        <w:rPr>
          <w:b/>
        </w:rPr>
        <w:t xml:space="preserve"> racines</w:t>
      </w:r>
      <w:r>
        <w:rPr>
          <w:b/>
        </w:rPr>
        <w:t xml:space="preserve"> sont </w:t>
      </w:r>
      <w:r w:rsidR="00B81F5B">
        <w:rPr>
          <w:b/>
        </w:rPr>
        <w:t>persistées</w:t>
      </w:r>
      <w:r>
        <w:rPr>
          <w:b/>
        </w:rPr>
        <w:t xml:space="preserve"> à l’aide de la méthode </w:t>
      </w:r>
      <w:r w:rsidRPr="00487F9F">
        <w:rPr>
          <w:rFonts w:ascii="Consolas" w:hAnsi="Consolas" w:cs="Consolas"/>
          <w:b/>
        </w:rPr>
        <w:t>Add&lt;TEntity&gt;()</w:t>
      </w:r>
      <w:r>
        <w:rPr>
          <w:b/>
        </w:rPr>
        <w:t xml:space="preserve"> de </w:t>
      </w:r>
      <w:r w:rsidRPr="00487F9F">
        <w:rPr>
          <w:rFonts w:ascii="Consolas" w:hAnsi="Consolas" w:cs="Consolas"/>
          <w:b/>
        </w:rPr>
        <w:t>IDataSource</w:t>
      </w:r>
      <w:r>
        <w:rPr>
          <w:b/>
        </w:rPr>
        <w:t>.</w:t>
      </w:r>
      <w:r w:rsidR="00487F9F">
        <w:rPr>
          <w:b/>
        </w:rPr>
        <w:br/>
      </w:r>
      <w:r w:rsidR="00487F9F">
        <w:t xml:space="preserve">L’implémentation utilise la </w:t>
      </w:r>
      <w:r w:rsidR="00487F9F" w:rsidRPr="00487F9F">
        <w:t xml:space="preserve">méthode </w:t>
      </w:r>
      <w:r w:rsidR="00487F9F" w:rsidRPr="00487F9F">
        <w:rPr>
          <w:rFonts w:ascii="Consolas" w:hAnsi="Consolas" w:cs="Consolas"/>
        </w:rPr>
        <w:t>Add&lt;TEntity&gt;()</w:t>
      </w:r>
      <w:r w:rsidR="00487F9F" w:rsidRPr="00487F9F">
        <w:rPr>
          <w:rFonts w:cs="Arial"/>
        </w:rPr>
        <w:t xml:space="preserve"> de l’</w:t>
      </w:r>
      <w:r w:rsidR="00961175">
        <w:rPr>
          <w:rFonts w:cs="Arial"/>
        </w:rPr>
        <w:t xml:space="preserve">objet IDataSource </w:t>
      </w:r>
      <w:r w:rsidR="00B35F13">
        <w:rPr>
          <w:rFonts w:cs="Arial"/>
        </w:rPr>
        <w:t>pour ajouter une nouvelle entité racine à la persistance.</w:t>
      </w:r>
    </w:p>
    <w:p w14:paraId="12F3B575" w14:textId="6061D744" w:rsidR="00515933" w:rsidRDefault="00515933" w:rsidP="00361231">
      <w:pPr>
        <w:pStyle w:val="Paragraphedeliste"/>
        <w:numPr>
          <w:ilvl w:val="0"/>
          <w:numId w:val="9"/>
        </w:numPr>
        <w:jc w:val="left"/>
        <w:rPr>
          <w:b/>
        </w:rPr>
      </w:pPr>
      <w:r>
        <w:rPr>
          <w:b/>
        </w:rPr>
        <w:t xml:space="preserve">Les requêtes </w:t>
      </w:r>
      <w:r w:rsidR="00A370C6">
        <w:rPr>
          <w:b/>
        </w:rPr>
        <w:t>utilisent</w:t>
      </w:r>
      <w:r>
        <w:rPr>
          <w:b/>
        </w:rPr>
        <w:t xml:space="preserve"> </w:t>
      </w:r>
      <w:r w:rsidR="00487F9F">
        <w:rPr>
          <w:b/>
        </w:rPr>
        <w:t>LINQ</w:t>
      </w:r>
      <w:r>
        <w:rPr>
          <w:b/>
        </w:rPr>
        <w:t xml:space="preserve"> et la méthode </w:t>
      </w:r>
      <w:r w:rsidRPr="00487F9F">
        <w:rPr>
          <w:rFonts w:ascii="Consolas" w:hAnsi="Consolas" w:cs="Consolas"/>
          <w:b/>
        </w:rPr>
        <w:t>Query&lt;TEntity&gt;()</w:t>
      </w:r>
      <w:r>
        <w:rPr>
          <w:b/>
        </w:rPr>
        <w:t xml:space="preserve"> de </w:t>
      </w:r>
      <w:r w:rsidRPr="00487F9F">
        <w:rPr>
          <w:rFonts w:ascii="Consolas" w:hAnsi="Consolas" w:cs="Consolas"/>
          <w:b/>
        </w:rPr>
        <w:t>IDataSource</w:t>
      </w:r>
      <w:r>
        <w:rPr>
          <w:b/>
        </w:rPr>
        <w:t>.</w:t>
      </w:r>
      <w:r w:rsidR="00487F9F">
        <w:rPr>
          <w:b/>
        </w:rPr>
        <w:br/>
      </w:r>
      <w:r w:rsidR="00487F9F">
        <w:t xml:space="preserve">LINQ permet d’écrire des requêtes typées partiellement vérifiées à la compilation. La méthode </w:t>
      </w:r>
      <w:r w:rsidR="00487F9F" w:rsidRPr="00487F9F">
        <w:rPr>
          <w:rFonts w:ascii="Consolas" w:hAnsi="Consolas" w:cs="Consolas"/>
        </w:rPr>
        <w:t>Query&lt;TEntity&gt;()</w:t>
      </w:r>
      <w:r w:rsidR="00487F9F">
        <w:t xml:space="preserve"> de l’objet IDataSource permet d’obtenir un objet </w:t>
      </w:r>
      <w:r w:rsidR="00487F9F" w:rsidRPr="00487F9F">
        <w:rPr>
          <w:rFonts w:ascii="Consolas" w:hAnsi="Consolas" w:cs="Consolas"/>
        </w:rPr>
        <w:t>IQueryable&lt;TEntity&gt;</w:t>
      </w:r>
      <w:r w:rsidR="00487F9F">
        <w:t xml:space="preserve"> pour écrire la requête LINQ.</w:t>
      </w:r>
    </w:p>
    <w:p w14:paraId="4802BE2B" w14:textId="2026B20B" w:rsidR="00487F9F" w:rsidRPr="00B86A36" w:rsidRDefault="004D175A" w:rsidP="00361231">
      <w:pPr>
        <w:pStyle w:val="Paragraphedeliste"/>
        <w:numPr>
          <w:ilvl w:val="0"/>
          <w:numId w:val="9"/>
        </w:numPr>
        <w:jc w:val="left"/>
        <w:rPr>
          <w:b/>
        </w:rPr>
      </w:pPr>
      <w:r>
        <w:rPr>
          <w:b/>
        </w:rPr>
        <w:t xml:space="preserve">Les </w:t>
      </w:r>
      <w:r w:rsidR="009067A3">
        <w:rPr>
          <w:b/>
        </w:rPr>
        <w:t>requêtes</w:t>
      </w:r>
      <w:r>
        <w:rPr>
          <w:b/>
        </w:rPr>
        <w:t xml:space="preserve"> </w:t>
      </w:r>
      <w:r w:rsidR="00B61081">
        <w:rPr>
          <w:b/>
        </w:rPr>
        <w:t xml:space="preserve">LINQ </w:t>
      </w:r>
      <w:r w:rsidR="00827D71">
        <w:rPr>
          <w:b/>
        </w:rPr>
        <w:t xml:space="preserve">sur la persistance </w:t>
      </w:r>
      <w:r>
        <w:rPr>
          <w:b/>
        </w:rPr>
        <w:t>n’utilisent que de</w:t>
      </w:r>
      <w:r w:rsidR="009138F2">
        <w:rPr>
          <w:b/>
        </w:rPr>
        <w:t>s</w:t>
      </w:r>
      <w:r>
        <w:rPr>
          <w:b/>
        </w:rPr>
        <w:t xml:space="preserve"> propriétés persistées.</w:t>
      </w:r>
      <w:r>
        <w:rPr>
          <w:b/>
        </w:rPr>
        <w:br/>
      </w:r>
      <w:r>
        <w:t>Les requ</w:t>
      </w:r>
      <w:r w:rsidR="009067A3">
        <w:t>êtes LINQ qui f</w:t>
      </w:r>
      <w:r>
        <w:t xml:space="preserve">ont références à des </w:t>
      </w:r>
      <w:r w:rsidR="00666348">
        <w:t xml:space="preserve">méthodes ou des </w:t>
      </w:r>
      <w:r>
        <w:t xml:space="preserve">propriétés qui ne sont pas persistées ne </w:t>
      </w:r>
      <w:r w:rsidR="001F420F">
        <w:t xml:space="preserve">peuvent pas être traduites </w:t>
      </w:r>
      <w:r>
        <w:t xml:space="preserve">en requêtes SQL par l’ORM. </w:t>
      </w:r>
      <w:r w:rsidR="00864D4E">
        <w:t>Tenter d’exécuter une telle requête sur la persistance provoquera une erreur.</w:t>
      </w:r>
    </w:p>
    <w:p w14:paraId="643E3D72" w14:textId="0040E4A7" w:rsidR="00B86A36" w:rsidRDefault="00B86A36" w:rsidP="006B12A9">
      <w:r>
        <w:t>Les fichiers suivants contiennent des exemples de code qui montrent comment écrire l’implémentation d’un repository.</w:t>
      </w:r>
    </w:p>
    <w:p w14:paraId="192F0D85" w14:textId="20739CE9" w:rsidR="00BD3AC7" w:rsidRPr="009E7733" w:rsidRDefault="00922168" w:rsidP="009E7733">
      <w:pPr>
        <w:pStyle w:val="Paragraphedeliste"/>
        <w:numPr>
          <w:ilvl w:val="0"/>
          <w:numId w:val="44"/>
        </w:numPr>
        <w:rPr>
          <w:rFonts w:cs="Arial"/>
        </w:rPr>
      </w:pPr>
      <w:hyperlink r:id="rId66" w:history="1">
        <w:r w:rsidR="00BD3AC7" w:rsidRPr="009E7733">
          <w:rPr>
            <w:rStyle w:val="Lienhypertexte"/>
            <w:rFonts w:cs="Arial"/>
          </w:rPr>
          <w:t>ArticleRepository.cs</w:t>
        </w:r>
      </w:hyperlink>
    </w:p>
    <w:p w14:paraId="12C65FF0" w14:textId="696A89AF" w:rsidR="00BD3AC7" w:rsidRPr="009E7733" w:rsidRDefault="00922168" w:rsidP="009E7733">
      <w:pPr>
        <w:pStyle w:val="Paragraphedeliste"/>
        <w:numPr>
          <w:ilvl w:val="0"/>
          <w:numId w:val="44"/>
        </w:numPr>
        <w:rPr>
          <w:rFonts w:cs="Arial"/>
        </w:rPr>
      </w:pPr>
      <w:hyperlink r:id="rId67" w:history="1">
        <w:r w:rsidR="00BD3AC7" w:rsidRPr="009E7733">
          <w:rPr>
            <w:rStyle w:val="Lienhypertexte"/>
            <w:rFonts w:cs="Arial"/>
          </w:rPr>
          <w:t>ClientRepository.cs</w:t>
        </w:r>
      </w:hyperlink>
    </w:p>
    <w:p w14:paraId="488EDD72" w14:textId="0D565662" w:rsidR="00BD3AC7" w:rsidRPr="009E7733" w:rsidRDefault="00922168" w:rsidP="009E7733">
      <w:pPr>
        <w:pStyle w:val="Paragraphedeliste"/>
        <w:numPr>
          <w:ilvl w:val="0"/>
          <w:numId w:val="44"/>
        </w:numPr>
        <w:rPr>
          <w:rFonts w:cs="Arial"/>
        </w:rPr>
      </w:pPr>
      <w:hyperlink r:id="rId68" w:history="1">
        <w:r w:rsidR="00BD3AC7" w:rsidRPr="009E7733">
          <w:rPr>
            <w:rStyle w:val="Lienhypertexte"/>
            <w:rFonts w:cs="Arial"/>
          </w:rPr>
          <w:t>CommandeRepository.cs</w:t>
        </w:r>
      </w:hyperlink>
    </w:p>
    <w:p w14:paraId="010A1828" w14:textId="35C88BE1" w:rsidR="00BC4C21" w:rsidRDefault="00BC4C21" w:rsidP="00BC4C21">
      <w:pPr>
        <w:pStyle w:val="Titre3"/>
      </w:pPr>
      <w:bookmarkStart w:id="396" w:name="_Toc498520919"/>
      <w:bookmarkStart w:id="397" w:name="_Toc500754410"/>
      <w:bookmarkEnd w:id="396"/>
      <w:r>
        <w:t>Interfaces des systèmes externes</w:t>
      </w:r>
      <w:bookmarkEnd w:id="397"/>
    </w:p>
    <w:p w14:paraId="32525E34" w14:textId="5433CF3F" w:rsidR="00BC4C21" w:rsidRDefault="006A1E03" w:rsidP="00541B7A">
      <w:r>
        <w:t xml:space="preserve">Les systèmes externes sont des fonctionnalités externes au domaine mais dont le domaine dépend pour fonctionner. </w:t>
      </w:r>
      <w:r w:rsidR="00BC4C21">
        <w:t xml:space="preserve">Les interfaces des systèmes externes sont définies par le métier </w:t>
      </w:r>
      <w:r>
        <w:t xml:space="preserve">du domaine </w:t>
      </w:r>
      <w:r w:rsidR="00BC4C21">
        <w:t>et reflètent les besoin du domaine vis-à-vis des éléments externes.</w:t>
      </w:r>
      <w:r w:rsidR="006E6FA7">
        <w:t xml:space="preserve"> Chaque fonctionnalité externalisée dispose de sa propre interface.</w:t>
      </w:r>
    </w:p>
    <w:p w14:paraId="5F652B10" w14:textId="5FD2500F" w:rsidR="006E6FA7" w:rsidRPr="00541B7A" w:rsidRDefault="000A01B1" w:rsidP="00206544">
      <w:pPr>
        <w:pStyle w:val="Paragraphedeliste"/>
        <w:numPr>
          <w:ilvl w:val="0"/>
          <w:numId w:val="12"/>
        </w:numPr>
        <w:jc w:val="left"/>
        <w:rPr>
          <w:b/>
        </w:rPr>
      </w:pPr>
      <w:r>
        <w:rPr>
          <w:b/>
        </w:rPr>
        <w:t xml:space="preserve">L’interface se trouve dans le </w:t>
      </w:r>
      <w:r w:rsidR="006E6FA7">
        <w:rPr>
          <w:b/>
        </w:rPr>
        <w:t>répertoire ExternalServices</w:t>
      </w:r>
      <w:r w:rsidRPr="00477129">
        <w:rPr>
          <w:b/>
        </w:rPr>
        <w:t>.</w:t>
      </w:r>
      <w:r w:rsidRPr="00477129">
        <w:rPr>
          <w:b/>
        </w:rPr>
        <w:br/>
      </w:r>
      <w:r>
        <w:t>Le respect de cette norme de nommage facilite la relecture du code et l’identification des projets contenant les interfaces par les outils de configuration.</w:t>
      </w:r>
    </w:p>
    <w:p w14:paraId="0EB94FFC" w14:textId="465824D7" w:rsidR="00643AC0" w:rsidRDefault="00643AC0" w:rsidP="009E7733">
      <w:r>
        <w:t>Le</w:t>
      </w:r>
      <w:r w:rsidR="00623B8C">
        <w:t>s</w:t>
      </w:r>
      <w:r>
        <w:t xml:space="preserve"> fichier</w:t>
      </w:r>
      <w:r w:rsidR="00623B8C">
        <w:t>s</w:t>
      </w:r>
      <w:r>
        <w:t xml:space="preserve"> suivant</w:t>
      </w:r>
      <w:r w:rsidR="00623B8C">
        <w:t>s</w:t>
      </w:r>
      <w:r>
        <w:t xml:space="preserve"> contien</w:t>
      </w:r>
      <w:r w:rsidR="00623B8C">
        <w:t>nen</w:t>
      </w:r>
      <w:r>
        <w:t>t un exemple de code qui montre comment écrire l’interface d’un système externe.</w:t>
      </w:r>
    </w:p>
    <w:p w14:paraId="3801BF34" w14:textId="3474A68F" w:rsidR="008222FF" w:rsidRPr="009E7733" w:rsidRDefault="00922168" w:rsidP="009E7733">
      <w:pPr>
        <w:pStyle w:val="Paragraphedeliste"/>
        <w:numPr>
          <w:ilvl w:val="0"/>
          <w:numId w:val="12"/>
        </w:numPr>
        <w:rPr>
          <w:rFonts w:cs="Arial"/>
        </w:rPr>
      </w:pPr>
      <w:hyperlink r:id="rId69" w:history="1">
        <w:r w:rsidR="008222FF" w:rsidRPr="009E7733">
          <w:rPr>
            <w:rStyle w:val="Lienhypertexte"/>
            <w:rFonts w:cs="Arial"/>
          </w:rPr>
          <w:t>IReferentielClients.cs</w:t>
        </w:r>
      </w:hyperlink>
    </w:p>
    <w:p w14:paraId="7908AF2F" w14:textId="5A5337FB" w:rsidR="008222FF" w:rsidRPr="009E7733" w:rsidRDefault="00922168" w:rsidP="009E7733">
      <w:pPr>
        <w:pStyle w:val="Paragraphedeliste"/>
        <w:numPr>
          <w:ilvl w:val="0"/>
          <w:numId w:val="12"/>
        </w:numPr>
        <w:rPr>
          <w:rFonts w:cs="Arial"/>
        </w:rPr>
      </w:pPr>
      <w:hyperlink r:id="rId70" w:history="1">
        <w:r w:rsidR="008222FF" w:rsidRPr="009E7733">
          <w:rPr>
            <w:rStyle w:val="Lienhypertexte"/>
            <w:rFonts w:cs="Arial"/>
          </w:rPr>
          <w:t>Client.cs</w:t>
        </w:r>
      </w:hyperlink>
    </w:p>
    <w:p w14:paraId="17D0EB7C" w14:textId="753694E4" w:rsidR="006E6FA7" w:rsidRPr="00AF22E8" w:rsidRDefault="006E6FA7" w:rsidP="00541B7A">
      <w:pPr>
        <w:pStyle w:val="Titre3"/>
      </w:pPr>
      <w:bookmarkStart w:id="398" w:name="_Toc498520921"/>
      <w:bookmarkStart w:id="399" w:name="_Toc500754411"/>
      <w:bookmarkEnd w:id="398"/>
      <w:r>
        <w:t>Interface du paramétrage métier</w:t>
      </w:r>
      <w:bookmarkEnd w:id="399"/>
    </w:p>
    <w:p w14:paraId="2B1C6454" w14:textId="5F52CC2A" w:rsidR="00CD77A8" w:rsidRDefault="006E6FA7" w:rsidP="00541B7A">
      <w:r>
        <w:t>Le paramétrage métier est un cas particulier de service externe. Il permet d’</w:t>
      </w:r>
      <w:r w:rsidR="00681184">
        <w:t xml:space="preserve">obtenir des données </w:t>
      </w:r>
      <w:r w:rsidR="00A0286F">
        <w:t>paramétrées</w:t>
      </w:r>
      <w:r w:rsidR="00681184">
        <w:t xml:space="preserve"> utilisées par le métier.</w:t>
      </w:r>
      <w:r w:rsidR="00A0286F">
        <w:t xml:space="preserve"> Le métier ne connaît pas à priori la source de ce paramétrage.</w:t>
      </w:r>
    </w:p>
    <w:p w14:paraId="5A52B27A" w14:textId="1A9B07C3" w:rsidR="00AF22E8" w:rsidRDefault="00681184" w:rsidP="00541B7A">
      <w:pPr>
        <w:pStyle w:val="Paragraphedeliste"/>
        <w:numPr>
          <w:ilvl w:val="0"/>
          <w:numId w:val="12"/>
        </w:numPr>
        <w:jc w:val="left"/>
      </w:pPr>
      <w:r w:rsidRPr="00541B7A">
        <w:rPr>
          <w:b/>
        </w:rPr>
        <w:t xml:space="preserve">L’interface du paramétrage est nommée </w:t>
      </w:r>
      <w:r w:rsidRPr="00541B7A">
        <w:rPr>
          <w:rFonts w:ascii="Consolas" w:hAnsi="Consolas" w:cs="Consolas"/>
          <w:b/>
        </w:rPr>
        <w:t>IParametrage</w:t>
      </w:r>
      <w:r w:rsidRPr="00541B7A">
        <w:rPr>
          <w:b/>
        </w:rPr>
        <w:t>.</w:t>
      </w:r>
      <w:r>
        <w:br/>
        <w:t>Cette norme de nommage facilite la relecture du code.</w:t>
      </w:r>
    </w:p>
    <w:p w14:paraId="4885942A" w14:textId="457B8C96" w:rsidR="00AF22E8" w:rsidRDefault="00AF22E8" w:rsidP="009E7733">
      <w:r>
        <w:t>Le fichier suivant contient un exemple de code qui montre comment écrire l’interface du paramétrage métier.</w:t>
      </w:r>
    </w:p>
    <w:p w14:paraId="63B424D1" w14:textId="75794501" w:rsidR="00397AE5" w:rsidRPr="009E7733" w:rsidRDefault="00922168" w:rsidP="009E7733">
      <w:pPr>
        <w:pStyle w:val="Paragraphedeliste"/>
        <w:numPr>
          <w:ilvl w:val="0"/>
          <w:numId w:val="12"/>
        </w:numPr>
        <w:jc w:val="left"/>
        <w:rPr>
          <w:rFonts w:cs="Arial"/>
        </w:rPr>
      </w:pPr>
      <w:hyperlink r:id="rId71" w:history="1">
        <w:r w:rsidR="00397AE5" w:rsidRPr="009E7733">
          <w:rPr>
            <w:rStyle w:val="Lienhypertexte"/>
            <w:rFonts w:cs="Arial"/>
          </w:rPr>
          <w:t>IParametrage.cs</w:t>
        </w:r>
      </w:hyperlink>
    </w:p>
    <w:p w14:paraId="00F065BA" w14:textId="1013DBDD" w:rsidR="008C2408" w:rsidRDefault="008C2408" w:rsidP="008C2408">
      <w:pPr>
        <w:pStyle w:val="Titre3"/>
      </w:pPr>
      <w:bookmarkStart w:id="400" w:name="_Toc498520923"/>
      <w:bookmarkStart w:id="401" w:name="_Toc500754412"/>
      <w:bookmarkEnd w:id="400"/>
      <w:r>
        <w:t>Services métier</w:t>
      </w:r>
      <w:bookmarkEnd w:id="401"/>
    </w:p>
    <w:p w14:paraId="217B3E5B" w14:textId="4A788D78" w:rsidR="008C2408" w:rsidRDefault="008C2408" w:rsidP="008C2408">
      <w:r>
        <w:t xml:space="preserve">Les services </w:t>
      </w:r>
      <w:r w:rsidR="00A735A8">
        <w:t>« </w:t>
      </w:r>
      <w:r>
        <w:t>métier</w:t>
      </w:r>
      <w:r w:rsidR="00A735A8">
        <w:t> »</w:t>
      </w:r>
      <w:r>
        <w:t xml:space="preserve"> implémentent le code de coordination entre entités qui contient de la logique métier.</w:t>
      </w:r>
      <w:r w:rsidR="00D54F92">
        <w:t xml:space="preserve"> Ils peuvent prendre en paramètres de leurs constructeurs ou de leurs méthodes les objets qui interviennent dans la coordination : entités, registres, services externes, paramétrage, générateurs de clés… </w:t>
      </w:r>
      <w:r>
        <w:t>Lors de l’écriture d’un service métier, les points suivants sont à vérifier :</w:t>
      </w:r>
    </w:p>
    <w:p w14:paraId="5A8F9CB4" w14:textId="1672698B" w:rsidR="0075337B" w:rsidRDefault="0075337B" w:rsidP="0075337B">
      <w:pPr>
        <w:pStyle w:val="Paragraphedeliste"/>
        <w:numPr>
          <w:ilvl w:val="0"/>
          <w:numId w:val="7"/>
        </w:numPr>
        <w:jc w:val="left"/>
      </w:pPr>
      <w:r>
        <w:rPr>
          <w:b/>
        </w:rPr>
        <w:t>Le service métier</w:t>
      </w:r>
      <w:r w:rsidRPr="00592214">
        <w:rPr>
          <w:b/>
        </w:rPr>
        <w:t xml:space="preserve"> est une classe</w:t>
      </w:r>
      <w:r>
        <w:rPr>
          <w:b/>
        </w:rPr>
        <w:t xml:space="preserve"> </w:t>
      </w:r>
      <w:r w:rsidRPr="00592214">
        <w:rPr>
          <w:b/>
        </w:rPr>
        <w:t>virtuelle.</w:t>
      </w:r>
      <w:r>
        <w:br/>
        <w:t xml:space="preserve">Ceci est nécessaire pour créer des objets </w:t>
      </w:r>
      <w:r w:rsidRPr="00672BB2">
        <w:rPr>
          <w:i/>
        </w:rPr>
        <w:t>Mock</w:t>
      </w:r>
      <w:r>
        <w:t xml:space="preserve"> dans les tests unitaires.</w:t>
      </w:r>
    </w:p>
    <w:p w14:paraId="527B818D" w14:textId="2AED4A8C" w:rsidR="0075337B" w:rsidRDefault="00A735A8" w:rsidP="0075337B">
      <w:pPr>
        <w:pStyle w:val="Paragraphedeliste"/>
        <w:numPr>
          <w:ilvl w:val="0"/>
          <w:numId w:val="4"/>
        </w:numPr>
        <w:jc w:val="left"/>
      </w:pPr>
      <w:r>
        <w:rPr>
          <w:b/>
        </w:rPr>
        <w:t>Le service métier</w:t>
      </w:r>
      <w:r w:rsidR="0075337B" w:rsidRPr="00622402">
        <w:rPr>
          <w:b/>
        </w:rPr>
        <w:t xml:space="preserve"> possède une classe</w:t>
      </w:r>
      <w:r w:rsidR="0075337B">
        <w:rPr>
          <w:b/>
        </w:rPr>
        <w:t xml:space="preserve"> </w:t>
      </w:r>
      <w:r w:rsidR="0075337B" w:rsidRPr="00622402">
        <w:rPr>
          <w:b/>
        </w:rPr>
        <w:t>de tests</w:t>
      </w:r>
      <w:r w:rsidR="0075337B">
        <w:rPr>
          <w:b/>
        </w:rPr>
        <w:t xml:space="preserve"> </w:t>
      </w:r>
      <w:r w:rsidR="0075337B" w:rsidRPr="00622402">
        <w:rPr>
          <w:b/>
        </w:rPr>
        <w:t>unitaires</w:t>
      </w:r>
      <w:r w:rsidR="0075337B">
        <w:rPr>
          <w:b/>
        </w:rPr>
        <w:t xml:space="preserve"> </w:t>
      </w:r>
      <w:r w:rsidR="0075337B" w:rsidRPr="00622402">
        <w:rPr>
          <w:b/>
        </w:rPr>
        <w:t>dans le projet de test</w:t>
      </w:r>
      <w:r w:rsidR="0075337B">
        <w:rPr>
          <w:b/>
        </w:rPr>
        <w:t xml:space="preserve"> du domaine</w:t>
      </w:r>
      <w:r w:rsidR="0075337B" w:rsidRPr="00622402">
        <w:rPr>
          <w:b/>
        </w:rPr>
        <w:t>.</w:t>
      </w:r>
      <w:r w:rsidR="00B90A1E">
        <w:br/>
        <w:t xml:space="preserve">Tout service métier </w:t>
      </w:r>
      <w:r w:rsidR="0075337B">
        <w:t>doit posséder une classe de tests unitaires. C’est un prérequis indispensable au développement selon l’approche TDD.</w:t>
      </w:r>
    </w:p>
    <w:p w14:paraId="6725E818" w14:textId="6ED8A507" w:rsidR="0075337B" w:rsidRDefault="0075337B" w:rsidP="0075337B">
      <w:pPr>
        <w:pStyle w:val="Paragraphedeliste"/>
        <w:numPr>
          <w:ilvl w:val="0"/>
          <w:numId w:val="4"/>
        </w:numPr>
        <w:jc w:val="left"/>
      </w:pPr>
      <w:r>
        <w:rPr>
          <w:b/>
        </w:rPr>
        <w:lastRenderedPageBreak/>
        <w:t xml:space="preserve">La classe de test </w:t>
      </w:r>
      <w:r w:rsidR="00EB2A73">
        <w:rPr>
          <w:b/>
        </w:rPr>
        <w:t xml:space="preserve">du service métier </w:t>
      </w:r>
      <w:r>
        <w:rPr>
          <w:b/>
        </w:rPr>
        <w:t xml:space="preserve">est nommée </w:t>
      </w:r>
      <w:r w:rsidRPr="005A5992">
        <w:rPr>
          <w:rFonts w:ascii="Consolas" w:hAnsi="Consolas" w:cs="Consolas"/>
          <w:b/>
        </w:rPr>
        <w:t>[</w:t>
      </w:r>
      <w:r w:rsidR="00037576">
        <w:rPr>
          <w:rFonts w:ascii="Consolas" w:hAnsi="Consolas" w:cs="Consolas"/>
          <w:b/>
        </w:rPr>
        <w:t>ServiceMetier</w:t>
      </w:r>
      <w:r w:rsidRPr="005A5992">
        <w:rPr>
          <w:rFonts w:ascii="Consolas" w:hAnsi="Consolas" w:cs="Consolas"/>
          <w:b/>
        </w:rPr>
        <w:t>]Test</w:t>
      </w:r>
      <w:r>
        <w:rPr>
          <w:b/>
        </w:rPr>
        <w:t>.</w:t>
      </w:r>
      <w:r>
        <w:rPr>
          <w:b/>
        </w:rPr>
        <w:br/>
      </w:r>
      <w:r>
        <w:t>Le respect de la norme de nommage facilite la relecture du code et l’identification des classes de test par les outils.</w:t>
      </w:r>
    </w:p>
    <w:p w14:paraId="3445D3CF" w14:textId="6A640D60" w:rsidR="0075337B" w:rsidRDefault="0075337B" w:rsidP="0075337B">
      <w:pPr>
        <w:pStyle w:val="Paragraphedeliste"/>
        <w:numPr>
          <w:ilvl w:val="0"/>
          <w:numId w:val="4"/>
        </w:numPr>
        <w:jc w:val="left"/>
      </w:pPr>
      <w:r w:rsidRPr="009D422E">
        <w:rPr>
          <w:b/>
        </w:rPr>
        <w:t xml:space="preserve">Les tests des membres publics </w:t>
      </w:r>
      <w:r w:rsidR="00F031F0">
        <w:rPr>
          <w:b/>
        </w:rPr>
        <w:t xml:space="preserve">du service métier </w:t>
      </w:r>
      <w:r w:rsidRPr="009D422E">
        <w:rPr>
          <w:b/>
        </w:rPr>
        <w:t>sont écrits avant leur implémentation.</w:t>
      </w:r>
      <w:r>
        <w:br/>
        <w:t>Il s’agit du principe de l’approche TDD.</w:t>
      </w:r>
    </w:p>
    <w:p w14:paraId="75DB8609" w14:textId="5FD5F8A7" w:rsidR="0075337B" w:rsidRDefault="0075337B" w:rsidP="0075337B">
      <w:pPr>
        <w:pStyle w:val="Paragraphedeliste"/>
        <w:numPr>
          <w:ilvl w:val="0"/>
          <w:numId w:val="4"/>
        </w:numPr>
        <w:jc w:val="left"/>
      </w:pPr>
      <w:r w:rsidRPr="006318FF">
        <w:rPr>
          <w:b/>
        </w:rPr>
        <w:t>Tous les membres publics ou protégés d</w:t>
      </w:r>
      <w:r w:rsidR="009C697F">
        <w:rPr>
          <w:b/>
        </w:rPr>
        <w:t xml:space="preserve">u service métier </w:t>
      </w:r>
      <w:r w:rsidRPr="006318FF">
        <w:rPr>
          <w:b/>
        </w:rPr>
        <w:t>sont virtuels.</w:t>
      </w:r>
      <w:r>
        <w:br/>
        <w:t xml:space="preserve">Ceci est indispensable pour pouvoir créer des objets </w:t>
      </w:r>
      <w:r w:rsidRPr="006318FF">
        <w:rPr>
          <w:i/>
        </w:rPr>
        <w:t>Mock</w:t>
      </w:r>
      <w:r w:rsidR="009C697F">
        <w:t xml:space="preserve"> dans les tests unitaires.</w:t>
      </w:r>
    </w:p>
    <w:p w14:paraId="1BCF2A3F" w14:textId="601CD22E" w:rsidR="009F05A4" w:rsidRDefault="009F05A4" w:rsidP="006B12A9">
      <w:r>
        <w:t>Le fichier suivant contient un exemple de code qui montre comment écrire un service métier.</w:t>
      </w:r>
    </w:p>
    <w:p w14:paraId="12E252E5" w14:textId="58D90CF2" w:rsidR="002D16A9" w:rsidRDefault="00922168" w:rsidP="009E7733">
      <w:pPr>
        <w:pStyle w:val="Paragraphedeliste"/>
        <w:numPr>
          <w:ilvl w:val="0"/>
          <w:numId w:val="45"/>
        </w:numPr>
      </w:pPr>
      <w:hyperlink r:id="rId72" w:history="1">
        <w:r w:rsidR="002D16A9" w:rsidRPr="00E24081">
          <w:rPr>
            <w:rStyle w:val="Lienhypertexte"/>
          </w:rPr>
          <w:t>GestionnaireCommandes.cs</w:t>
        </w:r>
      </w:hyperlink>
    </w:p>
    <w:p w14:paraId="07891CCD" w14:textId="7FDE3D78" w:rsidR="0011256E" w:rsidRDefault="0011256E" w:rsidP="0011256E">
      <w:pPr>
        <w:pStyle w:val="Titre2"/>
      </w:pPr>
      <w:bookmarkStart w:id="402" w:name="_Toc498520925"/>
      <w:bookmarkStart w:id="403" w:name="_Toc500754413"/>
      <w:bookmarkEnd w:id="402"/>
      <w:r>
        <w:t>Services applicatifs</w:t>
      </w:r>
      <w:bookmarkEnd w:id="403"/>
    </w:p>
    <w:p w14:paraId="1F9AFC34" w14:textId="590F47A6" w:rsidR="000064C9" w:rsidRDefault="000064C9" w:rsidP="000064C9">
      <w:r>
        <w:t>L’écriture des services applicatifs permet de sélectionner les fonctionnalités du métier que l’on souhaite exposer. Elle concerne l’écriture des interfaces des services, d</w:t>
      </w:r>
      <w:r w:rsidR="00EF75E0">
        <w:t xml:space="preserve">es implémentations des services, </w:t>
      </w:r>
      <w:r>
        <w:t>des objets de présentation (DTO)</w:t>
      </w:r>
      <w:r w:rsidR="00EF75E0">
        <w:t xml:space="preserve"> et des </w:t>
      </w:r>
      <w:r w:rsidR="000672B7">
        <w:t>convertisseurs d’objets de présentation</w:t>
      </w:r>
      <w:r>
        <w:t>. En développant</w:t>
      </w:r>
      <w:r w:rsidR="00937C2D">
        <w:t xml:space="preserve"> des services applicatifs</w:t>
      </w:r>
      <w:r>
        <w:t>, les points suivants sont à vérifier :</w:t>
      </w:r>
    </w:p>
    <w:p w14:paraId="5010C52C" w14:textId="68AA80BA" w:rsidR="005C35E1" w:rsidRPr="005C35E1" w:rsidRDefault="005C35E1" w:rsidP="000064C9">
      <w:pPr>
        <w:pStyle w:val="Paragraphedeliste"/>
        <w:numPr>
          <w:ilvl w:val="0"/>
          <w:numId w:val="5"/>
        </w:numPr>
        <w:jc w:val="left"/>
        <w:rPr>
          <w:b/>
        </w:rPr>
      </w:pPr>
      <w:r>
        <w:rPr>
          <w:b/>
        </w:rPr>
        <w:t xml:space="preserve">Les interfaces </w:t>
      </w:r>
      <w:r w:rsidR="00A96F5F">
        <w:rPr>
          <w:b/>
        </w:rPr>
        <w:t xml:space="preserve">se trouvent </w:t>
      </w:r>
      <w:r w:rsidRPr="00477129">
        <w:rPr>
          <w:b/>
        </w:rPr>
        <w:t xml:space="preserve">dans </w:t>
      </w:r>
      <w:r w:rsidR="00A96F5F">
        <w:rPr>
          <w:b/>
        </w:rPr>
        <w:t>le</w:t>
      </w:r>
      <w:r w:rsidRPr="00477129">
        <w:rPr>
          <w:b/>
        </w:rPr>
        <w:t xml:space="preserve"> projet </w:t>
      </w:r>
      <w:r>
        <w:rPr>
          <w:rFonts w:ascii="Consolas" w:hAnsi="Consolas" w:cs="Consolas"/>
          <w:b/>
        </w:rPr>
        <w:t>EIT.Fixe.[Domaine].Application</w:t>
      </w:r>
      <w:r w:rsidR="00A96F5F">
        <w:rPr>
          <w:rFonts w:ascii="Consolas" w:hAnsi="Consolas" w:cs="Consolas"/>
          <w:b/>
        </w:rPr>
        <w:t>.Interface</w:t>
      </w:r>
      <w:r w:rsidRPr="00477129">
        <w:rPr>
          <w:b/>
        </w:rPr>
        <w:t>.</w:t>
      </w:r>
      <w:r w:rsidRPr="00477129">
        <w:rPr>
          <w:b/>
        </w:rPr>
        <w:br/>
      </w:r>
      <w:r>
        <w:t xml:space="preserve">Le respect de cette norme de nommage facilite la </w:t>
      </w:r>
      <w:r w:rsidR="008F02F4">
        <w:t>re</w:t>
      </w:r>
      <w:r>
        <w:t xml:space="preserve">lecture du code et l’identification des projets </w:t>
      </w:r>
      <w:r w:rsidR="00EB796E">
        <w:t>d’interface</w:t>
      </w:r>
      <w:r>
        <w:t xml:space="preserve"> par les outils d’intégration continue</w:t>
      </w:r>
      <w:r w:rsidR="00816EAE">
        <w:t xml:space="preserve"> et de configuration</w:t>
      </w:r>
      <w:r>
        <w:t>.</w:t>
      </w:r>
    </w:p>
    <w:p w14:paraId="61BE64CA" w14:textId="7F9E6231" w:rsidR="005C35E1" w:rsidRPr="00477129" w:rsidRDefault="005C35E1" w:rsidP="005C35E1">
      <w:pPr>
        <w:pStyle w:val="Paragraphedeliste"/>
        <w:numPr>
          <w:ilvl w:val="0"/>
          <w:numId w:val="5"/>
        </w:numPr>
        <w:jc w:val="left"/>
        <w:rPr>
          <w:b/>
        </w:rPr>
      </w:pPr>
      <w:r w:rsidRPr="00477129">
        <w:rPr>
          <w:b/>
        </w:rPr>
        <w:t>L</w:t>
      </w:r>
      <w:r w:rsidR="00A96F5F">
        <w:rPr>
          <w:b/>
        </w:rPr>
        <w:t xml:space="preserve">es implémentations </w:t>
      </w:r>
      <w:r w:rsidR="00D30754">
        <w:rPr>
          <w:b/>
        </w:rPr>
        <w:t xml:space="preserve">se trouvent </w:t>
      </w:r>
      <w:r w:rsidRPr="00477129">
        <w:rPr>
          <w:b/>
        </w:rPr>
        <w:t xml:space="preserve">dans </w:t>
      </w:r>
      <w:r w:rsidR="00D30754">
        <w:rPr>
          <w:b/>
        </w:rPr>
        <w:t>le</w:t>
      </w:r>
      <w:r w:rsidRPr="00477129">
        <w:rPr>
          <w:b/>
        </w:rPr>
        <w:t xml:space="preserve"> projet </w:t>
      </w:r>
      <w:r>
        <w:rPr>
          <w:rFonts w:ascii="Consolas" w:hAnsi="Consolas" w:cs="Consolas"/>
          <w:b/>
        </w:rPr>
        <w:t>EIT.Fixe.[Domaine]</w:t>
      </w:r>
      <w:r w:rsidRPr="003A0138">
        <w:rPr>
          <w:rFonts w:ascii="Consolas" w:hAnsi="Consolas" w:cs="Consolas"/>
          <w:b/>
        </w:rPr>
        <w:t>.</w:t>
      </w:r>
      <w:r w:rsidR="00A96F5F">
        <w:rPr>
          <w:rFonts w:ascii="Consolas" w:hAnsi="Consolas" w:cs="Consolas"/>
          <w:b/>
        </w:rPr>
        <w:t>Application</w:t>
      </w:r>
      <w:r w:rsidRPr="00477129">
        <w:rPr>
          <w:b/>
        </w:rPr>
        <w:t>.</w:t>
      </w:r>
      <w:r w:rsidRPr="00477129">
        <w:rPr>
          <w:b/>
        </w:rPr>
        <w:br/>
      </w:r>
      <w:r>
        <w:t xml:space="preserve">Le respect de cette norme de nommage facilite la </w:t>
      </w:r>
      <w:r w:rsidR="008F02F4">
        <w:t>re</w:t>
      </w:r>
      <w:r>
        <w:t xml:space="preserve">lecture du code et l’identification des projets </w:t>
      </w:r>
      <w:r w:rsidR="008239A1">
        <w:t>des services applicatifs</w:t>
      </w:r>
      <w:r>
        <w:t xml:space="preserve"> par les outils d’intégration continue</w:t>
      </w:r>
      <w:r w:rsidR="00612053">
        <w:t xml:space="preserve"> et de configuration</w:t>
      </w:r>
      <w:r>
        <w:t>.</w:t>
      </w:r>
    </w:p>
    <w:p w14:paraId="602D9743" w14:textId="5243088A" w:rsidR="005C35E1" w:rsidRPr="00A870EA" w:rsidRDefault="005C35E1" w:rsidP="005C35E1">
      <w:pPr>
        <w:pStyle w:val="Paragraphedeliste"/>
        <w:numPr>
          <w:ilvl w:val="0"/>
          <w:numId w:val="4"/>
        </w:numPr>
        <w:jc w:val="left"/>
        <w:rPr>
          <w:b/>
        </w:rPr>
      </w:pPr>
      <w:r w:rsidRPr="00477129">
        <w:rPr>
          <w:b/>
        </w:rPr>
        <w:t>Le</w:t>
      </w:r>
      <w:r>
        <w:rPr>
          <w:b/>
        </w:rPr>
        <w:t>s</w:t>
      </w:r>
      <w:r w:rsidRPr="00477129">
        <w:rPr>
          <w:b/>
        </w:rPr>
        <w:t xml:space="preserve"> tests </w:t>
      </w:r>
      <w:r w:rsidR="00D21AE6">
        <w:rPr>
          <w:b/>
        </w:rPr>
        <w:t>des services se trouvent</w:t>
      </w:r>
      <w:r w:rsidRPr="00477129">
        <w:rPr>
          <w:b/>
        </w:rPr>
        <w:t xml:space="preserve"> dans le projet </w:t>
      </w:r>
      <w:r>
        <w:rPr>
          <w:rFonts w:ascii="Consolas" w:hAnsi="Consolas" w:cs="Consolas"/>
          <w:b/>
        </w:rPr>
        <w:t>EIT.Fixe.[Domaine]</w:t>
      </w:r>
      <w:r w:rsidRPr="003A0138">
        <w:rPr>
          <w:rFonts w:ascii="Consolas" w:hAnsi="Consolas" w:cs="Consolas"/>
          <w:b/>
        </w:rPr>
        <w:t>.</w:t>
      </w:r>
      <w:r w:rsidR="00D21AE6">
        <w:rPr>
          <w:rFonts w:ascii="Consolas" w:hAnsi="Consolas" w:cs="Consolas"/>
          <w:b/>
        </w:rPr>
        <w:t>Appl</w:t>
      </w:r>
      <w:r w:rsidR="007F780B">
        <w:rPr>
          <w:rFonts w:ascii="Consolas" w:hAnsi="Consolas" w:cs="Consolas"/>
          <w:b/>
        </w:rPr>
        <w:t>i</w:t>
      </w:r>
      <w:r w:rsidR="00D21AE6">
        <w:rPr>
          <w:rFonts w:ascii="Consolas" w:hAnsi="Consolas" w:cs="Consolas"/>
          <w:b/>
        </w:rPr>
        <w:t>cation</w:t>
      </w:r>
      <w:r w:rsidRPr="003A0138">
        <w:rPr>
          <w:rFonts w:ascii="Consolas" w:hAnsi="Consolas" w:cs="Consolas"/>
          <w:b/>
        </w:rPr>
        <w:t>.Test</w:t>
      </w:r>
      <w:r w:rsidRPr="00477129">
        <w:rPr>
          <w:b/>
        </w:rPr>
        <w:t>.</w:t>
      </w:r>
      <w:r>
        <w:rPr>
          <w:b/>
        </w:rPr>
        <w:br/>
      </w:r>
      <w:r>
        <w:t xml:space="preserve">Le respect de cette norme de nommage facilite la </w:t>
      </w:r>
      <w:r w:rsidR="008F02F4">
        <w:t>re</w:t>
      </w:r>
      <w:r>
        <w:t>lecture du code et l’identification du projet de test par les outils d’intégration continue.</w:t>
      </w:r>
    </w:p>
    <w:p w14:paraId="4E4F7794" w14:textId="77777777" w:rsidR="003F5A3C" w:rsidRDefault="003F5A3C" w:rsidP="003F5A3C">
      <w:pPr>
        <w:pStyle w:val="Titre3"/>
      </w:pPr>
      <w:bookmarkStart w:id="404" w:name="_Toc500754414"/>
      <w:r>
        <w:t>Objets de présentation</w:t>
      </w:r>
      <w:bookmarkEnd w:id="404"/>
    </w:p>
    <w:p w14:paraId="2613D34B" w14:textId="2ECCA82C" w:rsidR="007769D0" w:rsidRDefault="007769D0" w:rsidP="007769D0">
      <w:r>
        <w:t>Les objets de présentation</w:t>
      </w:r>
      <w:r w:rsidR="00A8695A">
        <w:t xml:space="preserve"> (ou DTO)</w:t>
      </w:r>
      <w:r>
        <w:t xml:space="preserve"> font partie des inte</w:t>
      </w:r>
      <w:r w:rsidR="001F0D91">
        <w:t>rfaces des services applicatifs. C</w:t>
      </w:r>
      <w:r>
        <w:t xml:space="preserve">e sont des </w:t>
      </w:r>
      <w:r w:rsidR="001F0D91">
        <w:t>classes destinées à être sérialisés et véhiculées sur le réseau.</w:t>
      </w:r>
      <w:r w:rsidR="00AC7AB7">
        <w:t xml:space="preserve"> Lors de l’écriture d’un objet de présentation, les points suivants sont à vérifier :</w:t>
      </w:r>
    </w:p>
    <w:p w14:paraId="62F22E08" w14:textId="179F4FE5" w:rsidR="004C5819" w:rsidRPr="00A45917" w:rsidRDefault="004C5819" w:rsidP="007769D0">
      <w:pPr>
        <w:pStyle w:val="Paragraphedeliste"/>
        <w:numPr>
          <w:ilvl w:val="0"/>
          <w:numId w:val="5"/>
        </w:numPr>
        <w:jc w:val="left"/>
        <w:rPr>
          <w:b/>
        </w:rPr>
      </w:pPr>
      <w:r>
        <w:rPr>
          <w:b/>
        </w:rPr>
        <w:t xml:space="preserve">L’objet se trouve dans le </w:t>
      </w:r>
      <w:r w:rsidRPr="00477129">
        <w:rPr>
          <w:b/>
        </w:rPr>
        <w:t xml:space="preserve">projet </w:t>
      </w:r>
      <w:r>
        <w:rPr>
          <w:rFonts w:ascii="Consolas" w:hAnsi="Consolas" w:cs="Consolas"/>
          <w:b/>
        </w:rPr>
        <w:t>EIT.Fixe.[Domaine].Application.Interface</w:t>
      </w:r>
      <w:r w:rsidRPr="00477129">
        <w:rPr>
          <w:b/>
        </w:rPr>
        <w:t>.</w:t>
      </w:r>
      <w:r w:rsidRPr="00477129">
        <w:rPr>
          <w:b/>
        </w:rPr>
        <w:br/>
      </w:r>
      <w:r w:rsidR="00522A8C">
        <w:t>Le DTO</w:t>
      </w:r>
      <w:r w:rsidR="00A8695A">
        <w:t xml:space="preserve"> </w:t>
      </w:r>
      <w:r w:rsidR="00522A8C">
        <w:t xml:space="preserve">est </w:t>
      </w:r>
      <w:r w:rsidR="00A8695A">
        <w:t>une composante de l’interface.</w:t>
      </w:r>
      <w:r w:rsidR="00541B7A">
        <w:t xml:space="preserve"> Cette séparation est nécessaire pour le partage des assemblages d’interface.</w:t>
      </w:r>
      <w:r w:rsidR="00A8695A">
        <w:t xml:space="preserve"> </w:t>
      </w:r>
      <w:r>
        <w:t>Le respect de cette norme de nommage facilite</w:t>
      </w:r>
      <w:r w:rsidR="00F86CF1">
        <w:t xml:space="preserve"> également</w:t>
      </w:r>
      <w:r>
        <w:t xml:space="preserve"> la relecture du </w:t>
      </w:r>
      <w:r w:rsidR="00F86CF1">
        <w:t>code.</w:t>
      </w:r>
    </w:p>
    <w:p w14:paraId="0A3B3570" w14:textId="2CDECAB8" w:rsidR="00541B7A" w:rsidRPr="004C5819" w:rsidRDefault="00541B7A" w:rsidP="007769D0">
      <w:pPr>
        <w:pStyle w:val="Paragraphedeliste"/>
        <w:numPr>
          <w:ilvl w:val="0"/>
          <w:numId w:val="5"/>
        </w:numPr>
        <w:jc w:val="left"/>
        <w:rPr>
          <w:b/>
        </w:rPr>
      </w:pPr>
      <w:r>
        <w:rPr>
          <w:b/>
        </w:rPr>
        <w:t xml:space="preserve">L’objet se trouve dans l’espace de noms </w:t>
      </w:r>
      <w:r w:rsidRPr="00A45917">
        <w:rPr>
          <w:rFonts w:ascii="Consolas" w:hAnsi="Consolas" w:cs="Consolas"/>
          <w:b/>
        </w:rPr>
        <w:t>EIT.Fixe.[Domaine].Application</w:t>
      </w:r>
      <w:r>
        <w:rPr>
          <w:b/>
        </w:rPr>
        <w:t>.</w:t>
      </w:r>
      <w:r>
        <w:rPr>
          <w:b/>
        </w:rPr>
        <w:br/>
      </w:r>
      <w:r w:rsidRPr="00A45917">
        <w:t>Le DTO se trouve</w:t>
      </w:r>
      <w:r w:rsidR="008647C3" w:rsidRPr="00A45917">
        <w:t xml:space="preserve"> dans la couche application. Si la séparation en deux assemblages est nécessaire pour partager les interfaces, il n’est pas nécessaire de la répercuter sur l’espace de noms.</w:t>
      </w:r>
    </w:p>
    <w:p w14:paraId="1EABFEF9" w14:textId="1EBC9F99" w:rsidR="00CB3486" w:rsidRDefault="00CB3486" w:rsidP="00CB3486">
      <w:pPr>
        <w:pStyle w:val="Paragraphedeliste"/>
        <w:numPr>
          <w:ilvl w:val="0"/>
          <w:numId w:val="4"/>
        </w:numPr>
        <w:jc w:val="left"/>
      </w:pPr>
      <w:r w:rsidRPr="001D09DF">
        <w:rPr>
          <w:b/>
        </w:rPr>
        <w:lastRenderedPageBreak/>
        <w:t>L’objet de présentation est une classe</w:t>
      </w:r>
      <w:r>
        <w:t>.</w:t>
      </w:r>
      <w:r>
        <w:br/>
        <w:t>Il s’agit d’</w:t>
      </w:r>
      <w:r w:rsidR="001D09DF">
        <w:t>une contrainte de la sérialisation</w:t>
      </w:r>
      <w:r>
        <w:t>.</w:t>
      </w:r>
    </w:p>
    <w:p w14:paraId="5CCF5B29" w14:textId="1B2A905C" w:rsidR="00AC7AB7" w:rsidRDefault="00AC7AB7" w:rsidP="00BC520B">
      <w:pPr>
        <w:pStyle w:val="Paragraphedeliste"/>
        <w:numPr>
          <w:ilvl w:val="0"/>
          <w:numId w:val="11"/>
        </w:numPr>
        <w:jc w:val="left"/>
      </w:pPr>
      <w:r w:rsidRPr="00DE5871">
        <w:rPr>
          <w:b/>
        </w:rPr>
        <w:t xml:space="preserve">L’objet de présentation est décoré avec l’attribut </w:t>
      </w:r>
      <w:r w:rsidRPr="00DE5871">
        <w:rPr>
          <w:rFonts w:ascii="Consolas" w:hAnsi="Consolas" w:cs="Consolas"/>
          <w:b/>
        </w:rPr>
        <w:t>DataContract</w:t>
      </w:r>
      <w:r w:rsidRPr="00DE5871">
        <w:rPr>
          <w:b/>
        </w:rPr>
        <w:t>.</w:t>
      </w:r>
      <w:r w:rsidR="00BC520B">
        <w:br/>
        <w:t>Cet attribut permet d’indiquer au framework que l’objet de présentation est sérialisable.</w:t>
      </w:r>
    </w:p>
    <w:p w14:paraId="67171C41" w14:textId="4A2BA633" w:rsidR="001D09DF" w:rsidRDefault="001D09DF" w:rsidP="00BC520B">
      <w:pPr>
        <w:pStyle w:val="Paragraphedeliste"/>
        <w:numPr>
          <w:ilvl w:val="0"/>
          <w:numId w:val="11"/>
        </w:numPr>
        <w:jc w:val="left"/>
      </w:pPr>
      <w:r>
        <w:rPr>
          <w:b/>
        </w:rPr>
        <w:t>L’objet de présentation possède un constructeur sans paramètre.</w:t>
      </w:r>
      <w:r>
        <w:rPr>
          <w:b/>
        </w:rPr>
        <w:br/>
      </w:r>
      <w:r w:rsidRPr="001D09DF">
        <w:t>Le constructeur sans paramètre</w:t>
      </w:r>
      <w:r>
        <w:t xml:space="preserve"> est nécessaire pour désérialiser l’objet de manière efficace.</w:t>
      </w:r>
    </w:p>
    <w:p w14:paraId="33142BE9" w14:textId="3FD8B75D" w:rsidR="004844BF" w:rsidRPr="000A72C7" w:rsidRDefault="004844BF" w:rsidP="004844BF">
      <w:pPr>
        <w:pStyle w:val="Paragraphedeliste"/>
        <w:numPr>
          <w:ilvl w:val="0"/>
          <w:numId w:val="11"/>
        </w:numPr>
        <w:jc w:val="left"/>
        <w:rPr>
          <w:b/>
        </w:rPr>
      </w:pPr>
      <w:r w:rsidRPr="00C23BAC">
        <w:rPr>
          <w:b/>
        </w:rPr>
        <w:t xml:space="preserve">Les propriétés </w:t>
      </w:r>
      <w:r>
        <w:rPr>
          <w:b/>
        </w:rPr>
        <w:t>sérialisables</w:t>
      </w:r>
      <w:r w:rsidRPr="00C23BAC">
        <w:rPr>
          <w:b/>
        </w:rPr>
        <w:t xml:space="preserve"> déclarent un accesseur </w:t>
      </w:r>
      <w:r w:rsidRPr="00C23BAC">
        <w:rPr>
          <w:rFonts w:ascii="Courier New" w:hAnsi="Courier New" w:cs="Courier New"/>
          <w:b/>
        </w:rPr>
        <w:t>get</w:t>
      </w:r>
      <w:r w:rsidRPr="00C23BAC">
        <w:rPr>
          <w:b/>
        </w:rPr>
        <w:t xml:space="preserve"> et un accesseur </w:t>
      </w:r>
      <w:r w:rsidRPr="00C23BAC">
        <w:rPr>
          <w:rFonts w:ascii="Courier New" w:hAnsi="Courier New" w:cs="Courier New"/>
          <w:b/>
        </w:rPr>
        <w:t>set</w:t>
      </w:r>
      <w:r w:rsidRPr="00C23BAC">
        <w:rPr>
          <w:b/>
        </w:rPr>
        <w:t xml:space="preserve">. </w:t>
      </w:r>
      <w:r>
        <w:rPr>
          <w:b/>
        </w:rPr>
        <w:br/>
      </w:r>
      <w:r>
        <w:t>Le sérialiseur doit pouvoir accéder aux propriétés sérialisables en lecture pour la sérialisation et en écriture pour la désérialisation. Les propriétés à qui il manque l’un des accesseurs ne sont pas sérialisées ou désérialisées.</w:t>
      </w:r>
    </w:p>
    <w:p w14:paraId="73040EDE" w14:textId="65F1BDB6" w:rsidR="00AC7AB7" w:rsidRDefault="00AC7AB7" w:rsidP="00BC520B">
      <w:pPr>
        <w:pStyle w:val="Paragraphedeliste"/>
        <w:numPr>
          <w:ilvl w:val="0"/>
          <w:numId w:val="11"/>
        </w:numPr>
        <w:jc w:val="left"/>
      </w:pPr>
      <w:r w:rsidRPr="00DE5871">
        <w:rPr>
          <w:b/>
        </w:rPr>
        <w:t xml:space="preserve">Les </w:t>
      </w:r>
      <w:r w:rsidR="00DE5871">
        <w:rPr>
          <w:b/>
        </w:rPr>
        <w:t xml:space="preserve">propriétés sérialisables </w:t>
      </w:r>
      <w:r w:rsidRPr="00DE5871">
        <w:rPr>
          <w:b/>
        </w:rPr>
        <w:t>sont décoré</w:t>
      </w:r>
      <w:r w:rsidR="00DE5871">
        <w:rPr>
          <w:b/>
        </w:rPr>
        <w:t>e</w:t>
      </w:r>
      <w:r w:rsidRPr="00DE5871">
        <w:rPr>
          <w:b/>
        </w:rPr>
        <w:t xml:space="preserve">s avec l’attribut </w:t>
      </w:r>
      <w:r w:rsidRPr="00DE5871">
        <w:rPr>
          <w:rFonts w:ascii="Consolas" w:hAnsi="Consolas" w:cs="Consolas"/>
          <w:b/>
        </w:rPr>
        <w:t>DataMember</w:t>
      </w:r>
      <w:r w:rsidRPr="00DE5871">
        <w:rPr>
          <w:b/>
        </w:rPr>
        <w:t>.</w:t>
      </w:r>
      <w:r w:rsidR="00DE5871">
        <w:br/>
        <w:t>Cet attribut permet d’indiquer au framework que la propriété de l’objet de présentation est sérialisable.</w:t>
      </w:r>
    </w:p>
    <w:p w14:paraId="328EF02D" w14:textId="29F71145" w:rsidR="00CB3486" w:rsidRDefault="00CB3486" w:rsidP="00BC520B">
      <w:pPr>
        <w:pStyle w:val="Paragraphedeliste"/>
        <w:numPr>
          <w:ilvl w:val="0"/>
          <w:numId w:val="11"/>
        </w:numPr>
        <w:jc w:val="left"/>
      </w:pPr>
      <w:r>
        <w:rPr>
          <w:b/>
        </w:rPr>
        <w:t>Les types</w:t>
      </w:r>
      <w:r w:rsidR="008641FA">
        <w:rPr>
          <w:b/>
        </w:rPr>
        <w:t xml:space="preserve"> des propriétés sérialisables font partie de la liste des types supportés.</w:t>
      </w:r>
      <w:r w:rsidR="00794521">
        <w:br/>
        <w:t>Le type des propriétés sérialisable doit faire partie de la liste des types suivants pour être supporté par le framework :</w:t>
      </w:r>
    </w:p>
    <w:p w14:paraId="34BF54D8" w14:textId="1CFCF5C5" w:rsidR="00794521" w:rsidRPr="00415189" w:rsidRDefault="00794521" w:rsidP="00794521">
      <w:pPr>
        <w:pStyle w:val="Paragraphedeliste"/>
        <w:numPr>
          <w:ilvl w:val="1"/>
          <w:numId w:val="11"/>
        </w:numPr>
        <w:jc w:val="left"/>
        <w:rPr>
          <w:lang w:val="en-US"/>
        </w:rPr>
      </w:pPr>
      <w:r w:rsidRPr="00415189">
        <w:rPr>
          <w:rFonts w:ascii="Consolas" w:hAnsi="Consolas" w:cs="Consolas"/>
          <w:lang w:val="en-US"/>
        </w:rPr>
        <w:t>byte</w:t>
      </w:r>
      <w:r w:rsidRPr="00415189">
        <w:rPr>
          <w:lang w:val="en-US"/>
        </w:rPr>
        <w:t xml:space="preserve">, </w:t>
      </w:r>
      <w:r w:rsidRPr="00415189">
        <w:rPr>
          <w:rFonts w:ascii="Consolas" w:hAnsi="Consolas" w:cs="Consolas"/>
          <w:lang w:val="en-US"/>
        </w:rPr>
        <w:t>bool</w:t>
      </w:r>
      <w:r w:rsidRPr="00415189">
        <w:rPr>
          <w:lang w:val="en-US"/>
        </w:rPr>
        <w:t xml:space="preserve">, </w:t>
      </w:r>
      <w:r w:rsidRPr="00415189">
        <w:rPr>
          <w:rFonts w:ascii="Consolas" w:hAnsi="Consolas" w:cs="Consolas"/>
          <w:lang w:val="en-US"/>
        </w:rPr>
        <w:t>short</w:t>
      </w:r>
      <w:r w:rsidRPr="00415189">
        <w:rPr>
          <w:lang w:val="en-US"/>
        </w:rPr>
        <w:t xml:space="preserve">, </w:t>
      </w:r>
      <w:r w:rsidRPr="00415189">
        <w:rPr>
          <w:rFonts w:ascii="Consolas" w:hAnsi="Consolas" w:cs="Consolas"/>
          <w:lang w:val="en-US"/>
        </w:rPr>
        <w:t>int</w:t>
      </w:r>
      <w:r w:rsidRPr="00415189">
        <w:rPr>
          <w:lang w:val="en-US"/>
        </w:rPr>
        <w:t xml:space="preserve">, </w:t>
      </w:r>
      <w:r w:rsidRPr="00415189">
        <w:rPr>
          <w:rFonts w:ascii="Consolas" w:hAnsi="Consolas" w:cs="Consolas"/>
          <w:lang w:val="en-US"/>
        </w:rPr>
        <w:t>long</w:t>
      </w:r>
      <w:r w:rsidRPr="00415189">
        <w:rPr>
          <w:lang w:val="en-US"/>
        </w:rPr>
        <w:t xml:space="preserve">, </w:t>
      </w:r>
      <w:r w:rsidRPr="00415189">
        <w:rPr>
          <w:rFonts w:ascii="Consolas" w:hAnsi="Consolas" w:cs="Consolas"/>
          <w:lang w:val="en-US"/>
        </w:rPr>
        <w:t>decimal</w:t>
      </w:r>
      <w:r w:rsidRPr="00415189">
        <w:rPr>
          <w:lang w:val="en-US"/>
        </w:rPr>
        <w:t xml:space="preserve"> ou </w:t>
      </w:r>
      <w:r w:rsidRPr="00415189">
        <w:rPr>
          <w:rFonts w:ascii="Consolas" w:hAnsi="Consolas" w:cs="Consolas"/>
          <w:lang w:val="en-US"/>
        </w:rPr>
        <w:t>DateTime</w:t>
      </w:r>
    </w:p>
    <w:p w14:paraId="2F6D5B16" w14:textId="65962A00" w:rsidR="00794521" w:rsidRDefault="00794521" w:rsidP="00794521">
      <w:pPr>
        <w:pStyle w:val="Paragraphedeliste"/>
        <w:numPr>
          <w:ilvl w:val="1"/>
          <w:numId w:val="11"/>
        </w:numPr>
        <w:jc w:val="left"/>
      </w:pPr>
      <w:r>
        <w:t>Un type énuméré</w:t>
      </w:r>
    </w:p>
    <w:p w14:paraId="72BE06ED" w14:textId="452C888D" w:rsidR="00794521" w:rsidRDefault="00794521" w:rsidP="00794521">
      <w:pPr>
        <w:pStyle w:val="Paragraphedeliste"/>
        <w:numPr>
          <w:ilvl w:val="1"/>
          <w:numId w:val="11"/>
        </w:numPr>
        <w:jc w:val="left"/>
      </w:pPr>
      <w:r w:rsidRPr="00794521">
        <w:rPr>
          <w:rFonts w:ascii="Consolas" w:hAnsi="Consolas" w:cs="Consolas"/>
        </w:rPr>
        <w:t>Nullable&lt;T&gt;</w:t>
      </w:r>
      <w:r>
        <w:t xml:space="preserve"> ou </w:t>
      </w:r>
      <w:r w:rsidRPr="00794521">
        <w:rPr>
          <w:rFonts w:ascii="Consolas" w:hAnsi="Consolas" w:cs="Consolas"/>
        </w:rPr>
        <w:t>T</w:t>
      </w:r>
      <w:r>
        <w:t xml:space="preserve"> est l’un des types précédents</w:t>
      </w:r>
    </w:p>
    <w:p w14:paraId="36495CB1" w14:textId="52E45779" w:rsidR="00794521" w:rsidRDefault="00794521" w:rsidP="00794521">
      <w:pPr>
        <w:pStyle w:val="Paragraphedeliste"/>
        <w:numPr>
          <w:ilvl w:val="1"/>
          <w:numId w:val="11"/>
        </w:numPr>
        <w:jc w:val="left"/>
      </w:pPr>
      <w:r>
        <w:t>Un objet de présentation</w:t>
      </w:r>
    </w:p>
    <w:p w14:paraId="72E0E546" w14:textId="6BB2E49D" w:rsidR="00794521" w:rsidRDefault="00794521" w:rsidP="007C0122">
      <w:pPr>
        <w:pStyle w:val="Paragraphedeliste"/>
        <w:numPr>
          <w:ilvl w:val="1"/>
          <w:numId w:val="11"/>
        </w:numPr>
        <w:jc w:val="left"/>
      </w:pPr>
      <w:r>
        <w:t>Un tableau de l’un des types précédents</w:t>
      </w:r>
    </w:p>
    <w:p w14:paraId="54F0E1DE" w14:textId="1ABA09D3" w:rsidR="00B44A8D" w:rsidRDefault="00B44A8D" w:rsidP="006B12A9">
      <w:r>
        <w:t>Les fichiers suivants contiennent des exemples de code qui montrent comment écrire un objet de présentation.</w:t>
      </w:r>
    </w:p>
    <w:p w14:paraId="4B042465" w14:textId="5F68C75D" w:rsidR="003C6F7D" w:rsidRDefault="00922168" w:rsidP="009E7733">
      <w:pPr>
        <w:pStyle w:val="Paragraphedeliste"/>
        <w:numPr>
          <w:ilvl w:val="0"/>
          <w:numId w:val="46"/>
        </w:numPr>
      </w:pPr>
      <w:hyperlink r:id="rId73" w:history="1">
        <w:r w:rsidR="003C6F7D" w:rsidRPr="00E24081">
          <w:rPr>
            <w:rStyle w:val="Lienhypertexte"/>
          </w:rPr>
          <w:t>Client.cs</w:t>
        </w:r>
      </w:hyperlink>
    </w:p>
    <w:p w14:paraId="431F1D90" w14:textId="39D91A3B" w:rsidR="003C6F7D" w:rsidRDefault="00922168" w:rsidP="009E7733">
      <w:pPr>
        <w:pStyle w:val="Paragraphedeliste"/>
        <w:numPr>
          <w:ilvl w:val="0"/>
          <w:numId w:val="46"/>
        </w:numPr>
      </w:pPr>
      <w:hyperlink r:id="rId74" w:history="1">
        <w:r w:rsidR="003C6F7D" w:rsidRPr="00E24081">
          <w:rPr>
            <w:rStyle w:val="Lienhypertexte"/>
          </w:rPr>
          <w:t>Article.cs</w:t>
        </w:r>
      </w:hyperlink>
    </w:p>
    <w:p w14:paraId="5DB80010" w14:textId="1D3B4BEE" w:rsidR="00AC3863" w:rsidRPr="007769D0" w:rsidRDefault="00922168" w:rsidP="009E7733">
      <w:pPr>
        <w:pStyle w:val="Paragraphedeliste"/>
        <w:numPr>
          <w:ilvl w:val="0"/>
          <w:numId w:val="46"/>
        </w:numPr>
      </w:pPr>
      <w:hyperlink r:id="rId75" w:history="1">
        <w:r w:rsidR="003C6F7D" w:rsidRPr="00E24081">
          <w:rPr>
            <w:rStyle w:val="Lienhypertexte"/>
          </w:rPr>
          <w:t>Commande.cs</w:t>
        </w:r>
      </w:hyperlink>
    </w:p>
    <w:p w14:paraId="251ED290" w14:textId="351563F7" w:rsidR="00176786" w:rsidRDefault="00176786" w:rsidP="00176786">
      <w:pPr>
        <w:pStyle w:val="Titre3"/>
      </w:pPr>
      <w:bookmarkStart w:id="405" w:name="_Toc500754415"/>
      <w:r>
        <w:t>Interfaces</w:t>
      </w:r>
      <w:r w:rsidR="00D2692A">
        <w:t xml:space="preserve"> des services</w:t>
      </w:r>
      <w:bookmarkEnd w:id="405"/>
    </w:p>
    <w:p w14:paraId="3B552D1C" w14:textId="1123DE28" w:rsidR="00D2692A" w:rsidRDefault="00D2692A" w:rsidP="00D2692A">
      <w:r>
        <w:t xml:space="preserve">Les interfaces des services définissent les fonctionnalités exposées de l’application sous forme de méthodes. </w:t>
      </w:r>
      <w:r w:rsidR="00756D4C">
        <w:t>Lors de l’écriture de l’interface d’un service, les points suivants sont à vérifier :</w:t>
      </w:r>
    </w:p>
    <w:p w14:paraId="7042FCB3" w14:textId="0C5BC556" w:rsidR="00931ACC" w:rsidRPr="00A45917" w:rsidRDefault="00931ACC" w:rsidP="00D2692A">
      <w:pPr>
        <w:pStyle w:val="Paragraphedeliste"/>
        <w:numPr>
          <w:ilvl w:val="0"/>
          <w:numId w:val="5"/>
        </w:numPr>
        <w:jc w:val="left"/>
        <w:rPr>
          <w:b/>
        </w:rPr>
      </w:pPr>
      <w:r w:rsidRPr="00477129">
        <w:rPr>
          <w:b/>
        </w:rPr>
        <w:t>L</w:t>
      </w:r>
      <w:r>
        <w:rPr>
          <w:b/>
        </w:rPr>
        <w:t xml:space="preserve">’interface </w:t>
      </w:r>
      <w:r w:rsidR="00C154B8">
        <w:rPr>
          <w:b/>
        </w:rPr>
        <w:t>se trouve dans le</w:t>
      </w:r>
      <w:r>
        <w:rPr>
          <w:b/>
        </w:rPr>
        <w:t xml:space="preserve"> </w:t>
      </w:r>
      <w:r w:rsidRPr="00477129">
        <w:rPr>
          <w:b/>
        </w:rPr>
        <w:t xml:space="preserve">projet </w:t>
      </w:r>
      <w:r>
        <w:rPr>
          <w:rFonts w:ascii="Consolas" w:hAnsi="Consolas" w:cs="Consolas"/>
          <w:b/>
        </w:rPr>
        <w:t>EIT.Fixe.</w:t>
      </w:r>
      <w:r w:rsidR="00C154B8">
        <w:rPr>
          <w:rFonts w:ascii="Consolas" w:hAnsi="Consolas" w:cs="Consolas"/>
          <w:b/>
        </w:rPr>
        <w:t>[Domaine].Application.Interface</w:t>
      </w:r>
      <w:r w:rsidRPr="00477129">
        <w:rPr>
          <w:b/>
        </w:rPr>
        <w:t>.</w:t>
      </w:r>
      <w:r w:rsidRPr="00477129">
        <w:rPr>
          <w:b/>
        </w:rPr>
        <w:br/>
      </w:r>
      <w:r w:rsidR="0038518F">
        <w:t>Cette</w:t>
      </w:r>
      <w:r w:rsidR="00CF2407">
        <w:t xml:space="preserve"> norme de nommage facilite la </w:t>
      </w:r>
      <w:r w:rsidR="008F02F4">
        <w:t>re</w:t>
      </w:r>
      <w:r w:rsidR="00CF2407">
        <w:t>lecture du code et l’identification des projets interface par les outils d’intégration continue</w:t>
      </w:r>
      <w:r w:rsidR="00A3712E">
        <w:t xml:space="preserve"> et de configuration</w:t>
      </w:r>
      <w:r w:rsidR="00CF2407">
        <w:t>.</w:t>
      </w:r>
      <w:r w:rsidR="008E28AA" w:rsidRPr="008E28AA">
        <w:t xml:space="preserve"> </w:t>
      </w:r>
      <w:r w:rsidR="008E28AA">
        <w:t>Cette séparation est nécessaire pour le partage des assemblages d’interface.</w:t>
      </w:r>
    </w:p>
    <w:p w14:paraId="5A1E21ED" w14:textId="61F20D37" w:rsidR="0011256E" w:rsidRDefault="008647C3" w:rsidP="00185A99">
      <w:pPr>
        <w:pStyle w:val="Paragraphedeliste"/>
        <w:numPr>
          <w:ilvl w:val="0"/>
          <w:numId w:val="10"/>
        </w:numPr>
        <w:jc w:val="left"/>
      </w:pPr>
      <w:r>
        <w:rPr>
          <w:b/>
        </w:rPr>
        <w:t>L’</w:t>
      </w:r>
      <w:r w:rsidR="008E28AA">
        <w:rPr>
          <w:b/>
        </w:rPr>
        <w:t>interface</w:t>
      </w:r>
      <w:r>
        <w:rPr>
          <w:b/>
        </w:rPr>
        <w:t xml:space="preserve"> se trouve dans l’espace de noms </w:t>
      </w:r>
      <w:r w:rsidRPr="0012616B">
        <w:rPr>
          <w:rFonts w:ascii="Consolas" w:hAnsi="Consolas" w:cs="Consolas"/>
          <w:b/>
        </w:rPr>
        <w:t>EIT.Fixe.[Domaine].Application</w:t>
      </w:r>
      <w:r>
        <w:rPr>
          <w:b/>
        </w:rPr>
        <w:t>.</w:t>
      </w:r>
      <w:r>
        <w:rPr>
          <w:b/>
        </w:rPr>
        <w:br/>
      </w:r>
      <w:r w:rsidR="008E28AA">
        <w:t xml:space="preserve">L’interface </w:t>
      </w:r>
      <w:r w:rsidR="00874A5E">
        <w:t xml:space="preserve">du service applicatif </w:t>
      </w:r>
      <w:r w:rsidRPr="0012616B">
        <w:t xml:space="preserve">se trouve dans la couche application. Si la séparation en deux assemblages est nécessaire pour partager les interfaces, il n’est pas nécessaire de la répercuter </w:t>
      </w:r>
      <w:r w:rsidRPr="0012616B">
        <w:lastRenderedPageBreak/>
        <w:t>sur l’espace de noms.</w:t>
      </w:r>
      <w:r w:rsidR="00F94518">
        <w:rPr>
          <w:b/>
        </w:rPr>
        <w:t>L’</w:t>
      </w:r>
      <w:r w:rsidR="0094008B">
        <w:rPr>
          <w:b/>
        </w:rPr>
        <w:t xml:space="preserve">interface </w:t>
      </w:r>
      <w:r w:rsidR="00166BCA">
        <w:rPr>
          <w:b/>
        </w:rPr>
        <w:t xml:space="preserve">d’un service synchrone </w:t>
      </w:r>
      <w:r w:rsidR="00185A99" w:rsidRPr="00176786">
        <w:rPr>
          <w:b/>
        </w:rPr>
        <w:t xml:space="preserve">est </w:t>
      </w:r>
      <w:r w:rsidR="009B4DC4">
        <w:rPr>
          <w:b/>
        </w:rPr>
        <w:t>nommée</w:t>
      </w:r>
      <w:r w:rsidR="00185A99" w:rsidRPr="00176786">
        <w:rPr>
          <w:b/>
        </w:rPr>
        <w:t xml:space="preserve"> </w:t>
      </w:r>
      <w:r w:rsidR="00F94518">
        <w:rPr>
          <w:b/>
        </w:rPr>
        <w:t>I</w:t>
      </w:r>
      <w:r w:rsidR="00185A99" w:rsidRPr="00176786">
        <w:rPr>
          <w:rFonts w:ascii="Consolas" w:hAnsi="Consolas" w:cs="Consolas"/>
          <w:b/>
        </w:rPr>
        <w:t>[</w:t>
      </w:r>
      <w:r w:rsidR="00D46F74">
        <w:rPr>
          <w:rFonts w:ascii="Consolas" w:hAnsi="Consolas" w:cs="Consolas"/>
          <w:b/>
        </w:rPr>
        <w:t>Nom</w:t>
      </w:r>
      <w:r w:rsidR="00185A99" w:rsidRPr="00176786">
        <w:rPr>
          <w:rFonts w:ascii="Consolas" w:hAnsi="Consolas" w:cs="Consolas"/>
          <w:b/>
        </w:rPr>
        <w:t>]Service</w:t>
      </w:r>
      <w:r w:rsidR="00185A99" w:rsidRPr="00176786">
        <w:rPr>
          <w:b/>
        </w:rPr>
        <w:t>.</w:t>
      </w:r>
      <w:r w:rsidR="00176786">
        <w:br/>
      </w:r>
      <w:r w:rsidR="0038518F">
        <w:t>Cette</w:t>
      </w:r>
      <w:r w:rsidR="00176786">
        <w:t xml:space="preserve"> norme de nommage facilite la </w:t>
      </w:r>
      <w:r w:rsidR="008F02F4">
        <w:t>re</w:t>
      </w:r>
      <w:r w:rsidR="00176786">
        <w:t>lecture du code.</w:t>
      </w:r>
    </w:p>
    <w:p w14:paraId="297536BA" w14:textId="6365F4A4" w:rsidR="0038518F" w:rsidRDefault="0038518F" w:rsidP="00185A99">
      <w:pPr>
        <w:pStyle w:val="Paragraphedeliste"/>
        <w:numPr>
          <w:ilvl w:val="0"/>
          <w:numId w:val="10"/>
        </w:numPr>
        <w:jc w:val="left"/>
      </w:pPr>
      <w:r w:rsidRPr="00541B7A">
        <w:rPr>
          <w:b/>
          <w:sz w:val="18"/>
        </w:rPr>
        <w:t xml:space="preserve">L’interface </w:t>
      </w:r>
      <w:r w:rsidR="00735478" w:rsidRPr="00541B7A">
        <w:rPr>
          <w:b/>
          <w:sz w:val="18"/>
        </w:rPr>
        <w:t>d</w:t>
      </w:r>
      <w:r w:rsidR="00D46F74" w:rsidRPr="00541B7A">
        <w:rPr>
          <w:b/>
          <w:sz w:val="18"/>
        </w:rPr>
        <w:t>’un service de</w:t>
      </w:r>
      <w:r w:rsidR="00735478" w:rsidRPr="00541B7A">
        <w:rPr>
          <w:b/>
          <w:sz w:val="18"/>
        </w:rPr>
        <w:t xml:space="preserve"> consommation</w:t>
      </w:r>
      <w:r w:rsidR="00D46F74" w:rsidRPr="00541B7A">
        <w:rPr>
          <w:b/>
          <w:sz w:val="18"/>
        </w:rPr>
        <w:t xml:space="preserve"> de</w:t>
      </w:r>
      <w:r w:rsidRPr="00541B7A">
        <w:rPr>
          <w:b/>
          <w:sz w:val="18"/>
        </w:rPr>
        <w:t xml:space="preserve"> messages est nommée I[</w:t>
      </w:r>
      <w:r w:rsidR="00D46F74">
        <w:rPr>
          <w:b/>
          <w:sz w:val="18"/>
        </w:rPr>
        <w:t>Nom</w:t>
      </w:r>
      <w:r w:rsidRPr="00541B7A">
        <w:rPr>
          <w:b/>
          <w:sz w:val="18"/>
        </w:rPr>
        <w:t>]EventService.</w:t>
      </w:r>
      <w:r>
        <w:rPr>
          <w:b/>
        </w:rPr>
        <w:br/>
      </w:r>
      <w:r>
        <w:t>Cette</w:t>
      </w:r>
      <w:r w:rsidRPr="00541B7A">
        <w:t xml:space="preserve"> norme de nommage facilite la relecture du code.</w:t>
      </w:r>
    </w:p>
    <w:p w14:paraId="127CA351" w14:textId="3F6416FF" w:rsidR="0038518F" w:rsidRDefault="0038518F" w:rsidP="00185A99">
      <w:pPr>
        <w:pStyle w:val="Paragraphedeliste"/>
        <w:numPr>
          <w:ilvl w:val="0"/>
          <w:numId w:val="10"/>
        </w:numPr>
        <w:jc w:val="left"/>
      </w:pPr>
      <w:r>
        <w:rPr>
          <w:b/>
        </w:rPr>
        <w:t>Les services synchrones et de consommation des messages ont des interfaces séparées.</w:t>
      </w:r>
      <w:r>
        <w:rPr>
          <w:b/>
        </w:rPr>
        <w:br/>
      </w:r>
      <w:r w:rsidRPr="00541B7A">
        <w:t>Cette norme facilite la relecture du code.</w:t>
      </w:r>
    </w:p>
    <w:p w14:paraId="7DE2C4B7" w14:textId="3D6AC70A" w:rsidR="0094008B" w:rsidRDefault="0094008B" w:rsidP="00185A99">
      <w:pPr>
        <w:pStyle w:val="Paragraphedeliste"/>
        <w:numPr>
          <w:ilvl w:val="0"/>
          <w:numId w:val="10"/>
        </w:numPr>
        <w:jc w:val="left"/>
      </w:pPr>
      <w:r>
        <w:rPr>
          <w:b/>
        </w:rPr>
        <w:t xml:space="preserve">L’interface est décorée avec l’attribut </w:t>
      </w:r>
      <w:r w:rsidRPr="0094008B">
        <w:rPr>
          <w:rFonts w:ascii="Consolas" w:hAnsi="Consolas" w:cs="Consolas"/>
          <w:b/>
        </w:rPr>
        <w:t>ServiceContract</w:t>
      </w:r>
      <w:r>
        <w:rPr>
          <w:b/>
        </w:rPr>
        <w:t>.</w:t>
      </w:r>
      <w:r>
        <w:rPr>
          <w:b/>
        </w:rPr>
        <w:br/>
      </w:r>
      <w:r>
        <w:t>Cet attribut permet d’indiquer au framework que l’interface définit un service à exposer.</w:t>
      </w:r>
    </w:p>
    <w:p w14:paraId="1209D8FE" w14:textId="77777777" w:rsidR="00DE2AE3" w:rsidRPr="00DE2AE3" w:rsidRDefault="00950AF0" w:rsidP="00185A99">
      <w:pPr>
        <w:pStyle w:val="Paragraphedeliste"/>
        <w:numPr>
          <w:ilvl w:val="0"/>
          <w:numId w:val="10"/>
        </w:numPr>
        <w:jc w:val="left"/>
        <w:rPr>
          <w:b/>
        </w:rPr>
      </w:pPr>
      <w:r w:rsidRPr="00950AF0">
        <w:rPr>
          <w:b/>
        </w:rPr>
        <w:t xml:space="preserve">Les méthodes de l’interface sont décorées avec l’attribut </w:t>
      </w:r>
      <w:r w:rsidR="00DE2AE3">
        <w:rPr>
          <w:rFonts w:ascii="Consolas" w:hAnsi="Consolas" w:cs="Consolas"/>
          <w:b/>
        </w:rPr>
        <w:t>Operation</w:t>
      </w:r>
      <w:r w:rsidRPr="00950AF0">
        <w:rPr>
          <w:rFonts w:ascii="Consolas" w:hAnsi="Consolas" w:cs="Consolas"/>
          <w:b/>
        </w:rPr>
        <w:t>Contract</w:t>
      </w:r>
      <w:r w:rsidRPr="00950AF0">
        <w:rPr>
          <w:b/>
        </w:rPr>
        <w:t>.</w:t>
      </w:r>
      <w:r>
        <w:rPr>
          <w:b/>
        </w:rPr>
        <w:br/>
      </w:r>
      <w:r>
        <w:t xml:space="preserve">Cet attribut permet d’indique au framework que la méthode </w:t>
      </w:r>
      <w:r w:rsidR="00DE2AE3">
        <w:t>est une opération qui doit être exposée.</w:t>
      </w:r>
    </w:p>
    <w:p w14:paraId="24A5BB6B" w14:textId="1532A8CC" w:rsidR="00F73F30" w:rsidRDefault="00635A6A" w:rsidP="007C0122">
      <w:pPr>
        <w:pStyle w:val="Paragraphedeliste"/>
        <w:numPr>
          <w:ilvl w:val="0"/>
          <w:numId w:val="10"/>
        </w:numPr>
        <w:jc w:val="left"/>
      </w:pPr>
      <w:r>
        <w:rPr>
          <w:b/>
        </w:rPr>
        <w:t>Le</w:t>
      </w:r>
      <w:r w:rsidR="007C0122">
        <w:rPr>
          <w:b/>
        </w:rPr>
        <w:t xml:space="preserve"> type de retour des méthodes fait partie de la liste des types supportés</w:t>
      </w:r>
      <w:r w:rsidR="001D10D5">
        <w:rPr>
          <w:b/>
        </w:rPr>
        <w:t>.</w:t>
      </w:r>
      <w:r w:rsidR="00F73F30">
        <w:rPr>
          <w:b/>
        </w:rPr>
        <w:br/>
      </w:r>
      <w:r w:rsidR="00F73F30">
        <w:t>Les méthodes définies dans les interfaces des services doivent retourner</w:t>
      </w:r>
      <w:r w:rsidR="007C0122">
        <w:t xml:space="preserve"> des objets de présentation ou l’un des types supportés par les objets de présentation.</w:t>
      </w:r>
      <w:r w:rsidR="0071184E">
        <w:t xml:space="preserve"> Les services applicatifs ne doivent pas retourner </w:t>
      </w:r>
      <w:r w:rsidR="0083422A">
        <w:t>de types du code métier.</w:t>
      </w:r>
    </w:p>
    <w:p w14:paraId="644E985D" w14:textId="574537A6" w:rsidR="00BD7994" w:rsidRPr="00F73F30" w:rsidRDefault="00BD7994" w:rsidP="007C0122">
      <w:pPr>
        <w:pStyle w:val="Paragraphedeliste"/>
        <w:numPr>
          <w:ilvl w:val="0"/>
          <w:numId w:val="10"/>
        </w:numPr>
        <w:jc w:val="left"/>
      </w:pPr>
      <w:r>
        <w:rPr>
          <w:b/>
        </w:rPr>
        <w:t>Les méthodes de</w:t>
      </w:r>
      <w:r w:rsidR="006A593F">
        <w:rPr>
          <w:b/>
        </w:rPr>
        <w:t xml:space="preserve"> consommation des </w:t>
      </w:r>
      <w:r w:rsidR="00471776">
        <w:rPr>
          <w:b/>
        </w:rPr>
        <w:t>événements</w:t>
      </w:r>
      <w:r w:rsidR="006A593F">
        <w:rPr>
          <w:b/>
        </w:rPr>
        <w:t xml:space="preserve"> ont le type de retour void.</w:t>
      </w:r>
      <w:r w:rsidR="006A593F">
        <w:rPr>
          <w:b/>
        </w:rPr>
        <w:br/>
      </w:r>
      <w:r w:rsidR="006A593F" w:rsidRPr="00467C16">
        <w:t xml:space="preserve">La consommation des </w:t>
      </w:r>
      <w:r w:rsidR="0035202D">
        <w:t>événements</w:t>
      </w:r>
      <w:r w:rsidR="006A593F" w:rsidRPr="00467C16">
        <w:t xml:space="preserve"> n’a aucun retour. Ce retour ne serait pas exploitable ni par l’émetteur du message ni par le broker de messages.</w:t>
      </w:r>
    </w:p>
    <w:p w14:paraId="5066D481" w14:textId="53824767" w:rsidR="0094008B" w:rsidRPr="00AA2BD9" w:rsidRDefault="001D10D5" w:rsidP="00185A99">
      <w:pPr>
        <w:pStyle w:val="Paragraphedeliste"/>
        <w:numPr>
          <w:ilvl w:val="0"/>
          <w:numId w:val="10"/>
        </w:numPr>
        <w:jc w:val="left"/>
        <w:rPr>
          <w:b/>
        </w:rPr>
      </w:pPr>
      <w:r>
        <w:rPr>
          <w:b/>
        </w:rPr>
        <w:t>Les</w:t>
      </w:r>
      <w:r w:rsidR="007C0122">
        <w:rPr>
          <w:b/>
        </w:rPr>
        <w:t xml:space="preserve"> types des</w:t>
      </w:r>
      <w:r>
        <w:rPr>
          <w:b/>
        </w:rPr>
        <w:t xml:space="preserve"> </w:t>
      </w:r>
      <w:r w:rsidR="00671972">
        <w:rPr>
          <w:b/>
        </w:rPr>
        <w:t>paramètres</w:t>
      </w:r>
      <w:r>
        <w:rPr>
          <w:b/>
        </w:rPr>
        <w:t xml:space="preserve"> des méthodes </w:t>
      </w:r>
      <w:r w:rsidR="007C0122">
        <w:rPr>
          <w:b/>
        </w:rPr>
        <w:t>font partie de la liste des</w:t>
      </w:r>
      <w:r>
        <w:rPr>
          <w:b/>
        </w:rPr>
        <w:t xml:space="preserve"> types </w:t>
      </w:r>
      <w:r w:rsidR="007C2D43">
        <w:rPr>
          <w:b/>
        </w:rPr>
        <w:t>supportés</w:t>
      </w:r>
      <w:r>
        <w:rPr>
          <w:b/>
        </w:rPr>
        <w:t>.</w:t>
      </w:r>
      <w:r w:rsidR="00950AF0" w:rsidRPr="00950AF0">
        <w:rPr>
          <w:b/>
        </w:rPr>
        <w:br/>
      </w:r>
      <w:r w:rsidR="007C0122">
        <w:t xml:space="preserve">Les </w:t>
      </w:r>
      <w:r w:rsidR="00671972">
        <w:t xml:space="preserve">paramètres des </w:t>
      </w:r>
      <w:r w:rsidR="007C0122">
        <w:t xml:space="preserve">méthodes définies dans les interfaces des services doivent </w:t>
      </w:r>
      <w:r w:rsidR="00671972">
        <w:t xml:space="preserve">correspondre à </w:t>
      </w:r>
      <w:r w:rsidR="007C0122">
        <w:t xml:space="preserve">des objets de présentation ou </w:t>
      </w:r>
      <w:r w:rsidR="00671972">
        <w:t xml:space="preserve">à </w:t>
      </w:r>
      <w:r w:rsidR="007C0122">
        <w:t>l’un des types supportés par les objets de présentation.</w:t>
      </w:r>
      <w:r w:rsidR="0083422A">
        <w:t xml:space="preserve"> Les services applicatifs ne doivent pas demander des types du code métier.</w:t>
      </w:r>
    </w:p>
    <w:p w14:paraId="32C9690B" w14:textId="042D1E53" w:rsidR="00AA2BD9" w:rsidRPr="002A28E0" w:rsidRDefault="00AA2BD9" w:rsidP="00AA2BD9">
      <w:pPr>
        <w:pStyle w:val="Paragraphedeliste"/>
        <w:numPr>
          <w:ilvl w:val="0"/>
          <w:numId w:val="10"/>
        </w:numPr>
        <w:jc w:val="left"/>
        <w:rPr>
          <w:b/>
        </w:rPr>
      </w:pPr>
      <w:r>
        <w:rPr>
          <w:b/>
        </w:rPr>
        <w:t>Si elle est requise par le service, l’identité est le premier paramètre de toutes les méthodes.</w:t>
      </w:r>
    </w:p>
    <w:p w14:paraId="147049BC" w14:textId="1811E02B" w:rsidR="00AA2BD9" w:rsidRDefault="00AA2BD9" w:rsidP="00AA2BD9">
      <w:pPr>
        <w:pStyle w:val="Paragraphedeliste"/>
        <w:ind w:left="360"/>
        <w:jc w:val="left"/>
      </w:pPr>
      <w:r>
        <w:t xml:space="preserve">Placer l’identité du paquet </w:t>
      </w:r>
      <w:r w:rsidRPr="00AA2BD9">
        <w:rPr>
          <w:rFonts w:ascii="Consolas" w:hAnsi="Consolas" w:cs="Consolas"/>
        </w:rPr>
        <w:t>EIT.Fixe.Systeme.Identification</w:t>
      </w:r>
      <w:r>
        <w:t xml:space="preserve"> en paramètre des méthodes permet de journaliser automatiquement les informations d’identification fournies par l’appelant. Le placement</w:t>
      </w:r>
      <w:r w:rsidR="004626D1">
        <w:t xml:space="preserve"> systématique</w:t>
      </w:r>
      <w:r>
        <w:t xml:space="preserve"> du paramètre de l’identité en première position facilite la </w:t>
      </w:r>
      <w:r w:rsidR="008F02F4">
        <w:t>re</w:t>
      </w:r>
      <w:r>
        <w:t>lecture du code.</w:t>
      </w:r>
    </w:p>
    <w:p w14:paraId="1604EFD9" w14:textId="452B773B" w:rsidR="007578FF" w:rsidRDefault="007578FF" w:rsidP="006B12A9">
      <w:r>
        <w:t>Les fichiers suivants contiennent des exemples de code qui montrent comment écrire l’interface d’un service applicatif.</w:t>
      </w:r>
    </w:p>
    <w:p w14:paraId="0FAFD63B" w14:textId="441571AA" w:rsidR="0020413A" w:rsidRDefault="00922168" w:rsidP="009E7733">
      <w:pPr>
        <w:pStyle w:val="Paragraphedeliste"/>
        <w:numPr>
          <w:ilvl w:val="0"/>
          <w:numId w:val="47"/>
        </w:numPr>
      </w:pPr>
      <w:hyperlink r:id="rId76" w:history="1">
        <w:r w:rsidR="0020413A" w:rsidRPr="00553832">
          <w:rPr>
            <w:rStyle w:val="Lienhypertexte"/>
          </w:rPr>
          <w:t>IArticleService.cs</w:t>
        </w:r>
      </w:hyperlink>
    </w:p>
    <w:p w14:paraId="139F3E78" w14:textId="68B2C97F" w:rsidR="0020413A" w:rsidRDefault="00922168" w:rsidP="009E7733">
      <w:pPr>
        <w:pStyle w:val="Paragraphedeliste"/>
        <w:numPr>
          <w:ilvl w:val="0"/>
          <w:numId w:val="47"/>
        </w:numPr>
      </w:pPr>
      <w:hyperlink r:id="rId77" w:history="1">
        <w:r w:rsidR="0020413A" w:rsidRPr="00553832">
          <w:rPr>
            <w:rStyle w:val="Lienhypertexte"/>
          </w:rPr>
          <w:t>ICommandeService.cs</w:t>
        </w:r>
      </w:hyperlink>
    </w:p>
    <w:p w14:paraId="019438AF" w14:textId="2729B2C3" w:rsidR="0020413A" w:rsidRDefault="00922168" w:rsidP="009E7733">
      <w:pPr>
        <w:pStyle w:val="Paragraphedeliste"/>
        <w:numPr>
          <w:ilvl w:val="0"/>
          <w:numId w:val="47"/>
        </w:numPr>
      </w:pPr>
      <w:hyperlink r:id="rId78" w:history="1">
        <w:r w:rsidR="0020413A" w:rsidRPr="00553832">
          <w:rPr>
            <w:rStyle w:val="Lienhypertexte"/>
          </w:rPr>
          <w:t>IClientService.cs</w:t>
        </w:r>
      </w:hyperlink>
    </w:p>
    <w:p w14:paraId="0BFC8F33" w14:textId="34DF34A1" w:rsidR="000A78DD" w:rsidRDefault="00922168" w:rsidP="009E7733">
      <w:pPr>
        <w:pStyle w:val="Paragraphedeliste"/>
        <w:numPr>
          <w:ilvl w:val="0"/>
          <w:numId w:val="47"/>
        </w:numPr>
      </w:pPr>
      <w:hyperlink r:id="rId79" w:history="1">
        <w:r w:rsidR="0020413A" w:rsidRPr="00553832">
          <w:rPr>
            <w:rStyle w:val="Lienhypertexte"/>
          </w:rPr>
          <w:t>IClientEventService.cs</w:t>
        </w:r>
      </w:hyperlink>
    </w:p>
    <w:p w14:paraId="48544FEC" w14:textId="1E7BDBFE" w:rsidR="00D2692A" w:rsidRDefault="00D2692A" w:rsidP="00D2692A">
      <w:pPr>
        <w:pStyle w:val="Titre3"/>
      </w:pPr>
      <w:bookmarkStart w:id="406" w:name="_Toc500754416"/>
      <w:r>
        <w:t>Implémentation des services</w:t>
      </w:r>
      <w:bookmarkEnd w:id="406"/>
    </w:p>
    <w:p w14:paraId="6EB5A4E8" w14:textId="5ECA911C" w:rsidR="00BC34C7" w:rsidRDefault="00BC34C7" w:rsidP="00BC34C7">
      <w:r>
        <w:t>Les implémentations des services utilisent les repositories pour rechercher des entités et appeler les bonnes méthodes sur ces dernières. Lors de l’écriture de l’implémentation d’un service, les points suivants sont à vérifier :</w:t>
      </w:r>
    </w:p>
    <w:p w14:paraId="526F01EA" w14:textId="2D6DDC18" w:rsidR="002E18ED" w:rsidRPr="00931ACC" w:rsidRDefault="00A41E20" w:rsidP="002E18ED">
      <w:pPr>
        <w:pStyle w:val="Paragraphedeliste"/>
        <w:numPr>
          <w:ilvl w:val="0"/>
          <w:numId w:val="12"/>
        </w:numPr>
        <w:jc w:val="left"/>
        <w:rPr>
          <w:b/>
        </w:rPr>
      </w:pPr>
      <w:r>
        <w:rPr>
          <w:b/>
        </w:rPr>
        <w:lastRenderedPageBreak/>
        <w:t>L’implémentation</w:t>
      </w:r>
      <w:r w:rsidR="002E18ED">
        <w:rPr>
          <w:b/>
        </w:rPr>
        <w:t xml:space="preserve"> se trouve dans le </w:t>
      </w:r>
      <w:r w:rsidR="002E18ED" w:rsidRPr="00477129">
        <w:rPr>
          <w:b/>
        </w:rPr>
        <w:t xml:space="preserve">projet </w:t>
      </w:r>
      <w:r w:rsidR="002E18ED">
        <w:rPr>
          <w:rFonts w:ascii="Consolas" w:hAnsi="Consolas" w:cs="Consolas"/>
          <w:b/>
        </w:rPr>
        <w:t>EIT.Fixe.[Domaine].Application</w:t>
      </w:r>
      <w:r w:rsidR="002E18ED" w:rsidRPr="00477129">
        <w:rPr>
          <w:b/>
        </w:rPr>
        <w:t>.</w:t>
      </w:r>
      <w:r w:rsidR="002E18ED" w:rsidRPr="00477129">
        <w:rPr>
          <w:b/>
        </w:rPr>
        <w:br/>
      </w:r>
      <w:r w:rsidR="002E18ED">
        <w:t xml:space="preserve">Le respect de cette norme de nommage facilite la </w:t>
      </w:r>
      <w:r w:rsidR="008F02F4">
        <w:t>re</w:t>
      </w:r>
      <w:r w:rsidR="002E18ED">
        <w:t xml:space="preserve">lecture du code et l’identification des projets </w:t>
      </w:r>
      <w:r>
        <w:t>des services</w:t>
      </w:r>
      <w:r w:rsidR="002E18ED">
        <w:t xml:space="preserve"> par les outils d’intégration continue</w:t>
      </w:r>
      <w:r w:rsidR="00E73886">
        <w:t xml:space="preserve"> et de configuration</w:t>
      </w:r>
      <w:r w:rsidR="002E18ED">
        <w:t>.</w:t>
      </w:r>
    </w:p>
    <w:p w14:paraId="07A943F4" w14:textId="1E571A93" w:rsidR="002E18ED" w:rsidRDefault="001B30C8" w:rsidP="002E18ED">
      <w:pPr>
        <w:pStyle w:val="Paragraphedeliste"/>
        <w:numPr>
          <w:ilvl w:val="0"/>
          <w:numId w:val="12"/>
        </w:numPr>
        <w:jc w:val="left"/>
      </w:pPr>
      <w:r>
        <w:rPr>
          <w:b/>
        </w:rPr>
        <w:t>L’implémentation</w:t>
      </w:r>
      <w:r w:rsidR="002E18ED">
        <w:rPr>
          <w:b/>
        </w:rPr>
        <w:t xml:space="preserve"> </w:t>
      </w:r>
      <w:r w:rsidR="00735478">
        <w:rPr>
          <w:b/>
        </w:rPr>
        <w:t xml:space="preserve">d’un service synchrone </w:t>
      </w:r>
      <w:r w:rsidR="002E18ED" w:rsidRPr="00176786">
        <w:rPr>
          <w:b/>
        </w:rPr>
        <w:t xml:space="preserve">est </w:t>
      </w:r>
      <w:r w:rsidR="002E18ED">
        <w:rPr>
          <w:b/>
        </w:rPr>
        <w:t>nommée</w:t>
      </w:r>
      <w:r w:rsidR="002E18ED" w:rsidRPr="00176786">
        <w:rPr>
          <w:b/>
        </w:rPr>
        <w:t xml:space="preserve"> </w:t>
      </w:r>
      <w:r w:rsidR="002E18ED" w:rsidRPr="00176786">
        <w:rPr>
          <w:rFonts w:ascii="Consolas" w:hAnsi="Consolas" w:cs="Consolas"/>
          <w:b/>
        </w:rPr>
        <w:t>[</w:t>
      </w:r>
      <w:r w:rsidR="00D46F74">
        <w:rPr>
          <w:rFonts w:ascii="Consolas" w:hAnsi="Consolas" w:cs="Consolas"/>
          <w:b/>
        </w:rPr>
        <w:t>Nom</w:t>
      </w:r>
      <w:r w:rsidR="002E18ED" w:rsidRPr="00176786">
        <w:rPr>
          <w:rFonts w:ascii="Consolas" w:hAnsi="Consolas" w:cs="Consolas"/>
          <w:b/>
        </w:rPr>
        <w:t>]Service</w:t>
      </w:r>
      <w:r w:rsidR="002E18ED" w:rsidRPr="00176786">
        <w:rPr>
          <w:b/>
        </w:rPr>
        <w:t>.</w:t>
      </w:r>
      <w:r w:rsidR="002E18ED">
        <w:br/>
        <w:t xml:space="preserve">Le respect de la norme de nommage facilite la </w:t>
      </w:r>
      <w:r w:rsidR="008F02F4">
        <w:t>re</w:t>
      </w:r>
      <w:r w:rsidR="002E18ED">
        <w:t>lecture du code.</w:t>
      </w:r>
    </w:p>
    <w:p w14:paraId="23733884" w14:textId="1F54308B" w:rsidR="00735478" w:rsidRDefault="00735478" w:rsidP="00735478">
      <w:pPr>
        <w:pStyle w:val="Paragraphedeliste"/>
        <w:numPr>
          <w:ilvl w:val="0"/>
          <w:numId w:val="12"/>
        </w:numPr>
        <w:jc w:val="left"/>
      </w:pPr>
      <w:r w:rsidRPr="00541B7A">
        <w:rPr>
          <w:b/>
          <w:sz w:val="18"/>
        </w:rPr>
        <w:t xml:space="preserve">L’implémentation </w:t>
      </w:r>
      <w:r w:rsidR="00D46F74" w:rsidRPr="00541B7A">
        <w:rPr>
          <w:b/>
          <w:sz w:val="18"/>
        </w:rPr>
        <w:t>d’un service de consommation de</w:t>
      </w:r>
      <w:r w:rsidR="005E7D43" w:rsidRPr="00541B7A">
        <w:rPr>
          <w:b/>
          <w:sz w:val="18"/>
        </w:rPr>
        <w:t xml:space="preserve"> messages</w:t>
      </w:r>
      <w:r w:rsidRPr="00541B7A">
        <w:rPr>
          <w:b/>
          <w:sz w:val="18"/>
        </w:rPr>
        <w:t xml:space="preserve"> est nommée </w:t>
      </w:r>
      <w:r w:rsidRPr="00541B7A">
        <w:rPr>
          <w:rFonts w:ascii="Consolas" w:hAnsi="Consolas" w:cs="Consolas"/>
          <w:b/>
          <w:sz w:val="18"/>
        </w:rPr>
        <w:t>[</w:t>
      </w:r>
      <w:r w:rsidR="00D46F74">
        <w:rPr>
          <w:rFonts w:ascii="Consolas" w:hAnsi="Consolas" w:cs="Consolas"/>
          <w:b/>
          <w:sz w:val="18"/>
        </w:rPr>
        <w:t>Nom</w:t>
      </w:r>
      <w:r w:rsidRPr="00541B7A">
        <w:rPr>
          <w:rFonts w:ascii="Consolas" w:hAnsi="Consolas" w:cs="Consolas"/>
          <w:b/>
          <w:sz w:val="18"/>
        </w:rPr>
        <w:t>]</w:t>
      </w:r>
      <w:r w:rsidR="00537FF5" w:rsidRPr="00541B7A">
        <w:rPr>
          <w:rFonts w:ascii="Consolas" w:hAnsi="Consolas" w:cs="Consolas"/>
          <w:b/>
          <w:sz w:val="18"/>
        </w:rPr>
        <w:t>Event</w:t>
      </w:r>
      <w:r w:rsidRPr="00541B7A">
        <w:rPr>
          <w:rFonts w:ascii="Consolas" w:hAnsi="Consolas" w:cs="Consolas"/>
          <w:b/>
          <w:sz w:val="18"/>
        </w:rPr>
        <w:t>Service</w:t>
      </w:r>
      <w:r w:rsidRPr="00541B7A">
        <w:rPr>
          <w:b/>
          <w:sz w:val="18"/>
        </w:rPr>
        <w:t>.</w:t>
      </w:r>
      <w:r>
        <w:br/>
        <w:t>Le respect de la norme de nommage facilite la relecture du code.</w:t>
      </w:r>
    </w:p>
    <w:p w14:paraId="01F9FB56" w14:textId="236F0F8E" w:rsidR="00D46F74" w:rsidRDefault="00D46F74" w:rsidP="00D46F74">
      <w:pPr>
        <w:pStyle w:val="Paragraphedeliste"/>
        <w:numPr>
          <w:ilvl w:val="0"/>
          <w:numId w:val="12"/>
        </w:numPr>
        <w:jc w:val="left"/>
      </w:pPr>
      <w:r w:rsidRPr="00541B7A">
        <w:rPr>
          <w:b/>
          <w:sz w:val="18"/>
        </w:rPr>
        <w:t>Les services synchrones et de consommation des messages ont des implémentations séparées.</w:t>
      </w:r>
      <w:r>
        <w:rPr>
          <w:b/>
        </w:rPr>
        <w:br/>
      </w:r>
      <w:r w:rsidRPr="00F66C9F">
        <w:t>Cette norme facilite la relecture du code.</w:t>
      </w:r>
    </w:p>
    <w:p w14:paraId="1A4314EA" w14:textId="51CE3C6C" w:rsidR="00BF7E3E" w:rsidRDefault="00BF7E3E" w:rsidP="00BF7E3E">
      <w:pPr>
        <w:pStyle w:val="Paragraphedeliste"/>
        <w:numPr>
          <w:ilvl w:val="0"/>
          <w:numId w:val="12"/>
        </w:numPr>
        <w:jc w:val="left"/>
      </w:pPr>
      <w:r>
        <w:rPr>
          <w:b/>
        </w:rPr>
        <w:t>Le service</w:t>
      </w:r>
      <w:r w:rsidRPr="00622402">
        <w:rPr>
          <w:b/>
        </w:rPr>
        <w:t xml:space="preserve"> possède une classe</w:t>
      </w:r>
      <w:r>
        <w:rPr>
          <w:b/>
        </w:rPr>
        <w:t xml:space="preserve"> </w:t>
      </w:r>
      <w:r w:rsidRPr="00622402">
        <w:rPr>
          <w:b/>
        </w:rPr>
        <w:t>de tests</w:t>
      </w:r>
      <w:r>
        <w:rPr>
          <w:b/>
        </w:rPr>
        <w:t xml:space="preserve"> </w:t>
      </w:r>
      <w:r w:rsidRPr="00622402">
        <w:rPr>
          <w:b/>
        </w:rPr>
        <w:t>unitaires</w:t>
      </w:r>
      <w:r>
        <w:rPr>
          <w:b/>
        </w:rPr>
        <w:t xml:space="preserve"> </w:t>
      </w:r>
      <w:r w:rsidRPr="00622402">
        <w:rPr>
          <w:b/>
        </w:rPr>
        <w:t>dans le projet de test</w:t>
      </w:r>
      <w:r>
        <w:rPr>
          <w:b/>
        </w:rPr>
        <w:t xml:space="preserve"> des services</w:t>
      </w:r>
      <w:r w:rsidRPr="00622402">
        <w:rPr>
          <w:b/>
        </w:rPr>
        <w:t>.</w:t>
      </w:r>
      <w:r>
        <w:br/>
        <w:t>Tout service doit posséder une classe de tests unitaires. C’est un prérequis indispensable au développement selon l’approche TDD.</w:t>
      </w:r>
    </w:p>
    <w:p w14:paraId="1A860351" w14:textId="0EA34768" w:rsidR="00BF7E3E" w:rsidRDefault="00BF7E3E" w:rsidP="00BF7E3E">
      <w:pPr>
        <w:pStyle w:val="Paragraphedeliste"/>
        <w:numPr>
          <w:ilvl w:val="0"/>
          <w:numId w:val="12"/>
        </w:numPr>
        <w:jc w:val="left"/>
      </w:pPr>
      <w:r>
        <w:rPr>
          <w:b/>
        </w:rPr>
        <w:t xml:space="preserve">La classe de test du </w:t>
      </w:r>
      <w:r w:rsidR="00CA6035">
        <w:rPr>
          <w:b/>
        </w:rPr>
        <w:t>service</w:t>
      </w:r>
      <w:r>
        <w:rPr>
          <w:b/>
        </w:rPr>
        <w:t xml:space="preserve"> est nommée </w:t>
      </w:r>
      <w:r w:rsidRPr="005A5992">
        <w:rPr>
          <w:rFonts w:ascii="Consolas" w:hAnsi="Consolas" w:cs="Consolas"/>
          <w:b/>
        </w:rPr>
        <w:t>[</w:t>
      </w:r>
      <w:r w:rsidR="00414E16">
        <w:rPr>
          <w:rFonts w:ascii="Consolas" w:hAnsi="Consolas" w:cs="Consolas"/>
          <w:b/>
        </w:rPr>
        <w:t>Nom</w:t>
      </w:r>
      <w:r w:rsidRPr="005A5992">
        <w:rPr>
          <w:rFonts w:ascii="Consolas" w:hAnsi="Consolas" w:cs="Consolas"/>
          <w:b/>
        </w:rPr>
        <w:t>]</w:t>
      </w:r>
      <w:r w:rsidR="00414E16">
        <w:rPr>
          <w:rFonts w:ascii="Consolas" w:hAnsi="Consolas" w:cs="Consolas"/>
          <w:b/>
        </w:rPr>
        <w:t>Service</w:t>
      </w:r>
      <w:r w:rsidRPr="005A5992">
        <w:rPr>
          <w:rFonts w:ascii="Consolas" w:hAnsi="Consolas" w:cs="Consolas"/>
          <w:b/>
        </w:rPr>
        <w:t>Test</w:t>
      </w:r>
      <w:r>
        <w:rPr>
          <w:b/>
        </w:rPr>
        <w:t>.</w:t>
      </w:r>
      <w:r>
        <w:rPr>
          <w:b/>
        </w:rPr>
        <w:br/>
      </w:r>
      <w:r>
        <w:t xml:space="preserve">Le respect de la norme de nommage facilite la </w:t>
      </w:r>
      <w:r w:rsidR="008F02F4">
        <w:t>re</w:t>
      </w:r>
      <w:r>
        <w:t>lecture du code et l’identification des classes de test par les outils.</w:t>
      </w:r>
    </w:p>
    <w:p w14:paraId="2239F7A5" w14:textId="58F3CD29" w:rsidR="00BF7E3E" w:rsidRDefault="00BF7E3E" w:rsidP="00BF7E3E">
      <w:pPr>
        <w:pStyle w:val="Paragraphedeliste"/>
        <w:numPr>
          <w:ilvl w:val="0"/>
          <w:numId w:val="12"/>
        </w:numPr>
        <w:jc w:val="left"/>
      </w:pPr>
      <w:r w:rsidRPr="009D422E">
        <w:rPr>
          <w:b/>
        </w:rPr>
        <w:t xml:space="preserve">Les tests des </w:t>
      </w:r>
      <w:r w:rsidR="000A6E70">
        <w:rPr>
          <w:b/>
        </w:rPr>
        <w:t>méthodes du service</w:t>
      </w:r>
      <w:r>
        <w:rPr>
          <w:b/>
        </w:rPr>
        <w:t xml:space="preserve"> </w:t>
      </w:r>
      <w:r w:rsidRPr="009D422E">
        <w:rPr>
          <w:b/>
        </w:rPr>
        <w:t>sont écrits avant leur implémentation.</w:t>
      </w:r>
      <w:r>
        <w:br/>
        <w:t>Il s’agit du principe de l’approche TDD.</w:t>
      </w:r>
    </w:p>
    <w:p w14:paraId="6A7C6706" w14:textId="792BE53E" w:rsidR="002E18ED" w:rsidRPr="007F3B9B" w:rsidRDefault="007F3B9B" w:rsidP="007F3B9B">
      <w:pPr>
        <w:pStyle w:val="Paragraphedeliste"/>
        <w:numPr>
          <w:ilvl w:val="0"/>
          <w:numId w:val="12"/>
        </w:numPr>
        <w:jc w:val="left"/>
        <w:rPr>
          <w:b/>
        </w:rPr>
      </w:pPr>
      <w:r w:rsidRPr="007F3B9B">
        <w:rPr>
          <w:b/>
        </w:rPr>
        <w:t>Le constructeur demande</w:t>
      </w:r>
      <w:r>
        <w:rPr>
          <w:b/>
        </w:rPr>
        <w:t xml:space="preserve"> en paramètres</w:t>
      </w:r>
      <w:r w:rsidRPr="007F3B9B">
        <w:rPr>
          <w:b/>
        </w:rPr>
        <w:t xml:space="preserve"> les interfaces</w:t>
      </w:r>
      <w:r>
        <w:rPr>
          <w:b/>
        </w:rPr>
        <w:t xml:space="preserve"> des objets </w:t>
      </w:r>
      <w:r w:rsidRPr="007F3B9B">
        <w:rPr>
          <w:b/>
        </w:rPr>
        <w:t xml:space="preserve">dont </w:t>
      </w:r>
      <w:r>
        <w:rPr>
          <w:b/>
        </w:rPr>
        <w:t>le service</w:t>
      </w:r>
      <w:r w:rsidRPr="007F3B9B">
        <w:rPr>
          <w:b/>
        </w:rPr>
        <w:t xml:space="preserve"> a besoin.</w:t>
      </w:r>
      <w:r>
        <w:rPr>
          <w:b/>
        </w:rPr>
        <w:br/>
      </w:r>
      <w:r>
        <w:t>Les services applicatifs ont besoin de travailler avec des modules métiers ou techniques définis par des interfaces mais dont l’implémentation n’est à priori pas connue. Ils doivent récupérer ces objets depuis les arguments de leur constructeur. Les implémentations seront fournies par l’injection de dépendances du framework. Les modules peuvent comporter :</w:t>
      </w:r>
    </w:p>
    <w:p w14:paraId="7276E67C" w14:textId="68E6F045" w:rsidR="007F3B9B" w:rsidRDefault="007F3B9B" w:rsidP="007F3B9B">
      <w:pPr>
        <w:pStyle w:val="Paragraphedeliste"/>
        <w:numPr>
          <w:ilvl w:val="1"/>
          <w:numId w:val="12"/>
        </w:numPr>
        <w:jc w:val="left"/>
      </w:pPr>
      <w:r>
        <w:t>Les repositories</w:t>
      </w:r>
    </w:p>
    <w:p w14:paraId="7C01B76E" w14:textId="50B170C8" w:rsidR="007F3B9B" w:rsidRDefault="007F3B9B" w:rsidP="007F3B9B">
      <w:pPr>
        <w:pStyle w:val="Paragraphedeliste"/>
        <w:numPr>
          <w:ilvl w:val="1"/>
          <w:numId w:val="12"/>
        </w:numPr>
        <w:jc w:val="left"/>
      </w:pPr>
      <w:r>
        <w:t>Les systèmes externes</w:t>
      </w:r>
    </w:p>
    <w:p w14:paraId="7E9C63E6" w14:textId="7180A3FD" w:rsidR="007F3B9B" w:rsidRDefault="007F3B9B" w:rsidP="007F3B9B">
      <w:pPr>
        <w:pStyle w:val="Paragraphedeliste"/>
        <w:numPr>
          <w:ilvl w:val="1"/>
          <w:numId w:val="12"/>
        </w:numPr>
        <w:jc w:val="left"/>
      </w:pPr>
      <w:r>
        <w:t>Les générateurs de clé</w:t>
      </w:r>
    </w:p>
    <w:p w14:paraId="0AD6E7A0" w14:textId="6CC10461" w:rsidR="007F3B9B" w:rsidRPr="007F3B9B" w:rsidRDefault="007F3B9B" w:rsidP="007F3B9B">
      <w:pPr>
        <w:pStyle w:val="Paragraphedeliste"/>
        <w:numPr>
          <w:ilvl w:val="1"/>
          <w:numId w:val="12"/>
        </w:numPr>
        <w:jc w:val="left"/>
      </w:pPr>
      <w:r>
        <w:t xml:space="preserve">Les </w:t>
      </w:r>
      <w:r w:rsidR="00A32979">
        <w:t>fournisseurs</w:t>
      </w:r>
      <w:r>
        <w:t xml:space="preserve"> de paramétrage</w:t>
      </w:r>
    </w:p>
    <w:p w14:paraId="7E4B8345" w14:textId="781682EB" w:rsidR="00663A12" w:rsidRPr="00770682" w:rsidRDefault="00FD686D" w:rsidP="00663A12">
      <w:pPr>
        <w:pStyle w:val="Paragraphedeliste"/>
        <w:numPr>
          <w:ilvl w:val="0"/>
          <w:numId w:val="12"/>
        </w:numPr>
        <w:jc w:val="left"/>
        <w:rPr>
          <w:b/>
        </w:rPr>
      </w:pPr>
      <w:r>
        <w:rPr>
          <w:b/>
        </w:rPr>
        <w:t>Le service conserve dans des champs les implémentations</w:t>
      </w:r>
      <w:r w:rsidR="00BF7621">
        <w:rPr>
          <w:b/>
        </w:rPr>
        <w:t xml:space="preserve"> des objets</w:t>
      </w:r>
      <w:r>
        <w:rPr>
          <w:b/>
        </w:rPr>
        <w:t xml:space="preserve"> </w:t>
      </w:r>
      <w:r w:rsidRPr="007F3B9B">
        <w:rPr>
          <w:b/>
        </w:rPr>
        <w:t xml:space="preserve">dont </w:t>
      </w:r>
      <w:r>
        <w:rPr>
          <w:b/>
        </w:rPr>
        <w:t>il</w:t>
      </w:r>
      <w:r w:rsidRPr="007F3B9B">
        <w:rPr>
          <w:b/>
        </w:rPr>
        <w:t xml:space="preserve"> a besoin.</w:t>
      </w:r>
      <w:r>
        <w:rPr>
          <w:b/>
        </w:rPr>
        <w:br/>
      </w:r>
      <w:r>
        <w:t xml:space="preserve">Les </w:t>
      </w:r>
      <w:r w:rsidR="00C07EB3">
        <w:t>implémentations</w:t>
      </w:r>
      <w:r>
        <w:t xml:space="preserve"> récupéré</w:t>
      </w:r>
      <w:r w:rsidR="00C07EB3">
        <w:t>e</w:t>
      </w:r>
      <w:r>
        <w:t>s depuis le</w:t>
      </w:r>
      <w:r w:rsidR="00C07EB3">
        <w:t xml:space="preserve">s arguments du constructeur </w:t>
      </w:r>
      <w:r>
        <w:t>doivent être conservés dans des champs</w:t>
      </w:r>
      <w:r w:rsidR="00C07EB3">
        <w:t xml:space="preserve"> privés</w:t>
      </w:r>
      <w:r>
        <w:t xml:space="preserve"> pour pouvoir être réutilisés dans les méthodes.</w:t>
      </w:r>
    </w:p>
    <w:p w14:paraId="7FF648CB" w14:textId="636D7FE9" w:rsidR="00770682" w:rsidRPr="00AA2BD9" w:rsidRDefault="00770682" w:rsidP="00663A12">
      <w:pPr>
        <w:pStyle w:val="Paragraphedeliste"/>
        <w:numPr>
          <w:ilvl w:val="0"/>
          <w:numId w:val="12"/>
        </w:numPr>
        <w:jc w:val="left"/>
        <w:rPr>
          <w:b/>
        </w:rPr>
      </w:pPr>
      <w:r>
        <w:rPr>
          <w:b/>
        </w:rPr>
        <w:t>Les clés des entités sont générées avec le générateur de clés.</w:t>
      </w:r>
      <w:r>
        <w:rPr>
          <w:b/>
        </w:rPr>
        <w:br/>
      </w:r>
      <w:r>
        <w:t xml:space="preserve">Lorsqu’un service applicatif doit créer des entités il doit générer la clé avec le générateur de clé du paquet </w:t>
      </w:r>
      <w:r w:rsidRPr="00770682">
        <w:rPr>
          <w:rFonts w:ascii="Consolas" w:hAnsi="Consolas" w:cs="Consolas"/>
        </w:rPr>
        <w:t>EIT.Fixe.Systeme.Persistance</w:t>
      </w:r>
      <w:r>
        <w:t>. Le générateur de clé permet d’obtenir une clé entière sans introduire de couplage supplémentaire à la base de données.</w:t>
      </w:r>
    </w:p>
    <w:p w14:paraId="2A0B4249" w14:textId="26539A3F" w:rsidR="002A28E0" w:rsidRPr="00A72819" w:rsidRDefault="002A28E0" w:rsidP="00663A12">
      <w:pPr>
        <w:pStyle w:val="Paragraphedeliste"/>
        <w:numPr>
          <w:ilvl w:val="0"/>
          <w:numId w:val="12"/>
        </w:numPr>
        <w:jc w:val="left"/>
        <w:rPr>
          <w:b/>
        </w:rPr>
      </w:pPr>
      <w:r>
        <w:rPr>
          <w:b/>
        </w:rPr>
        <w:t>Les services applicatifs ne doivent pas contenir de logique métier.</w:t>
      </w:r>
      <w:r>
        <w:rPr>
          <w:b/>
        </w:rPr>
        <w:br/>
      </w:r>
      <w:r>
        <w:t xml:space="preserve">La logique métier doit être </w:t>
      </w:r>
      <w:r w:rsidR="00BA45D9">
        <w:t>entièrement contenue dans le projet EIT.Fixe.[Domaine].Domain de telle sorte qu’on puisse changer la couche applicative sans perdre d’information sur le fonctionnement du métier.</w:t>
      </w:r>
      <w:r w:rsidR="0069222E">
        <w:t xml:space="preserve"> Le rôle du service doit se limiter à la rechercher dans les registres et à quelques appels de méthodes. S’il faut matérialiser des règles complexes de coordination entre entités, il faut créer un service </w:t>
      </w:r>
      <w:r w:rsidR="00A82233">
        <w:t>« </w:t>
      </w:r>
      <w:r w:rsidR="0069222E">
        <w:t>métier</w:t>
      </w:r>
      <w:r w:rsidR="00A82233">
        <w:t> »</w:t>
      </w:r>
      <w:r w:rsidR="0069222E">
        <w:t>.</w:t>
      </w:r>
    </w:p>
    <w:p w14:paraId="5C841A3B" w14:textId="1CD7C111" w:rsidR="00A72819" w:rsidRPr="00F20E44" w:rsidRDefault="00A72819" w:rsidP="00663A12">
      <w:pPr>
        <w:pStyle w:val="Paragraphedeliste"/>
        <w:numPr>
          <w:ilvl w:val="0"/>
          <w:numId w:val="12"/>
        </w:numPr>
        <w:jc w:val="left"/>
        <w:rPr>
          <w:b/>
        </w:rPr>
      </w:pPr>
      <w:r>
        <w:rPr>
          <w:b/>
        </w:rPr>
        <w:lastRenderedPageBreak/>
        <w:t>Le code de conversion des objets de présentation est factorisé.</w:t>
      </w:r>
      <w:r>
        <w:rPr>
          <w:b/>
        </w:rPr>
        <w:br/>
      </w:r>
      <w:r>
        <w:t xml:space="preserve">Les méthodes des services applicatifs sont amenées à convertir des objets de présentations vers ou depuis des entités du métier et inversement. Le code qui </w:t>
      </w:r>
      <w:r w:rsidR="00675D27">
        <w:t>effectue</w:t>
      </w:r>
      <w:r>
        <w:t xml:space="preserve"> </w:t>
      </w:r>
      <w:r w:rsidR="00675D27">
        <w:t>ces</w:t>
      </w:r>
      <w:r>
        <w:t xml:space="preserve"> conversion</w:t>
      </w:r>
      <w:r w:rsidR="00675D27">
        <w:t>s</w:t>
      </w:r>
      <w:r>
        <w:t xml:space="preserve"> doit être factorisé </w:t>
      </w:r>
      <w:r w:rsidR="00675D27">
        <w:t xml:space="preserve">dans des convertisseurs </w:t>
      </w:r>
      <w:r>
        <w:t>pour faciliter la maintenance du code.</w:t>
      </w:r>
    </w:p>
    <w:p w14:paraId="6C494CBD" w14:textId="70184747" w:rsidR="00F20E44" w:rsidRDefault="00F20E44" w:rsidP="006B12A9">
      <w:r>
        <w:t>Les fichiers suivants contiennent des exemples de code qui montrent comment écrire l’implémentation d’un service applicatif.</w:t>
      </w:r>
    </w:p>
    <w:p w14:paraId="2E6A9A3E" w14:textId="19D1DFBA" w:rsidR="002F2348" w:rsidRDefault="00922168" w:rsidP="009E7733">
      <w:pPr>
        <w:pStyle w:val="Paragraphedeliste"/>
        <w:numPr>
          <w:ilvl w:val="0"/>
          <w:numId w:val="48"/>
        </w:numPr>
      </w:pPr>
      <w:hyperlink r:id="rId80" w:history="1">
        <w:r w:rsidR="002F2348" w:rsidRPr="00553832">
          <w:rPr>
            <w:rStyle w:val="Lienhypertexte"/>
          </w:rPr>
          <w:t>Clien</w:t>
        </w:r>
        <w:r w:rsidR="00553832" w:rsidRPr="00553832">
          <w:rPr>
            <w:rStyle w:val="Lienhypertexte"/>
          </w:rPr>
          <w:t>t</w:t>
        </w:r>
        <w:r w:rsidR="002F2348" w:rsidRPr="00553832">
          <w:rPr>
            <w:rStyle w:val="Lienhypertexte"/>
          </w:rPr>
          <w:t>Service.cs</w:t>
        </w:r>
      </w:hyperlink>
    </w:p>
    <w:p w14:paraId="1AE5AD9B" w14:textId="7A9B80B7" w:rsidR="002F2348" w:rsidRDefault="00922168" w:rsidP="009E7733">
      <w:pPr>
        <w:pStyle w:val="Paragraphedeliste"/>
        <w:numPr>
          <w:ilvl w:val="0"/>
          <w:numId w:val="48"/>
        </w:numPr>
      </w:pPr>
      <w:hyperlink r:id="rId81" w:history="1">
        <w:r w:rsidR="002F2348" w:rsidRPr="00553832">
          <w:rPr>
            <w:rStyle w:val="Lienhypertexte"/>
          </w:rPr>
          <w:t>ClientEventService.cs</w:t>
        </w:r>
      </w:hyperlink>
    </w:p>
    <w:p w14:paraId="1311498B" w14:textId="7DA2EA3D" w:rsidR="002F2348" w:rsidRDefault="00922168" w:rsidP="009E7733">
      <w:pPr>
        <w:pStyle w:val="Paragraphedeliste"/>
        <w:numPr>
          <w:ilvl w:val="0"/>
          <w:numId w:val="48"/>
        </w:numPr>
      </w:pPr>
      <w:hyperlink r:id="rId82" w:history="1">
        <w:r w:rsidR="002F2348" w:rsidRPr="00553832">
          <w:rPr>
            <w:rStyle w:val="Lienhypertexte"/>
          </w:rPr>
          <w:t>CommandeService.cs</w:t>
        </w:r>
      </w:hyperlink>
    </w:p>
    <w:p w14:paraId="2B88CDED" w14:textId="45F5F376" w:rsidR="008365DC" w:rsidRPr="00F20E44" w:rsidRDefault="00922168" w:rsidP="009E7733">
      <w:pPr>
        <w:pStyle w:val="Paragraphedeliste"/>
        <w:numPr>
          <w:ilvl w:val="0"/>
          <w:numId w:val="48"/>
        </w:numPr>
      </w:pPr>
      <w:hyperlink r:id="rId83" w:history="1">
        <w:r w:rsidR="002F2348" w:rsidRPr="00553832">
          <w:rPr>
            <w:rStyle w:val="Lienhypertexte"/>
          </w:rPr>
          <w:t>ArticleService.cs</w:t>
        </w:r>
      </w:hyperlink>
    </w:p>
    <w:p w14:paraId="77DC7E20" w14:textId="38FEA5E8" w:rsidR="007769D0" w:rsidRDefault="009E142B" w:rsidP="007769D0">
      <w:pPr>
        <w:pStyle w:val="Titre3"/>
      </w:pPr>
      <w:bookmarkStart w:id="407" w:name="_Toc500754417"/>
      <w:r>
        <w:t>Convertisseurs</w:t>
      </w:r>
      <w:bookmarkEnd w:id="407"/>
    </w:p>
    <w:p w14:paraId="2053038D" w14:textId="63F090FC" w:rsidR="00953F71" w:rsidRDefault="00953F71" w:rsidP="00953F71">
      <w:r>
        <w:t>Les classes de conversions sont des outils qui permettent de convertir les</w:t>
      </w:r>
      <w:r w:rsidR="009F718F">
        <w:t xml:space="preserve"> entités en</w:t>
      </w:r>
      <w:r>
        <w:t xml:space="preserve"> </w:t>
      </w:r>
      <w:r w:rsidR="009F718F">
        <w:t>objets de présentations</w:t>
      </w:r>
      <w:r>
        <w:t>.</w:t>
      </w:r>
      <w:r w:rsidR="002A28E0">
        <w:t xml:space="preserve"> Lors de </w:t>
      </w:r>
      <w:r w:rsidR="002B46DB">
        <w:t xml:space="preserve">l’écriture </w:t>
      </w:r>
      <w:r w:rsidR="00CF1778">
        <w:t>de méthodes de conversion</w:t>
      </w:r>
      <w:r w:rsidR="00F459E2">
        <w:t xml:space="preserve">, </w:t>
      </w:r>
      <w:r w:rsidR="000E5CB3">
        <w:t xml:space="preserve">les </w:t>
      </w:r>
      <w:r w:rsidR="00CF1778">
        <w:t xml:space="preserve">points suivants sont à vérifier </w:t>
      </w:r>
      <w:r w:rsidR="00F459E2">
        <w:t>:</w:t>
      </w:r>
    </w:p>
    <w:p w14:paraId="0F2831C8" w14:textId="66CE8109" w:rsidR="00A72819" w:rsidRPr="00931ACC" w:rsidRDefault="00A72819" w:rsidP="00A72819">
      <w:pPr>
        <w:pStyle w:val="Paragraphedeliste"/>
        <w:numPr>
          <w:ilvl w:val="0"/>
          <w:numId w:val="13"/>
        </w:numPr>
        <w:jc w:val="left"/>
        <w:rPr>
          <w:b/>
        </w:rPr>
      </w:pPr>
      <w:r>
        <w:rPr>
          <w:b/>
        </w:rPr>
        <w:t xml:space="preserve">Les méthodes de conversion se trouvent dans le </w:t>
      </w:r>
      <w:r w:rsidRPr="00477129">
        <w:rPr>
          <w:b/>
        </w:rPr>
        <w:t xml:space="preserve">projet </w:t>
      </w:r>
      <w:r>
        <w:rPr>
          <w:rFonts w:ascii="Consolas" w:hAnsi="Consolas" w:cs="Consolas"/>
          <w:b/>
        </w:rPr>
        <w:t>EIT.Fixe.[Domaine].Application</w:t>
      </w:r>
      <w:r w:rsidRPr="00477129">
        <w:rPr>
          <w:b/>
        </w:rPr>
        <w:t>.</w:t>
      </w:r>
      <w:r w:rsidRPr="00477129">
        <w:rPr>
          <w:b/>
        </w:rPr>
        <w:br/>
      </w:r>
      <w:r>
        <w:t>Les classes de conversion manipulent des objets métier et ne doivent pas faire partie des interfaces.</w:t>
      </w:r>
    </w:p>
    <w:p w14:paraId="12DAAEE2" w14:textId="5E19BFAB" w:rsidR="00F459E2" w:rsidRDefault="00A72819" w:rsidP="00366A4A">
      <w:pPr>
        <w:pStyle w:val="Paragraphedeliste"/>
        <w:numPr>
          <w:ilvl w:val="0"/>
          <w:numId w:val="13"/>
        </w:numPr>
        <w:jc w:val="left"/>
      </w:pPr>
      <w:r w:rsidRPr="00366A4A">
        <w:rPr>
          <w:b/>
        </w:rPr>
        <w:t xml:space="preserve">Les méthodes de conversion </w:t>
      </w:r>
      <w:r w:rsidR="00202110">
        <w:rPr>
          <w:b/>
        </w:rPr>
        <w:t>groupées par entité</w:t>
      </w:r>
      <w:r w:rsidRPr="00366A4A">
        <w:rPr>
          <w:b/>
        </w:rPr>
        <w:t xml:space="preserve"> sur des classes statiques.</w:t>
      </w:r>
      <w:r w:rsidR="00366A4A">
        <w:br/>
        <w:t>Les méthodes de conversions sont partagées entre tous les services applicatifs du domaine sans surcoût en termes de code.</w:t>
      </w:r>
      <w:r w:rsidR="00325771">
        <w:t xml:space="preserve"> Le regroupement par entité facilite la relecture du code.</w:t>
      </w:r>
    </w:p>
    <w:p w14:paraId="2CC967A7" w14:textId="7708EB33" w:rsidR="00202110" w:rsidRDefault="00202110" w:rsidP="00366A4A">
      <w:pPr>
        <w:pStyle w:val="Paragraphedeliste"/>
        <w:numPr>
          <w:ilvl w:val="0"/>
          <w:numId w:val="13"/>
        </w:numPr>
        <w:jc w:val="left"/>
      </w:pPr>
      <w:r>
        <w:rPr>
          <w:b/>
        </w:rPr>
        <w:t xml:space="preserve">La classe de conversion est nommée </w:t>
      </w:r>
      <w:r w:rsidRPr="00C55C85">
        <w:rPr>
          <w:rFonts w:ascii="Consolas" w:hAnsi="Consolas" w:cs="Consolas"/>
          <w:b/>
        </w:rPr>
        <w:t>[</w:t>
      </w:r>
      <w:r w:rsidR="00C55C85">
        <w:rPr>
          <w:rFonts w:ascii="Consolas" w:hAnsi="Consolas" w:cs="Consolas"/>
          <w:b/>
        </w:rPr>
        <w:t>Nom</w:t>
      </w:r>
      <w:r w:rsidRPr="00C55C85">
        <w:rPr>
          <w:rFonts w:ascii="Consolas" w:hAnsi="Consolas" w:cs="Consolas"/>
          <w:b/>
        </w:rPr>
        <w:t>Entite]Mapper</w:t>
      </w:r>
      <w:r>
        <w:rPr>
          <w:b/>
        </w:rPr>
        <w:t>.</w:t>
      </w:r>
      <w:r>
        <w:rPr>
          <w:b/>
        </w:rPr>
        <w:br/>
      </w:r>
      <w:r w:rsidR="001B4648" w:rsidRPr="001B4648">
        <w:t>Cette norme de nommage facilite la relecture du code.</w:t>
      </w:r>
    </w:p>
    <w:p w14:paraId="2601CFE9" w14:textId="768C5927" w:rsidR="00610875" w:rsidRDefault="00610875" w:rsidP="006B12A9">
      <w:r>
        <w:t>Les fichiers suivants contiennent des exemples de co</w:t>
      </w:r>
      <w:r w:rsidR="00FD36F2">
        <w:t>de qui montrent comment écrire un convertisseur.</w:t>
      </w:r>
    </w:p>
    <w:p w14:paraId="0869B650" w14:textId="64E9E5D1" w:rsidR="006B12A9" w:rsidRDefault="00922168" w:rsidP="009E7733">
      <w:pPr>
        <w:pStyle w:val="Paragraphedeliste"/>
        <w:numPr>
          <w:ilvl w:val="0"/>
          <w:numId w:val="49"/>
        </w:numPr>
        <w:jc w:val="left"/>
      </w:pPr>
      <w:hyperlink r:id="rId84" w:history="1">
        <w:r w:rsidR="00A2293E" w:rsidRPr="00553832">
          <w:rPr>
            <w:rStyle w:val="Lienhypertexte"/>
          </w:rPr>
          <w:t>ArticleMapper.cs</w:t>
        </w:r>
      </w:hyperlink>
    </w:p>
    <w:p w14:paraId="1115FF88" w14:textId="7E707A98" w:rsidR="00A2293E" w:rsidRDefault="00922168" w:rsidP="009E7733">
      <w:pPr>
        <w:pStyle w:val="Paragraphedeliste"/>
        <w:numPr>
          <w:ilvl w:val="0"/>
          <w:numId w:val="49"/>
        </w:numPr>
        <w:jc w:val="left"/>
      </w:pPr>
      <w:hyperlink r:id="rId85" w:history="1">
        <w:r w:rsidR="00A2293E" w:rsidRPr="00553832">
          <w:rPr>
            <w:rStyle w:val="Lienhypertexte"/>
          </w:rPr>
          <w:t>CommandeMapper.cs</w:t>
        </w:r>
      </w:hyperlink>
    </w:p>
    <w:p w14:paraId="2BF846F0" w14:textId="54A80CA5" w:rsidR="00803A9F" w:rsidRPr="00953F71" w:rsidRDefault="00922168" w:rsidP="009E7733">
      <w:pPr>
        <w:pStyle w:val="Paragraphedeliste"/>
        <w:numPr>
          <w:ilvl w:val="0"/>
          <w:numId w:val="49"/>
        </w:numPr>
        <w:jc w:val="left"/>
      </w:pPr>
      <w:hyperlink r:id="rId86" w:history="1">
        <w:r w:rsidR="00A2293E" w:rsidRPr="00553832">
          <w:rPr>
            <w:rStyle w:val="Lienhypertexte"/>
          </w:rPr>
          <w:t>ClientMapper.cs</w:t>
        </w:r>
      </w:hyperlink>
    </w:p>
    <w:p w14:paraId="7074D527" w14:textId="3EDCF6C8" w:rsidR="003C23F0" w:rsidRDefault="003C23F0" w:rsidP="003C23F0">
      <w:pPr>
        <w:pStyle w:val="Titre2"/>
      </w:pPr>
      <w:bookmarkStart w:id="408" w:name="_Toc500754418"/>
      <w:r>
        <w:t>Tests unitaires</w:t>
      </w:r>
      <w:bookmarkEnd w:id="408"/>
    </w:p>
    <w:p w14:paraId="4D223B2B" w14:textId="12152AB6" w:rsidR="003C23F0" w:rsidRDefault="00AC5D8F" w:rsidP="003C23F0">
      <w:r>
        <w:t xml:space="preserve">Les tests unitaires sont présents à différentes étapes du développement. </w:t>
      </w:r>
      <w:r w:rsidR="003C23F0">
        <w:t>En écrivant des tests, les points suivant sont à vérifier :</w:t>
      </w:r>
    </w:p>
    <w:p w14:paraId="3544C028" w14:textId="5E8FC743" w:rsidR="003C23F0" w:rsidRDefault="003C23F0" w:rsidP="00592214">
      <w:pPr>
        <w:pStyle w:val="Paragraphedeliste"/>
        <w:numPr>
          <w:ilvl w:val="0"/>
          <w:numId w:val="6"/>
        </w:numPr>
        <w:jc w:val="left"/>
      </w:pPr>
      <w:r w:rsidRPr="00AE057E">
        <w:rPr>
          <w:b/>
        </w:rPr>
        <w:t xml:space="preserve">Les tests sont contenus dans un projet </w:t>
      </w:r>
      <w:r w:rsidRPr="0013459C">
        <w:rPr>
          <w:rFonts w:ascii="Consolas" w:hAnsi="Consolas" w:cs="Consolas"/>
          <w:b/>
        </w:rPr>
        <w:t>EIT.Fixe.*.Test</w:t>
      </w:r>
      <w:r w:rsidRPr="00AE057E">
        <w:rPr>
          <w:b/>
        </w:rPr>
        <w:t>.</w:t>
      </w:r>
      <w:r w:rsidRPr="00AE057E">
        <w:rPr>
          <w:b/>
        </w:rPr>
        <w:br/>
      </w:r>
      <w:r>
        <w:t xml:space="preserve">Le respect de cette norme de nommage facilite la </w:t>
      </w:r>
      <w:r w:rsidR="008F02F4">
        <w:t>re</w:t>
      </w:r>
      <w:r>
        <w:t>lecture du code et l’identification des projets de test par les outils d’intégration continue.</w:t>
      </w:r>
    </w:p>
    <w:p w14:paraId="298C88B6" w14:textId="77777777" w:rsidR="003C23F0" w:rsidRDefault="003C23F0" w:rsidP="00592214">
      <w:pPr>
        <w:pStyle w:val="Paragraphedeliste"/>
        <w:numPr>
          <w:ilvl w:val="0"/>
          <w:numId w:val="6"/>
        </w:numPr>
        <w:jc w:val="left"/>
      </w:pPr>
      <w:r>
        <w:rPr>
          <w:b/>
        </w:rPr>
        <w:t xml:space="preserve">Les méthodes de test sont décorées avec l’attribut </w:t>
      </w:r>
      <w:r w:rsidRPr="00E763C2">
        <w:rPr>
          <w:rFonts w:ascii="Consolas" w:hAnsi="Consolas" w:cs="Consolas"/>
          <w:b/>
        </w:rPr>
        <w:t>Test</w:t>
      </w:r>
      <w:r>
        <w:rPr>
          <w:b/>
        </w:rPr>
        <w:t>.</w:t>
      </w:r>
      <w:r>
        <w:rPr>
          <w:b/>
        </w:rPr>
        <w:br/>
      </w:r>
      <w:r w:rsidRPr="00E763C2">
        <w:t>L’attribut Test indique à NUnit que la méthode est un test unitaire.</w:t>
      </w:r>
    </w:p>
    <w:p w14:paraId="0F658137" w14:textId="4CDC3AA4" w:rsidR="003C23F0" w:rsidRDefault="003C23F0" w:rsidP="00592214">
      <w:pPr>
        <w:pStyle w:val="Paragraphedeliste"/>
        <w:numPr>
          <w:ilvl w:val="0"/>
          <w:numId w:val="6"/>
        </w:numPr>
        <w:jc w:val="left"/>
      </w:pPr>
      <w:r>
        <w:rPr>
          <w:b/>
        </w:rPr>
        <w:t xml:space="preserve">Les méthodes de test sont écrites selon les trois sections </w:t>
      </w:r>
      <w:r w:rsidRPr="00E763C2">
        <w:rPr>
          <w:b/>
          <w:i/>
        </w:rPr>
        <w:t>Arrange</w:t>
      </w:r>
      <w:r>
        <w:rPr>
          <w:b/>
        </w:rPr>
        <w:t xml:space="preserve">, </w:t>
      </w:r>
      <w:r w:rsidRPr="00E763C2">
        <w:rPr>
          <w:b/>
          <w:i/>
        </w:rPr>
        <w:t>Act</w:t>
      </w:r>
      <w:r>
        <w:rPr>
          <w:b/>
        </w:rPr>
        <w:t xml:space="preserve"> et </w:t>
      </w:r>
      <w:r w:rsidRPr="00E763C2">
        <w:rPr>
          <w:b/>
          <w:i/>
        </w:rPr>
        <w:t>Asset</w:t>
      </w:r>
      <w:r>
        <w:rPr>
          <w:b/>
        </w:rPr>
        <w:t>.</w:t>
      </w:r>
      <w:r>
        <w:rPr>
          <w:b/>
        </w:rPr>
        <w:br/>
      </w:r>
      <w:r w:rsidRPr="00E763C2">
        <w:t xml:space="preserve">Le respect de cette norme facilite la </w:t>
      </w:r>
      <w:r w:rsidR="008F02F4">
        <w:t>re</w:t>
      </w:r>
      <w:r w:rsidRPr="00E763C2">
        <w:t>lecture du code.</w:t>
      </w:r>
      <w:r>
        <w:t xml:space="preserve"> La première section </w:t>
      </w:r>
      <w:r w:rsidRPr="00E763C2">
        <w:rPr>
          <w:i/>
        </w:rPr>
        <w:t>Arrange</w:t>
      </w:r>
      <w:r>
        <w:t xml:space="preserve"> correspond à </w:t>
      </w:r>
      <w:r>
        <w:lastRenderedPageBreak/>
        <w:t xml:space="preserve">la préparation des données, la deuxième section </w:t>
      </w:r>
      <w:r w:rsidRPr="00E763C2">
        <w:rPr>
          <w:i/>
        </w:rPr>
        <w:t>Act</w:t>
      </w:r>
      <w:r>
        <w:t xml:space="preserve"> à l’appel de la méthode, de la propriété ou du constructeur et la troisième section </w:t>
      </w:r>
      <w:r w:rsidRPr="00E763C2">
        <w:rPr>
          <w:i/>
        </w:rPr>
        <w:t>Assert</w:t>
      </w:r>
      <w:r>
        <w:t xml:space="preserve"> à la vérification du résultat.</w:t>
      </w:r>
    </w:p>
    <w:p w14:paraId="0A9D7323" w14:textId="6FE8CB36" w:rsidR="009657E4" w:rsidRDefault="009657E4" w:rsidP="00592214">
      <w:pPr>
        <w:pStyle w:val="Paragraphedeliste"/>
        <w:numPr>
          <w:ilvl w:val="0"/>
          <w:numId w:val="6"/>
        </w:numPr>
        <w:jc w:val="left"/>
      </w:pPr>
      <w:r>
        <w:rPr>
          <w:b/>
        </w:rPr>
        <w:t xml:space="preserve">Les méthodes de test sont nommées </w:t>
      </w:r>
      <w:r w:rsidRPr="009657E4">
        <w:rPr>
          <w:rFonts w:ascii="Consolas" w:hAnsi="Consolas" w:cs="Consolas"/>
          <w:b/>
        </w:rPr>
        <w:t>[Action]_[Condition]_[ResultatAttendu]</w:t>
      </w:r>
      <w:r>
        <w:rPr>
          <w:b/>
        </w:rPr>
        <w:t>.</w:t>
      </w:r>
      <w:r>
        <w:rPr>
          <w:b/>
        </w:rPr>
        <w:br/>
      </w:r>
      <w:r>
        <w:t>Afin de faciliter la relecture du code, les méthodes de test ont un nom explicite qui facilite la relecture du code. La première partie du nom décrit l’action, la deuxième la condition de l’action et la troisième le résultat attendu.</w:t>
      </w:r>
    </w:p>
    <w:p w14:paraId="22362558" w14:textId="4D992EA0" w:rsidR="00A738F1" w:rsidRPr="00A738F1" w:rsidRDefault="00A738F1" w:rsidP="00592214">
      <w:pPr>
        <w:pStyle w:val="Paragraphedeliste"/>
        <w:numPr>
          <w:ilvl w:val="0"/>
          <w:numId w:val="6"/>
        </w:numPr>
        <w:jc w:val="left"/>
        <w:rPr>
          <w:b/>
        </w:rPr>
      </w:pPr>
      <w:r>
        <w:rPr>
          <w:b/>
        </w:rPr>
        <w:t>Le générateur</w:t>
      </w:r>
      <w:r w:rsidRPr="00A738F1">
        <w:rPr>
          <w:b/>
        </w:rPr>
        <w:t xml:space="preserve"> de </w:t>
      </w:r>
      <w:r>
        <w:rPr>
          <w:b/>
        </w:rPr>
        <w:t>clé</w:t>
      </w:r>
      <w:r w:rsidRPr="00A738F1">
        <w:rPr>
          <w:b/>
        </w:rPr>
        <w:t xml:space="preserve"> </w:t>
      </w:r>
      <w:r>
        <w:rPr>
          <w:b/>
        </w:rPr>
        <w:t xml:space="preserve">est </w:t>
      </w:r>
      <w:r w:rsidRPr="00A738F1">
        <w:rPr>
          <w:b/>
          <w:i/>
        </w:rPr>
        <w:t>mocké</w:t>
      </w:r>
      <w:r>
        <w:rPr>
          <w:b/>
        </w:rPr>
        <w:t xml:space="preserve"> </w:t>
      </w:r>
      <w:r w:rsidRPr="00A738F1">
        <w:rPr>
          <w:b/>
        </w:rPr>
        <w:t xml:space="preserve">avec la classe </w:t>
      </w:r>
      <w:r w:rsidRPr="00A738F1">
        <w:rPr>
          <w:rFonts w:ascii="Consolas" w:hAnsi="Consolas" w:cs="Consolas"/>
          <w:b/>
        </w:rPr>
        <w:t>EIT.Fixe.Systeme.Tests.GenerateurCle</w:t>
      </w:r>
      <w:r>
        <w:rPr>
          <w:rFonts w:ascii="Consolas" w:hAnsi="Consolas" w:cs="Consolas"/>
          <w:b/>
        </w:rPr>
        <w:t>s</w:t>
      </w:r>
      <w:r w:rsidRPr="00A738F1">
        <w:rPr>
          <w:b/>
        </w:rPr>
        <w:t>.</w:t>
      </w:r>
      <w:r>
        <w:rPr>
          <w:b/>
        </w:rPr>
        <w:br/>
      </w:r>
      <w:r>
        <w:t xml:space="preserve">Le paquet </w:t>
      </w:r>
      <w:r w:rsidRPr="00A738F1">
        <w:rPr>
          <w:rFonts w:ascii="Consolas" w:hAnsi="Consolas" w:cs="Consolas"/>
        </w:rPr>
        <w:t>EIT.Fixe.Systeme.Tests</w:t>
      </w:r>
      <w:r>
        <w:t xml:space="preserve"> fournit une implémentation en mémoire du générateur de clé. C’est la solution de </w:t>
      </w:r>
      <w:r w:rsidRPr="00A738F1">
        <w:rPr>
          <w:i/>
        </w:rPr>
        <w:t>mock</w:t>
      </w:r>
      <w:r>
        <w:t xml:space="preserve"> unifiée pour le générateur de clés.</w:t>
      </w:r>
    </w:p>
    <w:p w14:paraId="089E7EE1" w14:textId="738D1748" w:rsidR="00A738F1" w:rsidRPr="00381171" w:rsidRDefault="00A738F1" w:rsidP="00592214">
      <w:pPr>
        <w:pStyle w:val="Paragraphedeliste"/>
        <w:numPr>
          <w:ilvl w:val="0"/>
          <w:numId w:val="6"/>
        </w:numPr>
        <w:jc w:val="left"/>
        <w:rPr>
          <w:b/>
        </w:rPr>
      </w:pPr>
      <w:r>
        <w:rPr>
          <w:b/>
        </w:rPr>
        <w:t xml:space="preserve">Les registres utilisent la source de données </w:t>
      </w:r>
      <w:r w:rsidRPr="00A738F1">
        <w:rPr>
          <w:rFonts w:ascii="Consolas" w:hAnsi="Consolas" w:cs="Consolas"/>
          <w:b/>
        </w:rPr>
        <w:t>EIT.Fixe.Systeme.Tests.DataSource</w:t>
      </w:r>
      <w:r>
        <w:rPr>
          <w:b/>
        </w:rPr>
        <w:t>.</w:t>
      </w:r>
      <w:r>
        <w:rPr>
          <w:b/>
        </w:rPr>
        <w:br/>
      </w:r>
      <w:r>
        <w:t xml:space="preserve">Le paquet </w:t>
      </w:r>
      <w:r w:rsidRPr="00A738F1">
        <w:rPr>
          <w:rFonts w:ascii="Consolas" w:hAnsi="Consolas" w:cs="Consolas"/>
        </w:rPr>
        <w:t>EIT.Fixe.Systeme.Tests</w:t>
      </w:r>
      <w:r>
        <w:t xml:space="preserve"> fournit une implémentation en mémoire de la source de données. C’est la solution de </w:t>
      </w:r>
      <w:r w:rsidRPr="00A738F1">
        <w:rPr>
          <w:i/>
        </w:rPr>
        <w:t>mock</w:t>
      </w:r>
      <w:r>
        <w:t xml:space="preserve"> unifiée pour la source de données utilisée par les </w:t>
      </w:r>
      <w:r w:rsidR="00346E6C">
        <w:t xml:space="preserve">tests des </w:t>
      </w:r>
      <w:r>
        <w:t>registres.</w:t>
      </w:r>
    </w:p>
    <w:p w14:paraId="3DB38880" w14:textId="3921E9D8" w:rsidR="00381171" w:rsidRDefault="00381171" w:rsidP="00381171">
      <w:r>
        <w:t>Les fichiers suivants contiennent des exemples de code qui montrent comment écrire des tests unitaires.</w:t>
      </w:r>
    </w:p>
    <w:p w14:paraId="6D5F9030" w14:textId="4D9F0466" w:rsidR="00C5023C" w:rsidRDefault="00922168" w:rsidP="009E7733">
      <w:pPr>
        <w:pStyle w:val="Paragraphedeliste"/>
        <w:numPr>
          <w:ilvl w:val="0"/>
          <w:numId w:val="50"/>
        </w:numPr>
      </w:pPr>
      <w:hyperlink r:id="rId87" w:history="1">
        <w:r w:rsidR="00C5023C" w:rsidRPr="00553832">
          <w:rPr>
            <w:rStyle w:val="Lienhypertexte"/>
          </w:rPr>
          <w:t>ClientServiceTest.cs</w:t>
        </w:r>
      </w:hyperlink>
    </w:p>
    <w:p w14:paraId="60F02E8F" w14:textId="033B1EA3" w:rsidR="00C5023C" w:rsidRDefault="00922168" w:rsidP="009E7733">
      <w:pPr>
        <w:pStyle w:val="Paragraphedeliste"/>
        <w:numPr>
          <w:ilvl w:val="0"/>
          <w:numId w:val="50"/>
        </w:numPr>
      </w:pPr>
      <w:hyperlink r:id="rId88" w:history="1">
        <w:r w:rsidR="00C5023C" w:rsidRPr="00553832">
          <w:rPr>
            <w:rStyle w:val="Lienhypertexte"/>
          </w:rPr>
          <w:t>CommandeRepositoryTest.cs</w:t>
        </w:r>
      </w:hyperlink>
    </w:p>
    <w:p w14:paraId="1C94CD74" w14:textId="239A8FFD" w:rsidR="00EF6583" w:rsidRPr="00381171" w:rsidRDefault="00922168" w:rsidP="009E7733">
      <w:pPr>
        <w:pStyle w:val="Paragraphedeliste"/>
        <w:numPr>
          <w:ilvl w:val="0"/>
          <w:numId w:val="50"/>
        </w:numPr>
      </w:pPr>
      <w:hyperlink r:id="rId89" w:history="1">
        <w:r w:rsidR="00C5023C" w:rsidRPr="00553832">
          <w:rPr>
            <w:rStyle w:val="Lienhypertexte"/>
          </w:rPr>
          <w:t>ArticleTest.cs</w:t>
        </w:r>
      </w:hyperlink>
    </w:p>
    <w:p w14:paraId="442C6D24" w14:textId="35867B8F" w:rsidR="00A6185E" w:rsidRDefault="00A6185E" w:rsidP="00A6185E">
      <w:pPr>
        <w:pStyle w:val="Titre2"/>
      </w:pPr>
      <w:bookmarkStart w:id="409" w:name="_Toc500754419"/>
      <w:r>
        <w:t>Services externes</w:t>
      </w:r>
      <w:bookmarkEnd w:id="409"/>
    </w:p>
    <w:p w14:paraId="4728C0AA" w14:textId="6F395A79" w:rsidR="00C80C84" w:rsidRDefault="00A6185E" w:rsidP="00C80C84">
      <w:r>
        <w:t xml:space="preserve">Les services externes </w:t>
      </w:r>
      <w:r w:rsidR="005605E7">
        <w:t>requis par le domaine et définis sous forme d’interfaces dans le métier sont implémentés dans un projet technique séparé afin que le métier reste indépendant</w:t>
      </w:r>
      <w:r>
        <w:t xml:space="preserve">. </w:t>
      </w:r>
      <w:r w:rsidR="006F7EB9">
        <w:t xml:space="preserve">Le métier ne doit jamais dépendre d’une implémentation précise d’un </w:t>
      </w:r>
      <w:r w:rsidR="007038B3">
        <w:t>service</w:t>
      </w:r>
      <w:r w:rsidR="006F7EB9">
        <w:t xml:space="preserve"> externe.</w:t>
      </w:r>
      <w:r w:rsidR="004D76DC">
        <w:t xml:space="preserve"> </w:t>
      </w:r>
      <w:r w:rsidR="000E5CB3">
        <w:t>Lors de l’écriture d’</w:t>
      </w:r>
      <w:r w:rsidR="00B5506B">
        <w:t xml:space="preserve">un </w:t>
      </w:r>
      <w:r w:rsidR="007038B3">
        <w:t>service</w:t>
      </w:r>
      <w:r w:rsidR="00B5506B">
        <w:t xml:space="preserve"> externe, les points suivants sont à vérifier :</w:t>
      </w:r>
    </w:p>
    <w:p w14:paraId="103DE161" w14:textId="18B19FF1" w:rsidR="00867FF6" w:rsidRDefault="00867FF6" w:rsidP="00867FF6">
      <w:pPr>
        <w:pStyle w:val="Paragraphedeliste"/>
        <w:numPr>
          <w:ilvl w:val="0"/>
          <w:numId w:val="12"/>
        </w:numPr>
        <w:jc w:val="left"/>
      </w:pPr>
      <w:r>
        <w:rPr>
          <w:b/>
        </w:rPr>
        <w:t xml:space="preserve">L’implémentation </w:t>
      </w:r>
      <w:r w:rsidR="00F50B56">
        <w:rPr>
          <w:b/>
        </w:rPr>
        <w:t xml:space="preserve">se trouve dans le </w:t>
      </w:r>
      <w:r w:rsidR="00F50B56" w:rsidRPr="00477129">
        <w:rPr>
          <w:b/>
        </w:rPr>
        <w:t xml:space="preserve">projet </w:t>
      </w:r>
      <w:r w:rsidR="00F50B56" w:rsidRPr="00AB7756">
        <w:rPr>
          <w:rFonts w:ascii="Consolas" w:hAnsi="Consolas" w:cs="Consolas"/>
          <w:b/>
          <w:sz w:val="16"/>
        </w:rPr>
        <w:t>EIT.Fixe.[Domaine].Infrastructure.ExternalServices</w:t>
      </w:r>
      <w:r w:rsidR="00F50B56" w:rsidRPr="00477129">
        <w:rPr>
          <w:b/>
        </w:rPr>
        <w:t>.</w:t>
      </w:r>
      <w:r>
        <w:br/>
      </w:r>
      <w:r w:rsidR="007609A2">
        <w:t>Le respect de cette norme facilite la relecture du code et l’identification des projets contenant les implémentations par les outils de configuration.</w:t>
      </w:r>
    </w:p>
    <w:p w14:paraId="4E116EDE" w14:textId="10DD34ED" w:rsidR="004A5336" w:rsidRDefault="004A5336" w:rsidP="004A5336">
      <w:pPr>
        <w:pStyle w:val="Titre3"/>
      </w:pPr>
      <w:bookmarkStart w:id="410" w:name="_Toc500754420"/>
      <w:r>
        <w:t>Interface du paramétrage technique</w:t>
      </w:r>
      <w:bookmarkEnd w:id="410"/>
    </w:p>
    <w:p w14:paraId="0DD726A0" w14:textId="77777777" w:rsidR="004A5336" w:rsidRDefault="004A5336" w:rsidP="004A5336">
      <w:r>
        <w:t>Le paramétrage technique est le paramétrage nécessaire au fonctionnement des systèmes externes. Il permet de configurer l’interconnexion technique avec les éléments externes. Son interface ne concerne par le métier et est directement définie par les services externes.</w:t>
      </w:r>
    </w:p>
    <w:p w14:paraId="11F171CA" w14:textId="77777777" w:rsidR="004A5336" w:rsidRDefault="004A5336" w:rsidP="004A5336">
      <w:pPr>
        <w:pStyle w:val="Paragraphedeliste"/>
        <w:numPr>
          <w:ilvl w:val="0"/>
          <w:numId w:val="12"/>
        </w:numPr>
        <w:jc w:val="left"/>
      </w:pPr>
      <w:r w:rsidRPr="00F66C9F">
        <w:rPr>
          <w:b/>
        </w:rPr>
        <w:t xml:space="preserve">L’interface du paramétrage est nommée </w:t>
      </w:r>
      <w:r w:rsidRPr="00F66C9F">
        <w:rPr>
          <w:rFonts w:ascii="Consolas" w:hAnsi="Consolas" w:cs="Consolas"/>
          <w:b/>
        </w:rPr>
        <w:t>IParametrage</w:t>
      </w:r>
      <w:r>
        <w:rPr>
          <w:rFonts w:ascii="Consolas" w:hAnsi="Consolas" w:cs="Consolas"/>
          <w:b/>
        </w:rPr>
        <w:t>[NomServiceExterne]</w:t>
      </w:r>
      <w:r w:rsidRPr="00F66C9F">
        <w:rPr>
          <w:b/>
        </w:rPr>
        <w:t>.</w:t>
      </w:r>
      <w:r>
        <w:br/>
        <w:t>Cette norme de nommage facilite la relecture du code.</w:t>
      </w:r>
    </w:p>
    <w:p w14:paraId="3EB2025D" w14:textId="73A7C545" w:rsidR="004A5336" w:rsidRDefault="004A5336" w:rsidP="00541B7A">
      <w:r>
        <w:t>Le fichier suivant contient un exemple de code qui montre comment écrire l’interface du paramétrage technique.</w:t>
      </w:r>
    </w:p>
    <w:p w14:paraId="061EE70F" w14:textId="1E6B00BC" w:rsidR="00B0306D" w:rsidRDefault="00922168" w:rsidP="009E7733">
      <w:pPr>
        <w:pStyle w:val="Paragraphedeliste"/>
        <w:numPr>
          <w:ilvl w:val="0"/>
          <w:numId w:val="12"/>
        </w:numPr>
      </w:pPr>
      <w:hyperlink r:id="rId90" w:history="1">
        <w:r w:rsidR="00B0306D" w:rsidRPr="00553832">
          <w:rPr>
            <w:rStyle w:val="Lienhypertexte"/>
          </w:rPr>
          <w:t>IParametrageReferentielClients.cs</w:t>
        </w:r>
      </w:hyperlink>
    </w:p>
    <w:p w14:paraId="1EFB9CE4" w14:textId="715196F2" w:rsidR="004D76DC" w:rsidRDefault="00B24B60" w:rsidP="004D76DC">
      <w:pPr>
        <w:pStyle w:val="Titre3"/>
      </w:pPr>
      <w:bookmarkStart w:id="411" w:name="_Toc498520934"/>
      <w:bookmarkStart w:id="412" w:name="_Toc500754421"/>
      <w:bookmarkEnd w:id="411"/>
      <w:r>
        <w:lastRenderedPageBreak/>
        <w:t>Implémentation du p</w:t>
      </w:r>
      <w:r w:rsidR="004D76DC">
        <w:t>aramétrage</w:t>
      </w:r>
      <w:bookmarkEnd w:id="412"/>
    </w:p>
    <w:p w14:paraId="00D7DAED" w14:textId="28366039" w:rsidR="00AB7756" w:rsidRDefault="00AB7756" w:rsidP="00AB7756">
      <w:r>
        <w:t>Le paramétrage</w:t>
      </w:r>
      <w:r w:rsidR="00B24B60">
        <w:t xml:space="preserve"> métier</w:t>
      </w:r>
      <w:r>
        <w:t xml:space="preserve"> est un cas particulier de service externe.</w:t>
      </w:r>
      <w:r w:rsidR="004A5336">
        <w:t xml:space="preserve"> Son implémentation est standardisée et utilise la base de données Oracle.</w:t>
      </w:r>
      <w:r>
        <w:t xml:space="preserve"> Lors de l’écriture d’un service externe de paramétrage, les points suivants sont à vérifier :</w:t>
      </w:r>
    </w:p>
    <w:p w14:paraId="39938D2F" w14:textId="7F633484" w:rsidR="00AB7756" w:rsidRDefault="00AB7756" w:rsidP="00E40FC2">
      <w:pPr>
        <w:pStyle w:val="Paragraphedeliste"/>
        <w:numPr>
          <w:ilvl w:val="0"/>
          <w:numId w:val="15"/>
        </w:numPr>
        <w:jc w:val="left"/>
      </w:pPr>
      <w:r w:rsidRPr="00E40FC2">
        <w:rPr>
          <w:b/>
        </w:rPr>
        <w:t xml:space="preserve">L’implémentation est nommée </w:t>
      </w:r>
      <w:r w:rsidRPr="00594AB8">
        <w:rPr>
          <w:rFonts w:ascii="Consolas" w:hAnsi="Consolas" w:cs="Consolas"/>
          <w:b/>
        </w:rPr>
        <w:t>Parametrage</w:t>
      </w:r>
      <w:r w:rsidRPr="00E40FC2">
        <w:rPr>
          <w:b/>
        </w:rPr>
        <w:t>.</w:t>
      </w:r>
      <w:r w:rsidR="00E40FC2">
        <w:br/>
        <w:t>Le respect de la norme de nommage facilite la relecture du code.</w:t>
      </w:r>
    </w:p>
    <w:p w14:paraId="1BE2B227" w14:textId="3CA253F3" w:rsidR="00E40FC2" w:rsidRDefault="00E40FC2" w:rsidP="00E40FC2">
      <w:pPr>
        <w:pStyle w:val="Paragraphedeliste"/>
        <w:numPr>
          <w:ilvl w:val="0"/>
          <w:numId w:val="15"/>
        </w:numPr>
        <w:jc w:val="left"/>
      </w:pPr>
      <w:r>
        <w:rPr>
          <w:b/>
        </w:rPr>
        <w:t xml:space="preserve">L’implémentation dérive de la classe </w:t>
      </w:r>
      <w:r w:rsidRPr="00E40FC2">
        <w:rPr>
          <w:rFonts w:ascii="Consolas" w:hAnsi="Consolas" w:cs="Consolas"/>
          <w:b/>
        </w:rPr>
        <w:t>TableParametrage</w:t>
      </w:r>
      <w:r>
        <w:rPr>
          <w:b/>
        </w:rPr>
        <w:t>.</w:t>
      </w:r>
      <w:r>
        <w:rPr>
          <w:b/>
        </w:rPr>
        <w:br/>
      </w:r>
      <w:r>
        <w:t xml:space="preserve">La classe </w:t>
      </w:r>
      <w:r w:rsidRPr="00E40FC2">
        <w:rPr>
          <w:rFonts w:ascii="Consolas" w:hAnsi="Consolas" w:cs="Consolas"/>
        </w:rPr>
        <w:t>TableParametrage</w:t>
      </w:r>
      <w:r>
        <w:t xml:space="preserve"> est la solution standardisée du projet</w:t>
      </w:r>
      <w:r w:rsidRPr="00441445">
        <w:rPr>
          <w:rFonts w:cs="Arial"/>
        </w:rPr>
        <w:t xml:space="preserve"> </w:t>
      </w:r>
      <w:r w:rsidRPr="00441445">
        <w:rPr>
          <w:rFonts w:cs="Arial"/>
          <w:i/>
        </w:rPr>
        <w:t>EIT.Fixe</w:t>
      </w:r>
      <w:r w:rsidRPr="00441445">
        <w:rPr>
          <w:rFonts w:cs="Arial"/>
        </w:rPr>
        <w:t xml:space="preserve"> </w:t>
      </w:r>
      <w:r>
        <w:t>pour récupérer le paramétrage dans une table de la base de données Oracle et gérer la mise en cache des paramètres.</w:t>
      </w:r>
    </w:p>
    <w:p w14:paraId="2A390A6F" w14:textId="1C96B191" w:rsidR="00E40FC2" w:rsidRDefault="00E40FC2" w:rsidP="00E40FC2">
      <w:pPr>
        <w:pStyle w:val="Paragraphedeliste"/>
        <w:numPr>
          <w:ilvl w:val="0"/>
          <w:numId w:val="15"/>
        </w:numPr>
        <w:jc w:val="left"/>
      </w:pPr>
      <w:r>
        <w:rPr>
          <w:b/>
        </w:rPr>
        <w:t xml:space="preserve">L’implémentation utilise le fournisseur de connexion </w:t>
      </w:r>
      <w:r w:rsidRPr="00E40FC2">
        <w:rPr>
          <w:rFonts w:ascii="Consolas" w:hAnsi="Consolas" w:cs="Consolas"/>
          <w:b/>
        </w:rPr>
        <w:t>FournisseurConnexion</w:t>
      </w:r>
      <w:r>
        <w:rPr>
          <w:b/>
        </w:rPr>
        <w:t>.</w:t>
      </w:r>
      <w:r>
        <w:rPr>
          <w:b/>
        </w:rPr>
        <w:br/>
      </w:r>
      <w:r w:rsidRPr="002D7B90">
        <w:t xml:space="preserve">La classe </w:t>
      </w:r>
      <w:r w:rsidRPr="002D7B90">
        <w:rPr>
          <w:rFonts w:ascii="Consolas" w:hAnsi="Consolas" w:cs="Consolas"/>
        </w:rPr>
        <w:t>FournisseurConnexion</w:t>
      </w:r>
      <w:r w:rsidRPr="002D7B90">
        <w:t xml:space="preserve"> </w:t>
      </w:r>
      <w:r w:rsidR="002D7B90">
        <w:t>centralise</w:t>
      </w:r>
      <w:r w:rsidRPr="002D7B90">
        <w:t xml:space="preserve"> la configuration de la connexion à la base de données.</w:t>
      </w:r>
    </w:p>
    <w:p w14:paraId="5C26D394" w14:textId="5A3F80C7" w:rsidR="002D7B90" w:rsidRDefault="002D7B90" w:rsidP="00E40FC2">
      <w:pPr>
        <w:pStyle w:val="Paragraphedeliste"/>
        <w:numPr>
          <w:ilvl w:val="0"/>
          <w:numId w:val="15"/>
        </w:numPr>
        <w:jc w:val="left"/>
      </w:pPr>
      <w:r>
        <w:rPr>
          <w:b/>
        </w:rPr>
        <w:t>L’implémentation passe le nom de la table de paramétrage à la classe de base.</w:t>
      </w:r>
      <w:r>
        <w:rPr>
          <w:b/>
        </w:rPr>
        <w:br/>
      </w:r>
      <w:r w:rsidRPr="00046968">
        <w:t xml:space="preserve">En dérivant de la classe </w:t>
      </w:r>
      <w:r w:rsidRPr="00046968">
        <w:rPr>
          <w:rFonts w:ascii="Consolas" w:hAnsi="Consolas" w:cs="Consolas"/>
        </w:rPr>
        <w:t>FournisseurConnexion</w:t>
      </w:r>
      <w:r w:rsidRPr="00046968">
        <w:t xml:space="preserve">, l’implémentation du paramétrage doit </w:t>
      </w:r>
      <w:r w:rsidR="00046968" w:rsidRPr="00046968">
        <w:t>donner le nom de la table de paramétrage au constructeur protégé de la classe mère.</w:t>
      </w:r>
    </w:p>
    <w:p w14:paraId="1CB4D3C3" w14:textId="3CF31BBF" w:rsidR="00D97BE4" w:rsidRDefault="00D97BE4" w:rsidP="007A3F24">
      <w:r>
        <w:t>Le</w:t>
      </w:r>
      <w:r w:rsidR="004A5336">
        <w:t>s</w:t>
      </w:r>
      <w:r>
        <w:t xml:space="preserve"> fichier</w:t>
      </w:r>
      <w:r w:rsidR="004A5336">
        <w:t>s</w:t>
      </w:r>
      <w:r>
        <w:t xml:space="preserve"> suivant</w:t>
      </w:r>
      <w:r w:rsidR="004A5336">
        <w:t>s</w:t>
      </w:r>
      <w:r>
        <w:t xml:space="preserve"> contien</w:t>
      </w:r>
      <w:r w:rsidR="004A5336">
        <w:t>nen</w:t>
      </w:r>
      <w:r>
        <w:t xml:space="preserve">t </w:t>
      </w:r>
      <w:r w:rsidR="004A5336">
        <w:t xml:space="preserve">des </w:t>
      </w:r>
      <w:r>
        <w:t>exemple</w:t>
      </w:r>
      <w:r w:rsidR="004A5336">
        <w:t>s</w:t>
      </w:r>
      <w:r>
        <w:t xml:space="preserve"> de code qui montre</w:t>
      </w:r>
      <w:r w:rsidR="004A5336">
        <w:t>nt</w:t>
      </w:r>
      <w:r>
        <w:t xml:space="preserve"> comment</w:t>
      </w:r>
      <w:r w:rsidR="00042802">
        <w:t xml:space="preserve"> écrire l’i</w:t>
      </w:r>
      <w:r w:rsidR="004A5336">
        <w:t>mplémentation du paramétrage</w:t>
      </w:r>
      <w:r>
        <w:t xml:space="preserve"> avec un</w:t>
      </w:r>
      <w:r w:rsidR="007F6FE6">
        <w:t>e</w:t>
      </w:r>
      <w:r>
        <w:t xml:space="preserve"> table Oracle.</w:t>
      </w:r>
    </w:p>
    <w:p w14:paraId="2244E394" w14:textId="29DDD03A" w:rsidR="00322633" w:rsidRDefault="00922168" w:rsidP="009E7733">
      <w:pPr>
        <w:pStyle w:val="Paragraphedeliste"/>
        <w:numPr>
          <w:ilvl w:val="0"/>
          <w:numId w:val="51"/>
        </w:numPr>
      </w:pPr>
      <w:hyperlink r:id="rId91" w:history="1">
        <w:r w:rsidR="00322633" w:rsidRPr="002304B1">
          <w:rPr>
            <w:rStyle w:val="Lienhypertexte"/>
          </w:rPr>
          <w:t>Parametrage.cs</w:t>
        </w:r>
      </w:hyperlink>
    </w:p>
    <w:p w14:paraId="293FD85E" w14:textId="2A88900E" w:rsidR="00322633" w:rsidRDefault="00922168" w:rsidP="009E7733">
      <w:pPr>
        <w:pStyle w:val="Paragraphedeliste"/>
        <w:numPr>
          <w:ilvl w:val="0"/>
          <w:numId w:val="51"/>
        </w:numPr>
      </w:pPr>
      <w:hyperlink r:id="rId92" w:history="1">
        <w:r w:rsidR="00322633" w:rsidRPr="002304B1">
          <w:rPr>
            <w:rStyle w:val="Lienhypertexte"/>
          </w:rPr>
          <w:t>ParametrageReferentielClients.cs</w:t>
        </w:r>
      </w:hyperlink>
    </w:p>
    <w:p w14:paraId="1088754D" w14:textId="6C803D38" w:rsidR="004D76DC" w:rsidRDefault="004D76DC" w:rsidP="004D76DC">
      <w:pPr>
        <w:pStyle w:val="Titre3"/>
      </w:pPr>
      <w:bookmarkStart w:id="413" w:name="_Toc498520936"/>
      <w:bookmarkStart w:id="414" w:name="_Toc500754422"/>
      <w:bookmarkEnd w:id="413"/>
      <w:r>
        <w:t>Service applicatif d’un autre domaine</w:t>
      </w:r>
      <w:r w:rsidR="00587A27">
        <w:t xml:space="preserve"> interne</w:t>
      </w:r>
      <w:bookmarkEnd w:id="414"/>
    </w:p>
    <w:p w14:paraId="5F3FEB1B" w14:textId="0FCDC8A1" w:rsidR="007D1BAD" w:rsidRDefault="007D1BAD" w:rsidP="007D1BAD">
      <w:r>
        <w:t xml:space="preserve">Les appels </w:t>
      </w:r>
      <w:r w:rsidR="001A4CC6">
        <w:t>à un</w:t>
      </w:r>
      <w:r>
        <w:t xml:space="preserve"> service applicatif d’</w:t>
      </w:r>
      <w:r w:rsidR="00083B00">
        <w:t xml:space="preserve">un </w:t>
      </w:r>
      <w:r>
        <w:t>autre domaine</w:t>
      </w:r>
      <w:r w:rsidR="00446AAC">
        <w:t xml:space="preserve"> interne</w:t>
      </w:r>
      <w:r>
        <w:t xml:space="preserve"> est un cas particulier de service externe.</w:t>
      </w:r>
      <w:r w:rsidR="000418AB">
        <w:t xml:space="preserve"> Lors de l’écriture d’un tel service externe, les points suivants sont à vérifier :</w:t>
      </w:r>
    </w:p>
    <w:p w14:paraId="7C4ADE31" w14:textId="42B3A4E0" w:rsidR="00042802" w:rsidRDefault="003749ED" w:rsidP="00042802">
      <w:pPr>
        <w:pStyle w:val="Paragraphedeliste"/>
        <w:numPr>
          <w:ilvl w:val="0"/>
          <w:numId w:val="15"/>
        </w:numPr>
        <w:jc w:val="left"/>
      </w:pPr>
      <w:r>
        <w:rPr>
          <w:b/>
        </w:rPr>
        <w:t>Le constructeur prend l’interface du service de l’autre domaine en paramètre</w:t>
      </w:r>
      <w:r w:rsidR="00187176" w:rsidRPr="00176786">
        <w:rPr>
          <w:b/>
        </w:rPr>
        <w:t>.</w:t>
      </w:r>
      <w:r w:rsidR="00187176">
        <w:br/>
      </w:r>
      <w:r>
        <w:t>Pour obtenir une implémentation du service d’un autre domaine, l’implémentation du service externe demande l’interface correspondante dans les arguments de son constructeur. L’injection de dépendances se chargera de fournir la bonne implémentation.</w:t>
      </w:r>
    </w:p>
    <w:p w14:paraId="274CCC49" w14:textId="046BB479" w:rsidR="00042802" w:rsidRDefault="00042802" w:rsidP="00042802">
      <w:r>
        <w:t>Le fichier suivant contient un exemple de code</w:t>
      </w:r>
      <w:r w:rsidR="00895DB1">
        <w:t xml:space="preserve"> qui montre comment écrire l’implémentation </w:t>
      </w:r>
      <w:r w:rsidR="004455A8">
        <w:t xml:space="preserve">d’un service externe </w:t>
      </w:r>
      <w:r w:rsidR="00895DB1">
        <w:t>pour l’appel d’un</w:t>
      </w:r>
      <w:r w:rsidR="0093692F">
        <w:t xml:space="preserve"> autre</w:t>
      </w:r>
      <w:r w:rsidR="00895DB1">
        <w:t xml:space="preserve"> domaine interne</w:t>
      </w:r>
      <w:r>
        <w:t>.</w:t>
      </w:r>
    </w:p>
    <w:p w14:paraId="1E0B83E7" w14:textId="51B8A797" w:rsidR="00895DB1" w:rsidRPr="007D1BAD" w:rsidRDefault="00922168" w:rsidP="009E7733">
      <w:pPr>
        <w:pStyle w:val="Paragraphedeliste"/>
        <w:numPr>
          <w:ilvl w:val="0"/>
          <w:numId w:val="15"/>
        </w:numPr>
      </w:pPr>
      <w:hyperlink r:id="rId93" w:history="1">
        <w:r w:rsidR="00984DEF" w:rsidRPr="002304B1">
          <w:rPr>
            <w:rStyle w:val="Lienhypertexte"/>
          </w:rPr>
          <w:t>ReferentielClients.cs</w:t>
        </w:r>
      </w:hyperlink>
    </w:p>
    <w:p w14:paraId="00F47BA7" w14:textId="04EB94DA" w:rsidR="004D76DC" w:rsidRDefault="004D76DC" w:rsidP="004D76DC">
      <w:pPr>
        <w:pStyle w:val="Titre3"/>
      </w:pPr>
      <w:bookmarkStart w:id="415" w:name="_Toc500754423"/>
      <w:r>
        <w:t>Service applicatif</w:t>
      </w:r>
      <w:r w:rsidR="00C975CC">
        <w:t xml:space="preserve"> synchrone</w:t>
      </w:r>
      <w:r w:rsidR="00587A27">
        <w:t xml:space="preserve"> d’un autre domaine externe</w:t>
      </w:r>
      <w:bookmarkEnd w:id="415"/>
    </w:p>
    <w:p w14:paraId="78D1894D" w14:textId="0AFF51ED" w:rsidR="00FE3369" w:rsidRDefault="008D6D9D" w:rsidP="00FE3369">
      <w:r>
        <w:t>Les appels à</w:t>
      </w:r>
      <w:r w:rsidR="00883C64">
        <w:t xml:space="preserve"> un</w:t>
      </w:r>
      <w:r w:rsidR="00FE3369">
        <w:t xml:space="preserve"> service</w:t>
      </w:r>
      <w:r>
        <w:t xml:space="preserve"> applicatif </w:t>
      </w:r>
      <w:r w:rsidR="00CD4052">
        <w:t xml:space="preserve">d’un domaine externe à l’application </w:t>
      </w:r>
      <w:r w:rsidR="00FE3369">
        <w:t>est un cas particulier de service externe</w:t>
      </w:r>
      <w:r w:rsidR="00883C64">
        <w:t xml:space="preserve"> </w:t>
      </w:r>
      <w:r w:rsidR="00CD4052">
        <w:t>de type</w:t>
      </w:r>
      <w:r w:rsidR="00883C64">
        <w:t xml:space="preserve"> WCF</w:t>
      </w:r>
      <w:r w:rsidR="00FE3369">
        <w:t>.</w:t>
      </w:r>
      <w:r w:rsidR="00020A23" w:rsidRPr="00020A23">
        <w:t xml:space="preserve"> </w:t>
      </w:r>
      <w:r w:rsidR="00020A23">
        <w:t>Lors de l’écriture d’un tel service externe, les points suivants sont à vérifier :</w:t>
      </w:r>
    </w:p>
    <w:p w14:paraId="198D5A0B" w14:textId="7CFD2856" w:rsidR="00FE3369" w:rsidRDefault="00441445" w:rsidP="00FE3369">
      <w:pPr>
        <w:pStyle w:val="Paragraphedeliste"/>
        <w:numPr>
          <w:ilvl w:val="0"/>
          <w:numId w:val="15"/>
        </w:numPr>
        <w:jc w:val="left"/>
      </w:pPr>
      <w:r>
        <w:rPr>
          <w:b/>
        </w:rPr>
        <w:lastRenderedPageBreak/>
        <w:t xml:space="preserve">L’implémentation utilise l’interface </w:t>
      </w:r>
      <w:r w:rsidRPr="00441445">
        <w:rPr>
          <w:rFonts w:ascii="Consolas" w:hAnsi="Consolas" w:cs="Consolas"/>
          <w:b/>
        </w:rPr>
        <w:t>IClientFactory</w:t>
      </w:r>
      <w:r>
        <w:rPr>
          <w:b/>
        </w:rPr>
        <w:t xml:space="preserve"> pour instancier les clients WCF.</w:t>
      </w:r>
      <w:r>
        <w:rPr>
          <w:b/>
        </w:rPr>
        <w:br/>
      </w:r>
      <w:r w:rsidRPr="00441445">
        <w:t xml:space="preserve">L’interface </w:t>
      </w:r>
      <w:r w:rsidRPr="00441445">
        <w:rPr>
          <w:rFonts w:ascii="Consolas" w:hAnsi="Consolas" w:cs="Consolas"/>
        </w:rPr>
        <w:t>IClientFactory</w:t>
      </w:r>
      <w:r w:rsidRPr="00441445">
        <w:t xml:space="preserve"> est la solution cen</w:t>
      </w:r>
      <w:r>
        <w:t xml:space="preserve">tralisée et standardisée du projet </w:t>
      </w:r>
      <w:r w:rsidRPr="00441445">
        <w:rPr>
          <w:i/>
        </w:rPr>
        <w:t>EIT.Fixe</w:t>
      </w:r>
      <w:r>
        <w:t xml:space="preserve"> pour créer des clients WCF.</w:t>
      </w:r>
    </w:p>
    <w:p w14:paraId="12041E7D" w14:textId="6B042EE2" w:rsidR="000E09E4" w:rsidRDefault="002A1960" w:rsidP="00FE3369">
      <w:pPr>
        <w:pStyle w:val="Paragraphedeliste"/>
        <w:numPr>
          <w:ilvl w:val="0"/>
          <w:numId w:val="15"/>
        </w:numPr>
        <w:jc w:val="left"/>
      </w:pPr>
      <w:r>
        <w:rPr>
          <w:b/>
        </w:rPr>
        <w:t xml:space="preserve">Le constructeur prend un argument de type </w:t>
      </w:r>
      <w:r w:rsidRPr="00441445">
        <w:rPr>
          <w:rFonts w:ascii="Consolas" w:hAnsi="Consolas" w:cs="Consolas"/>
          <w:b/>
        </w:rPr>
        <w:t>IClientFactory</w:t>
      </w:r>
      <w:r>
        <w:rPr>
          <w:b/>
        </w:rPr>
        <w:t>.</w:t>
      </w:r>
      <w:r w:rsidR="00AF16A2">
        <w:rPr>
          <w:b/>
        </w:rPr>
        <w:br/>
      </w:r>
      <w:r w:rsidR="00AF16A2">
        <w:t>Pour obtenir une implémentation de la fabrique de client, l’implémentation du service externe demande l’interface correspondante dans les arguments de son constructeur. L’injection de dépendances se chargera de fournir la bonne implémentation.</w:t>
      </w:r>
    </w:p>
    <w:p w14:paraId="1099BBF5" w14:textId="052B887C" w:rsidR="007A6F7B" w:rsidRDefault="007A6F7B" w:rsidP="007A6F7B">
      <w:pPr>
        <w:pStyle w:val="Paragraphedeliste"/>
        <w:numPr>
          <w:ilvl w:val="0"/>
          <w:numId w:val="15"/>
        </w:numPr>
        <w:jc w:val="left"/>
      </w:pPr>
      <w:r>
        <w:rPr>
          <w:b/>
        </w:rPr>
        <w:t xml:space="preserve">Le constructeur prend un argument de type </w:t>
      </w:r>
      <w:r>
        <w:rPr>
          <w:rFonts w:ascii="Consolas" w:hAnsi="Consolas" w:cs="Consolas"/>
          <w:b/>
        </w:rPr>
        <w:t>IParametrage</w:t>
      </w:r>
      <w:r w:rsidR="001F6BE4">
        <w:rPr>
          <w:rFonts w:ascii="Consolas" w:hAnsi="Consolas" w:cs="Consolas"/>
          <w:b/>
        </w:rPr>
        <w:t>[NomServiceExterne]</w:t>
      </w:r>
      <w:r>
        <w:rPr>
          <w:b/>
        </w:rPr>
        <w:t>.</w:t>
      </w:r>
      <w:r>
        <w:rPr>
          <w:b/>
        </w:rPr>
        <w:br/>
      </w:r>
      <w:r>
        <w:t xml:space="preserve">Le service externe a besoin du paramétrage pour obtenir la configuration des services distants, </w:t>
      </w:r>
      <w:r w:rsidR="00177A58">
        <w:t>telle que</w:t>
      </w:r>
      <w:r>
        <w:t xml:space="preserve"> l’URL. Pour obtenir une implémentation du paramétrage, l’implémentation du service externe demande l’interface correspondante dans les arguments de son constructeur. L’injection de dépendances se chargera de fournir la bonne implémentation.</w:t>
      </w:r>
    </w:p>
    <w:p w14:paraId="0D7CF898" w14:textId="6523294D" w:rsidR="00247F59" w:rsidRDefault="002A2186" w:rsidP="007A6F7B">
      <w:pPr>
        <w:pStyle w:val="Paragraphedeliste"/>
        <w:numPr>
          <w:ilvl w:val="0"/>
          <w:numId w:val="15"/>
        </w:numPr>
        <w:jc w:val="left"/>
      </w:pPr>
      <w:r>
        <w:rPr>
          <w:b/>
        </w:rPr>
        <w:t>Le</w:t>
      </w:r>
      <w:r w:rsidR="001B6E78">
        <w:rPr>
          <w:b/>
        </w:rPr>
        <w:t>s données techniques sont</w:t>
      </w:r>
      <w:r>
        <w:rPr>
          <w:b/>
        </w:rPr>
        <w:t xml:space="preserve"> correctement paramétré</w:t>
      </w:r>
      <w:r w:rsidR="001B6E78">
        <w:rPr>
          <w:b/>
        </w:rPr>
        <w:t>es</w:t>
      </w:r>
      <w:r w:rsidR="00247F59">
        <w:rPr>
          <w:b/>
        </w:rPr>
        <w:t>.</w:t>
      </w:r>
      <w:r w:rsidR="00247F59">
        <w:br/>
        <w:t>L’URL</w:t>
      </w:r>
      <w:r w:rsidR="001B6E78">
        <w:t xml:space="preserve">, </w:t>
      </w:r>
      <w:r>
        <w:t xml:space="preserve">les informations de connexion </w:t>
      </w:r>
      <w:r w:rsidR="001B6E78">
        <w:t>et les diverses données techniques qui permettent d’établir la communication avec le système</w:t>
      </w:r>
      <w:r w:rsidR="00247F59">
        <w:t xml:space="preserve"> </w:t>
      </w:r>
      <w:r w:rsidR="001B6E78">
        <w:t xml:space="preserve">externe </w:t>
      </w:r>
      <w:r w:rsidR="00247F59">
        <w:t>ne doi</w:t>
      </w:r>
      <w:r w:rsidR="00824B23">
        <w:t>ven</w:t>
      </w:r>
      <w:r w:rsidR="00247F59">
        <w:t>t pas être en dur dans le code de l’implémentation</w:t>
      </w:r>
      <w:r w:rsidR="001B6E78">
        <w:t xml:space="preserve"> mais utiliser le paramétrage technique.</w:t>
      </w:r>
    </w:p>
    <w:p w14:paraId="78A32002" w14:textId="1748D566" w:rsidR="00761FA2" w:rsidRDefault="00964BDE" w:rsidP="00761FA2">
      <w:pPr>
        <w:pStyle w:val="Paragraphedeliste"/>
        <w:numPr>
          <w:ilvl w:val="0"/>
          <w:numId w:val="15"/>
        </w:numPr>
        <w:jc w:val="left"/>
      </w:pPr>
      <w:r>
        <w:rPr>
          <w:b/>
        </w:rPr>
        <w:t>Les</w:t>
      </w:r>
      <w:r w:rsidR="001D54F5">
        <w:rPr>
          <w:b/>
        </w:rPr>
        <w:t xml:space="preserve"> instances des</w:t>
      </w:r>
      <w:r>
        <w:rPr>
          <w:b/>
        </w:rPr>
        <w:t xml:space="preserve"> clients</w:t>
      </w:r>
      <w:r w:rsidR="00997288">
        <w:rPr>
          <w:b/>
        </w:rPr>
        <w:t xml:space="preserve"> WCF</w:t>
      </w:r>
      <w:r w:rsidRPr="00964BDE">
        <w:rPr>
          <w:rFonts w:cs="Arial"/>
          <w:b/>
        </w:rPr>
        <w:t xml:space="preserve"> </w:t>
      </w:r>
      <w:r>
        <w:rPr>
          <w:b/>
        </w:rPr>
        <w:t xml:space="preserve">sont utilisées avec le mot clé </w:t>
      </w:r>
      <w:r w:rsidRPr="001D54F5">
        <w:rPr>
          <w:rFonts w:ascii="Consolas" w:hAnsi="Consolas" w:cs="Consolas"/>
          <w:b/>
        </w:rPr>
        <w:t>using</w:t>
      </w:r>
      <w:r>
        <w:rPr>
          <w:b/>
        </w:rPr>
        <w:t>.</w:t>
      </w:r>
      <w:r>
        <w:rPr>
          <w:b/>
        </w:rPr>
        <w:br/>
      </w:r>
      <w:r>
        <w:t xml:space="preserve">Les objets </w:t>
      </w:r>
      <w:r w:rsidRPr="00964BDE">
        <w:rPr>
          <w:rFonts w:ascii="Consolas" w:hAnsi="Consolas" w:cs="Consolas"/>
        </w:rPr>
        <w:t>IClients</w:t>
      </w:r>
      <w:r>
        <w:t xml:space="preserve"> retournés par l’interface </w:t>
      </w:r>
      <w:r w:rsidRPr="001D54F5">
        <w:rPr>
          <w:rFonts w:ascii="Consolas" w:hAnsi="Consolas" w:cs="Consolas"/>
        </w:rPr>
        <w:t>IClientFactory</w:t>
      </w:r>
      <w:r>
        <w:t xml:space="preserve"> </w:t>
      </w:r>
      <w:r w:rsidR="00322BA8">
        <w:t xml:space="preserve">implémentent </w:t>
      </w:r>
      <w:r w:rsidR="00322BA8" w:rsidRPr="00322BA8">
        <w:rPr>
          <w:rFonts w:ascii="Consolas" w:hAnsi="Consolas" w:cs="Consolas"/>
        </w:rPr>
        <w:t>IDisposable</w:t>
      </w:r>
      <w:r>
        <w:t xml:space="preserve">. L’usage du mot clé </w:t>
      </w:r>
      <w:r w:rsidRPr="00224A14">
        <w:rPr>
          <w:rFonts w:ascii="Consolas" w:hAnsi="Consolas" w:cs="Consolas"/>
        </w:rPr>
        <w:t>using</w:t>
      </w:r>
      <w:r>
        <w:t xml:space="preserve"> garantit que les instances des clients sont correctement disposées.</w:t>
      </w:r>
    </w:p>
    <w:p w14:paraId="3991C8D7" w14:textId="0A1AFCE3" w:rsidR="00761FA2" w:rsidRDefault="00761FA2" w:rsidP="00761FA2">
      <w:r>
        <w:t>Le fichier suivant contient un exemple de code qui montre comment écrire l’implémentation</w:t>
      </w:r>
      <w:r w:rsidR="005A04CF">
        <w:t xml:space="preserve"> d’un service externe</w:t>
      </w:r>
      <w:r>
        <w:t xml:space="preserve"> pour l’appel d’un domaine externe</w:t>
      </w:r>
      <w:r w:rsidR="005A04CF">
        <w:t xml:space="preserve"> avec WCF</w:t>
      </w:r>
      <w:r>
        <w:t>.</w:t>
      </w:r>
    </w:p>
    <w:p w14:paraId="45348337" w14:textId="472669D4" w:rsidR="000450AB" w:rsidRDefault="00922168" w:rsidP="009E7733">
      <w:pPr>
        <w:pStyle w:val="Paragraphedeliste"/>
        <w:numPr>
          <w:ilvl w:val="0"/>
          <w:numId w:val="52"/>
        </w:numPr>
      </w:pPr>
      <w:hyperlink r:id="rId94" w:history="1">
        <w:r w:rsidR="008240C9" w:rsidRPr="002304B1">
          <w:rPr>
            <w:rStyle w:val="Lienhypertexte"/>
          </w:rPr>
          <w:t>ReferentielClients.cs</w:t>
        </w:r>
      </w:hyperlink>
    </w:p>
    <w:p w14:paraId="12980BD5" w14:textId="47ECED28" w:rsidR="000450AB" w:rsidRDefault="000450AB" w:rsidP="000450AB">
      <w:pPr>
        <w:pStyle w:val="Titre3"/>
      </w:pPr>
      <w:bookmarkStart w:id="416" w:name="_Toc500754424"/>
      <w:r>
        <w:t>Communication asynchrone</w:t>
      </w:r>
      <w:r w:rsidR="000B7E34">
        <w:t xml:space="preserve"> par commandes</w:t>
      </w:r>
      <w:r>
        <w:t xml:space="preserve"> avec un </w:t>
      </w:r>
      <w:r w:rsidR="000B7E34">
        <w:t>autre domaine</w:t>
      </w:r>
      <w:bookmarkEnd w:id="416"/>
    </w:p>
    <w:p w14:paraId="6E0AA7E4" w14:textId="3EFE88C8" w:rsidR="000450AB" w:rsidRDefault="000B7E34" w:rsidP="000450AB">
      <w:r>
        <w:t xml:space="preserve">L’envoi de messages asynchrones de </w:t>
      </w:r>
      <w:r w:rsidR="001C76D0">
        <w:t xml:space="preserve">type </w:t>
      </w:r>
      <w:r w:rsidRPr="00541B7A">
        <w:rPr>
          <w:i/>
        </w:rPr>
        <w:t>commande</w:t>
      </w:r>
      <w:r>
        <w:t xml:space="preserve"> vers un autre domaine est un cas particulier de service externe</w:t>
      </w:r>
      <w:r w:rsidR="000450AB">
        <w:t>.</w:t>
      </w:r>
      <w:r w:rsidR="000450AB" w:rsidRPr="00020A23">
        <w:t xml:space="preserve"> </w:t>
      </w:r>
      <w:r w:rsidR="000450AB">
        <w:t>Lors de l’écriture d’un tel service externe, les points suivants sont à vérifier :</w:t>
      </w:r>
    </w:p>
    <w:p w14:paraId="29D7DAE7" w14:textId="551077B3" w:rsidR="000450AB" w:rsidRDefault="000450AB" w:rsidP="000450AB">
      <w:pPr>
        <w:pStyle w:val="Paragraphedeliste"/>
        <w:numPr>
          <w:ilvl w:val="0"/>
          <w:numId w:val="15"/>
        </w:numPr>
        <w:jc w:val="left"/>
      </w:pPr>
      <w:r>
        <w:rPr>
          <w:b/>
        </w:rPr>
        <w:t xml:space="preserve">L’implémentation utilise l’interface </w:t>
      </w:r>
      <w:r w:rsidR="00663FCF">
        <w:rPr>
          <w:rFonts w:ascii="Consolas" w:hAnsi="Consolas" w:cs="Consolas"/>
          <w:b/>
        </w:rPr>
        <w:t>IMessagingSystem</w:t>
      </w:r>
      <w:r>
        <w:rPr>
          <w:b/>
        </w:rPr>
        <w:t xml:space="preserve"> pour </w:t>
      </w:r>
      <w:r w:rsidR="00663FCF">
        <w:rPr>
          <w:b/>
        </w:rPr>
        <w:t>envoyer les messages</w:t>
      </w:r>
      <w:r>
        <w:rPr>
          <w:b/>
        </w:rPr>
        <w:t>.</w:t>
      </w:r>
      <w:r>
        <w:rPr>
          <w:b/>
        </w:rPr>
        <w:br/>
      </w:r>
      <w:r w:rsidRPr="00441445">
        <w:t xml:space="preserve">L’interface </w:t>
      </w:r>
      <w:r w:rsidR="00663FCF">
        <w:rPr>
          <w:rFonts w:ascii="Consolas" w:hAnsi="Consolas" w:cs="Consolas"/>
        </w:rPr>
        <w:t>IMEssagingSysyem</w:t>
      </w:r>
      <w:r w:rsidRPr="00441445">
        <w:t xml:space="preserve"> est la solution </w:t>
      </w:r>
      <w:r w:rsidR="00663FCF">
        <w:t xml:space="preserve">fournie par le framework EIT </w:t>
      </w:r>
      <w:r>
        <w:t xml:space="preserve">pour </w:t>
      </w:r>
      <w:r w:rsidR="001C76D0">
        <w:t>envoyer des messages</w:t>
      </w:r>
      <w:r>
        <w:t>.</w:t>
      </w:r>
      <w:r w:rsidR="001C76D0">
        <w:t xml:space="preserve"> Dans le cas de messages de type </w:t>
      </w:r>
      <w:r w:rsidR="001C76D0" w:rsidRPr="00541B7A">
        <w:rPr>
          <w:i/>
        </w:rPr>
        <w:t>commande</w:t>
      </w:r>
      <w:r w:rsidR="001C76D0">
        <w:t xml:space="preserve">, </w:t>
      </w:r>
      <w:r w:rsidR="00897FD9">
        <w:t>les messages sont directement envoyés par cette interface depuis un service externe.</w:t>
      </w:r>
    </w:p>
    <w:p w14:paraId="58F59A2C" w14:textId="5E8673AF" w:rsidR="000450AB" w:rsidRDefault="000450AB" w:rsidP="000450AB">
      <w:pPr>
        <w:pStyle w:val="Paragraphedeliste"/>
        <w:numPr>
          <w:ilvl w:val="0"/>
          <w:numId w:val="15"/>
        </w:numPr>
        <w:jc w:val="left"/>
      </w:pPr>
      <w:r>
        <w:rPr>
          <w:b/>
        </w:rPr>
        <w:t xml:space="preserve">Le constructeur prend un argument de type </w:t>
      </w:r>
      <w:r w:rsidR="00897FD9">
        <w:rPr>
          <w:rFonts w:ascii="Consolas" w:hAnsi="Consolas" w:cs="Consolas"/>
          <w:b/>
        </w:rPr>
        <w:t>IMessagingSystem</w:t>
      </w:r>
      <w:r>
        <w:rPr>
          <w:b/>
        </w:rPr>
        <w:t>.</w:t>
      </w:r>
      <w:r>
        <w:rPr>
          <w:b/>
        </w:rPr>
        <w:br/>
      </w:r>
      <w:r>
        <w:t xml:space="preserve">Pour obtenir une </w:t>
      </w:r>
      <w:r w:rsidR="00287A1F">
        <w:t>implémentation du système d’envoi de messages</w:t>
      </w:r>
      <w:r>
        <w:t>, l’implémentation du service externe demande l’interface correspondante dans les arguments de son constructeur. L’injection de dépendances se chargera de fournir la bonne implémentation.</w:t>
      </w:r>
    </w:p>
    <w:p w14:paraId="7EC1F753" w14:textId="79B5A79A" w:rsidR="000450AB" w:rsidRDefault="000450AB" w:rsidP="000450AB">
      <w:r>
        <w:t xml:space="preserve">Le fichier suivant contient un exemple de code qui montre comment écrire </w:t>
      </w:r>
      <w:r w:rsidR="00525B5F">
        <w:t>l’</w:t>
      </w:r>
      <w:r>
        <w:t>implémentation</w:t>
      </w:r>
      <w:r w:rsidR="00525B5F">
        <w:t xml:space="preserve"> d’un service externe</w:t>
      </w:r>
      <w:r>
        <w:t xml:space="preserve"> </w:t>
      </w:r>
      <w:r w:rsidR="00525B5F">
        <w:t xml:space="preserve">qui envoie des messages de type </w:t>
      </w:r>
      <w:r w:rsidR="00525B5F" w:rsidRPr="00541B7A">
        <w:rPr>
          <w:i/>
        </w:rPr>
        <w:t>commande</w:t>
      </w:r>
      <w:r>
        <w:t>.</w:t>
      </w:r>
    </w:p>
    <w:p w14:paraId="362E7ACE" w14:textId="753517AB" w:rsidR="00761FA2" w:rsidRDefault="00922168" w:rsidP="009E7733">
      <w:pPr>
        <w:pStyle w:val="Paragraphedeliste"/>
        <w:numPr>
          <w:ilvl w:val="0"/>
          <w:numId w:val="53"/>
        </w:numPr>
      </w:pPr>
      <w:hyperlink r:id="rId95" w:history="1">
        <w:r w:rsidR="00F1406D" w:rsidRPr="002304B1">
          <w:rPr>
            <w:rStyle w:val="Lienhypertexte"/>
          </w:rPr>
          <w:t>ReferentielClients.cs</w:t>
        </w:r>
      </w:hyperlink>
    </w:p>
    <w:p w14:paraId="5E7789AB" w14:textId="42CD1D9E" w:rsidR="00867FF6" w:rsidRDefault="00077A52" w:rsidP="001E7944">
      <w:pPr>
        <w:pStyle w:val="Titre3"/>
      </w:pPr>
      <w:bookmarkStart w:id="417" w:name="_Toc500754425"/>
      <w:r>
        <w:lastRenderedPageBreak/>
        <w:t xml:space="preserve">Web Service </w:t>
      </w:r>
      <w:r w:rsidR="009A757E">
        <w:t>avec une Web Reference</w:t>
      </w:r>
      <w:bookmarkEnd w:id="417"/>
    </w:p>
    <w:p w14:paraId="3CFC85E0" w14:textId="52B6F6D4" w:rsidR="009A757E" w:rsidRDefault="009A757E" w:rsidP="009A757E">
      <w:r>
        <w:t xml:space="preserve">Dans le cas où le </w:t>
      </w:r>
      <w:r w:rsidR="007F2406">
        <w:t>domaine externe ou le partenaire</w:t>
      </w:r>
      <w:r>
        <w:t xml:space="preserve"> distant ne propose pas d’interfaces WCF, le service externe devra générer une Web Reference à partir d’un fichier WSDL. Lors de l’écriture d’un tel service externe, les points suivants sont à vérifier :</w:t>
      </w:r>
    </w:p>
    <w:p w14:paraId="13F7799C" w14:textId="2BEC075E" w:rsidR="009A757E" w:rsidRDefault="009A757E" w:rsidP="009A757E">
      <w:pPr>
        <w:pStyle w:val="Paragraphedeliste"/>
        <w:numPr>
          <w:ilvl w:val="0"/>
          <w:numId w:val="15"/>
        </w:numPr>
        <w:jc w:val="left"/>
      </w:pPr>
      <w:r>
        <w:rPr>
          <w:b/>
        </w:rPr>
        <w:t xml:space="preserve">Le constructeur prend un argument de type </w:t>
      </w:r>
      <w:r>
        <w:rPr>
          <w:rFonts w:ascii="Consolas" w:hAnsi="Consolas" w:cs="Consolas"/>
          <w:b/>
        </w:rPr>
        <w:t>IParametrage</w:t>
      </w:r>
      <w:r w:rsidR="00711120">
        <w:rPr>
          <w:rFonts w:ascii="Consolas" w:hAnsi="Consolas" w:cs="Consolas"/>
          <w:b/>
        </w:rPr>
        <w:t>[NomServiceExterne]</w:t>
      </w:r>
      <w:r>
        <w:rPr>
          <w:b/>
        </w:rPr>
        <w:t>.</w:t>
      </w:r>
      <w:r>
        <w:rPr>
          <w:b/>
        </w:rPr>
        <w:br/>
      </w:r>
      <w:r>
        <w:t>Le service externe a besoin du paramétrage pour obtenir la configura</w:t>
      </w:r>
      <w:r w:rsidR="0003393B">
        <w:t>tion du Web Service</w:t>
      </w:r>
      <w:r>
        <w:t xml:space="preserve">, </w:t>
      </w:r>
      <w:r w:rsidR="00E112D5">
        <w:t>telle que l’URL</w:t>
      </w:r>
      <w:r>
        <w:t>. Pour obtenir une implémentation du paramétrage, l’implémentation du service externe demande l’interface correspondante dans les arguments de son constructeur. L’injection de dépendances se chargera de fournir la bonne implémentation.</w:t>
      </w:r>
    </w:p>
    <w:p w14:paraId="0852C6D5" w14:textId="77777777" w:rsidR="00D54B11" w:rsidRDefault="00D54B11" w:rsidP="00D54B11">
      <w:pPr>
        <w:pStyle w:val="Paragraphedeliste"/>
        <w:numPr>
          <w:ilvl w:val="0"/>
          <w:numId w:val="15"/>
        </w:numPr>
        <w:jc w:val="left"/>
      </w:pPr>
      <w:r>
        <w:rPr>
          <w:b/>
        </w:rPr>
        <w:t>Les données techniques sont correctement paramétrées.</w:t>
      </w:r>
      <w:r>
        <w:br/>
        <w:t>L’URL, les informations de connexion et les diverses données techniques qui permettent d’établir la communication avec le système externe ne doivent pas être en dur dans le code de l’implémentation mais utiliser le paramétrage technique.</w:t>
      </w:r>
    </w:p>
    <w:p w14:paraId="6EF3D145" w14:textId="77777777" w:rsidR="00626230" w:rsidRDefault="00626230" w:rsidP="00626230">
      <w:pPr>
        <w:pStyle w:val="Titre2"/>
      </w:pPr>
      <w:bookmarkStart w:id="418" w:name="_Toc500754426"/>
      <w:r>
        <w:t>Scripts SQL</w:t>
      </w:r>
      <w:bookmarkEnd w:id="418"/>
    </w:p>
    <w:p w14:paraId="1AB037D5" w14:textId="02809891" w:rsidR="00626230" w:rsidRDefault="00626230" w:rsidP="00626230">
      <w:r>
        <w:t xml:space="preserve">Les entités du code métier sont mappées sur des tables Oracle. </w:t>
      </w:r>
      <w:r w:rsidR="00B8297A">
        <w:t>En écrivant l</w:t>
      </w:r>
      <w:r>
        <w:t>es scripts SQL de création des tables et des séquences et indexes associés, les points suivants sont à vérifier :</w:t>
      </w:r>
    </w:p>
    <w:p w14:paraId="371FFB7D" w14:textId="77777777" w:rsidR="00F07A10" w:rsidRPr="00E36949" w:rsidRDefault="00F07A10" w:rsidP="00F07A10">
      <w:pPr>
        <w:pStyle w:val="Paragraphedeliste"/>
        <w:numPr>
          <w:ilvl w:val="0"/>
          <w:numId w:val="5"/>
        </w:numPr>
        <w:jc w:val="left"/>
        <w:rPr>
          <w:b/>
        </w:rPr>
      </w:pPr>
      <w:r>
        <w:rPr>
          <w:b/>
        </w:rPr>
        <w:t>Le tablespace des objets est toujours explicitement renseigné.</w:t>
      </w:r>
      <w:r>
        <w:rPr>
          <w:b/>
        </w:rPr>
        <w:br/>
      </w:r>
      <w:r w:rsidRPr="00E36949">
        <w:t>Si le ta</w:t>
      </w:r>
      <w:r>
        <w:t>blespace n’est pas spécifié, l’objet sera créé</w:t>
      </w:r>
      <w:r w:rsidRPr="00E36949">
        <w:t xml:space="preserve"> dans le tablespace par défaut. Placer les </w:t>
      </w:r>
      <w:r>
        <w:t>données</w:t>
      </w:r>
      <w:r w:rsidRPr="00E36949">
        <w:t xml:space="preserve"> dans le</w:t>
      </w:r>
      <w:r>
        <w:t xml:space="preserve"> même</w:t>
      </w:r>
      <w:r w:rsidRPr="00E36949">
        <w:t xml:space="preserve"> tablespace par défaut empêche la gestion fine de la taille de la base.</w:t>
      </w:r>
    </w:p>
    <w:p w14:paraId="60FFBF9A" w14:textId="77777777" w:rsidR="00F07A10" w:rsidRPr="00E36949" w:rsidRDefault="00F07A10" w:rsidP="00F07A10">
      <w:pPr>
        <w:pStyle w:val="Paragraphedeliste"/>
        <w:numPr>
          <w:ilvl w:val="0"/>
          <w:numId w:val="5"/>
        </w:numPr>
        <w:jc w:val="left"/>
        <w:rPr>
          <w:b/>
        </w:rPr>
      </w:pPr>
      <w:r>
        <w:rPr>
          <w:b/>
        </w:rPr>
        <w:t>L’objet est placé dans le tablespace attribué à son domaine.</w:t>
      </w:r>
      <w:r>
        <w:rPr>
          <w:b/>
        </w:rPr>
        <w:br/>
      </w:r>
      <w:r>
        <w:t>Les données sont réparties dans différents tablespaces en fonction du domaine auquel elles appartiennent. Ceci permet de gérer la taille de la base domaine par domaine. Les tablespaces sont les suivants :</w:t>
      </w:r>
    </w:p>
    <w:p w14:paraId="4E6664F1" w14:textId="77777777" w:rsidR="00F07A10" w:rsidRPr="00E36949" w:rsidRDefault="00F07A10" w:rsidP="00F07A10">
      <w:pPr>
        <w:pStyle w:val="Paragraphedeliste"/>
        <w:numPr>
          <w:ilvl w:val="1"/>
          <w:numId w:val="5"/>
        </w:numPr>
        <w:jc w:val="left"/>
      </w:pPr>
      <w:r w:rsidRPr="00E36949">
        <w:rPr>
          <w:rFonts w:ascii="Consolas" w:hAnsi="Consolas" w:cs="Consolas"/>
        </w:rPr>
        <w:t>TBS_EIFF</w:t>
      </w:r>
      <w:r w:rsidRPr="00E36949">
        <w:t xml:space="preserve"> pour la facturation</w:t>
      </w:r>
    </w:p>
    <w:p w14:paraId="493B3DE7" w14:textId="77777777" w:rsidR="00F07A10" w:rsidRPr="00E36949" w:rsidRDefault="00F07A10" w:rsidP="00F07A10">
      <w:pPr>
        <w:pStyle w:val="Paragraphedeliste"/>
        <w:numPr>
          <w:ilvl w:val="1"/>
          <w:numId w:val="5"/>
        </w:numPr>
        <w:jc w:val="left"/>
      </w:pPr>
      <w:r w:rsidRPr="00E36949">
        <w:rPr>
          <w:rFonts w:ascii="Consolas" w:hAnsi="Consolas" w:cs="Consolas"/>
        </w:rPr>
        <w:t>TBS_EIFO</w:t>
      </w:r>
      <w:r w:rsidRPr="00E36949">
        <w:t xml:space="preserve"> pour les offres</w:t>
      </w:r>
    </w:p>
    <w:p w14:paraId="00C2A448" w14:textId="77777777" w:rsidR="00F07A10" w:rsidRPr="00E36949" w:rsidRDefault="00F07A10" w:rsidP="00F07A10">
      <w:pPr>
        <w:pStyle w:val="Paragraphedeliste"/>
        <w:numPr>
          <w:ilvl w:val="1"/>
          <w:numId w:val="5"/>
        </w:numPr>
        <w:jc w:val="left"/>
      </w:pPr>
      <w:r w:rsidRPr="00E36949">
        <w:rPr>
          <w:rFonts w:ascii="Consolas" w:hAnsi="Consolas" w:cs="Consolas"/>
        </w:rPr>
        <w:t>TBS_EIFP</w:t>
      </w:r>
      <w:r w:rsidRPr="00E36949">
        <w:t xml:space="preserve"> pour la vie client et le parc</w:t>
      </w:r>
    </w:p>
    <w:p w14:paraId="3BF4BDBE" w14:textId="7CE51558" w:rsidR="00F07A10" w:rsidRPr="00F07A10" w:rsidRDefault="00F07A10" w:rsidP="00F07A10">
      <w:pPr>
        <w:pStyle w:val="Paragraphedeliste"/>
        <w:numPr>
          <w:ilvl w:val="1"/>
          <w:numId w:val="5"/>
        </w:numPr>
        <w:jc w:val="left"/>
      </w:pPr>
      <w:r w:rsidRPr="00E36949">
        <w:rPr>
          <w:rFonts w:ascii="Consolas" w:hAnsi="Consolas" w:cs="Consolas"/>
        </w:rPr>
        <w:t>TBS_EIFS</w:t>
      </w:r>
      <w:r w:rsidRPr="00E36949">
        <w:t xml:space="preserve"> pour la souscription</w:t>
      </w:r>
    </w:p>
    <w:p w14:paraId="6B4C6C40" w14:textId="77777777" w:rsidR="00626230" w:rsidRPr="0088024A" w:rsidRDefault="00626230" w:rsidP="00626230">
      <w:pPr>
        <w:pStyle w:val="Paragraphedeliste"/>
        <w:numPr>
          <w:ilvl w:val="0"/>
          <w:numId w:val="5"/>
        </w:numPr>
        <w:jc w:val="left"/>
        <w:rPr>
          <w:b/>
        </w:rPr>
      </w:pPr>
      <w:r>
        <w:rPr>
          <w:b/>
        </w:rPr>
        <w:t>La table est nommée « </w:t>
      </w:r>
      <w:r w:rsidRPr="00A5638F">
        <w:rPr>
          <w:rFonts w:ascii="Consolas" w:hAnsi="Consolas" w:cs="Consolas"/>
          <w:b/>
        </w:rPr>
        <w:t>T_</w:t>
      </w:r>
      <w:r>
        <w:rPr>
          <w:rFonts w:ascii="Consolas" w:hAnsi="Consolas" w:cs="Consolas"/>
          <w:b/>
        </w:rPr>
        <w:t>[NomTable]</w:t>
      </w:r>
      <w:r w:rsidRPr="00A5638F">
        <w:rPr>
          <w:rFonts w:cs="Arial"/>
          <w:b/>
        </w:rPr>
        <w:t> »</w:t>
      </w:r>
      <w:r>
        <w:rPr>
          <w:b/>
        </w:rPr>
        <w:t>.</w:t>
      </w:r>
      <w:r>
        <w:rPr>
          <w:b/>
        </w:rPr>
        <w:br/>
      </w:r>
      <w:r>
        <w:t>Cette norme de nommage est requise pour l’utilisation module de génération de clés. Elle</w:t>
      </w:r>
      <w:r w:rsidRPr="00A5638F">
        <w:t xml:space="preserve"> facilite l’identification des objets dans la base de données.</w:t>
      </w:r>
    </w:p>
    <w:p w14:paraId="59BBCC8D" w14:textId="4EF23B68" w:rsidR="009B3D1C" w:rsidRPr="0088024A" w:rsidRDefault="0088024A" w:rsidP="009B3D1C">
      <w:pPr>
        <w:pStyle w:val="Paragraphedeliste"/>
        <w:numPr>
          <w:ilvl w:val="0"/>
          <w:numId w:val="5"/>
        </w:numPr>
        <w:jc w:val="left"/>
        <w:rPr>
          <w:b/>
        </w:rPr>
      </w:pPr>
      <w:r>
        <w:rPr>
          <w:b/>
        </w:rPr>
        <w:t>Si la table est une table de paramètres, elle est nommée « </w:t>
      </w:r>
      <w:r w:rsidRPr="0088024A">
        <w:rPr>
          <w:rFonts w:ascii="Consolas" w:hAnsi="Consolas" w:cs="Consolas"/>
          <w:b/>
        </w:rPr>
        <w:t>T_[Préfixes]_PARAMETRE</w:t>
      </w:r>
      <w:r>
        <w:rPr>
          <w:b/>
        </w:rPr>
        <w:t> ».</w:t>
      </w:r>
      <w:r>
        <w:rPr>
          <w:b/>
        </w:rPr>
        <w:br/>
      </w:r>
      <w:r>
        <w:t xml:space="preserve">Cette norme de nommage facilite la relecture </w:t>
      </w:r>
      <w:r w:rsidR="008708B5">
        <w:t>du code et l’identification des tables de paramètres.</w:t>
      </w:r>
      <w:r w:rsidR="009B3D1C" w:rsidRPr="009B3D1C">
        <w:rPr>
          <w:b/>
        </w:rPr>
        <w:t xml:space="preserve"> </w:t>
      </w:r>
    </w:p>
    <w:p w14:paraId="6DE1B0FC" w14:textId="77777777" w:rsidR="00626230" w:rsidRPr="006F5432" w:rsidRDefault="00626230" w:rsidP="00626230">
      <w:pPr>
        <w:pStyle w:val="Paragraphedeliste"/>
        <w:numPr>
          <w:ilvl w:val="0"/>
          <w:numId w:val="5"/>
        </w:numPr>
        <w:jc w:val="left"/>
        <w:rPr>
          <w:b/>
        </w:rPr>
      </w:pPr>
      <w:r>
        <w:rPr>
          <w:b/>
        </w:rPr>
        <w:t>La séquence de la clé de la table est nommée « </w:t>
      </w:r>
      <w:r w:rsidRPr="003B4AB3">
        <w:rPr>
          <w:rFonts w:ascii="Consolas" w:hAnsi="Consolas" w:cs="Consolas"/>
          <w:b/>
        </w:rPr>
        <w:t>S_[NomTable]</w:t>
      </w:r>
      <w:r>
        <w:rPr>
          <w:b/>
        </w:rPr>
        <w:t> ».</w:t>
      </w:r>
      <w:r>
        <w:rPr>
          <w:b/>
        </w:rPr>
        <w:br/>
      </w:r>
      <w:r w:rsidRPr="000B1ED5">
        <w:t>Cette norme de nommage est requise pour l’utilisation du module de génération de clés. Elle facilite l’identification des objets dans la base de données.</w:t>
      </w:r>
    </w:p>
    <w:p w14:paraId="610921F6" w14:textId="1F0CB882" w:rsidR="006F5432" w:rsidRPr="00D12277" w:rsidRDefault="006F5432" w:rsidP="00626230">
      <w:pPr>
        <w:pStyle w:val="Paragraphedeliste"/>
        <w:numPr>
          <w:ilvl w:val="0"/>
          <w:numId w:val="5"/>
        </w:numPr>
        <w:jc w:val="left"/>
        <w:rPr>
          <w:b/>
        </w:rPr>
      </w:pPr>
      <w:r>
        <w:rPr>
          <w:b/>
        </w:rPr>
        <w:t>La valeur maximale des séquences correspond à la taille de la colonne clé correspondante.</w:t>
      </w:r>
      <w:r>
        <w:rPr>
          <w:b/>
        </w:rPr>
        <w:br/>
      </w:r>
      <w:r>
        <w:t>Ceci permet de lever une erreur dans le cas où l’on arriverait à la valeur maximale.</w:t>
      </w:r>
    </w:p>
    <w:p w14:paraId="6F5FF412" w14:textId="57F42E4E" w:rsidR="00D12277" w:rsidRPr="000B1ED5" w:rsidRDefault="00D12277" w:rsidP="00626230">
      <w:pPr>
        <w:pStyle w:val="Paragraphedeliste"/>
        <w:numPr>
          <w:ilvl w:val="0"/>
          <w:numId w:val="5"/>
        </w:numPr>
        <w:jc w:val="left"/>
        <w:rPr>
          <w:b/>
        </w:rPr>
      </w:pPr>
      <w:r>
        <w:rPr>
          <w:b/>
        </w:rPr>
        <w:lastRenderedPageBreak/>
        <w:t>Les tables des entités dérivées n’ont pas de séquence</w:t>
      </w:r>
      <w:r w:rsidR="00677881">
        <w:rPr>
          <w:b/>
        </w:rPr>
        <w:t xml:space="preserve"> associée</w:t>
      </w:r>
      <w:r>
        <w:rPr>
          <w:b/>
        </w:rPr>
        <w:t>.</w:t>
      </w:r>
      <w:r>
        <w:rPr>
          <w:b/>
        </w:rPr>
        <w:br/>
      </w:r>
      <w:r>
        <w:t xml:space="preserve">La clé </w:t>
      </w:r>
      <w:r w:rsidR="00A96AFD">
        <w:t>présente dans la table</w:t>
      </w:r>
      <w:r w:rsidR="00162BDD">
        <w:t xml:space="preserve"> </w:t>
      </w:r>
      <w:r w:rsidR="00A96AFD">
        <w:t>d’une entité</w:t>
      </w:r>
      <w:r>
        <w:t xml:space="preserve"> </w:t>
      </w:r>
      <w:r w:rsidR="00A96AFD">
        <w:t>fille</w:t>
      </w:r>
      <w:r>
        <w:t xml:space="preserve"> est la m</w:t>
      </w:r>
      <w:r w:rsidR="00A96AFD">
        <w:t xml:space="preserve">ême que celle de la table de l’entité </w:t>
      </w:r>
      <w:r>
        <w:t>mère.</w:t>
      </w:r>
      <w:r w:rsidR="00A96AFD">
        <w:t xml:space="preserve"> Il n’y a donc pas besoin de séquence pour les tables des entités dérivées.</w:t>
      </w:r>
    </w:p>
    <w:p w14:paraId="064F9662" w14:textId="2ADE971E" w:rsidR="00626230" w:rsidRPr="009262AB" w:rsidRDefault="00626230" w:rsidP="00626230">
      <w:pPr>
        <w:pStyle w:val="Paragraphedeliste"/>
        <w:numPr>
          <w:ilvl w:val="0"/>
          <w:numId w:val="5"/>
        </w:numPr>
        <w:jc w:val="left"/>
        <w:rPr>
          <w:b/>
        </w:rPr>
      </w:pPr>
      <w:r>
        <w:rPr>
          <w:b/>
        </w:rPr>
        <w:t xml:space="preserve">Le nom des indexes est préfixé par </w:t>
      </w:r>
      <w:r w:rsidRPr="003B4AB3">
        <w:rPr>
          <w:rFonts w:ascii="Consolas" w:hAnsi="Consolas" w:cs="Consolas"/>
          <w:b/>
        </w:rPr>
        <w:t>IDX_</w:t>
      </w:r>
      <w:r>
        <w:rPr>
          <w:b/>
        </w:rPr>
        <w:t> .</w:t>
      </w:r>
      <w:r>
        <w:rPr>
          <w:b/>
        </w:rPr>
        <w:br/>
      </w:r>
      <w:r>
        <w:t>Cette norme de nommage facilite l’identification des objets dans la base de données.</w:t>
      </w:r>
    </w:p>
    <w:p w14:paraId="1C8044BC" w14:textId="4810ADDE" w:rsidR="00736EE2" w:rsidRPr="00B53CAE" w:rsidRDefault="00736EE2" w:rsidP="00626230">
      <w:pPr>
        <w:pStyle w:val="Paragraphedeliste"/>
        <w:numPr>
          <w:ilvl w:val="0"/>
          <w:numId w:val="5"/>
        </w:numPr>
        <w:jc w:val="left"/>
        <w:rPr>
          <w:b/>
        </w:rPr>
      </w:pPr>
      <w:r>
        <w:rPr>
          <w:b/>
        </w:rPr>
        <w:t>Les contraintes sont toujours nommées.</w:t>
      </w:r>
      <w:r>
        <w:rPr>
          <w:b/>
        </w:rPr>
        <w:br/>
      </w:r>
      <w:r>
        <w:t>Cette norme facilite la comparaison entre deux bases. En effet, si les contraintes ne sont pas nommées, leur nom est automatiquement généré par la base et peut être différent entre deux bases.</w:t>
      </w:r>
    </w:p>
    <w:p w14:paraId="5293DC5B" w14:textId="725B4466" w:rsidR="00B53CAE" w:rsidRDefault="00B53CAE" w:rsidP="00626230">
      <w:pPr>
        <w:pStyle w:val="Paragraphedeliste"/>
        <w:numPr>
          <w:ilvl w:val="0"/>
          <w:numId w:val="5"/>
        </w:numPr>
        <w:jc w:val="left"/>
        <w:rPr>
          <w:b/>
        </w:rPr>
      </w:pPr>
      <w:r>
        <w:rPr>
          <w:b/>
        </w:rPr>
        <w:t xml:space="preserve">Le nom des contraintes de clés primaires débute par </w:t>
      </w:r>
      <w:r w:rsidRPr="00B53CAE">
        <w:rPr>
          <w:rFonts w:ascii="Consolas" w:hAnsi="Consolas" w:cs="Consolas"/>
          <w:b/>
        </w:rPr>
        <w:t>PK_</w:t>
      </w:r>
      <w:r>
        <w:rPr>
          <w:b/>
        </w:rPr>
        <w:t>.</w:t>
      </w:r>
      <w:r>
        <w:rPr>
          <w:b/>
        </w:rPr>
        <w:br/>
      </w:r>
      <w:r w:rsidRPr="00A5638F">
        <w:t>Le respect de cette norm</w:t>
      </w:r>
      <w:r>
        <w:t>e facilite la relecture du code en indiquant dans le nom la nature de la contrainte.</w:t>
      </w:r>
    </w:p>
    <w:p w14:paraId="3648D132" w14:textId="0D79763D" w:rsidR="00626230" w:rsidRPr="009262AB" w:rsidRDefault="00626230" w:rsidP="00626230">
      <w:pPr>
        <w:pStyle w:val="Paragraphedeliste"/>
        <w:numPr>
          <w:ilvl w:val="0"/>
          <w:numId w:val="5"/>
        </w:numPr>
        <w:jc w:val="left"/>
        <w:rPr>
          <w:b/>
        </w:rPr>
      </w:pPr>
      <w:r>
        <w:rPr>
          <w:b/>
        </w:rPr>
        <w:t xml:space="preserve">Le nom des contraintes de clés étrangères débute par </w:t>
      </w:r>
      <w:r w:rsidRPr="009262AB">
        <w:rPr>
          <w:rFonts w:ascii="Consolas" w:hAnsi="Consolas" w:cs="Consolas"/>
          <w:b/>
        </w:rPr>
        <w:t>FK_.</w:t>
      </w:r>
      <w:r>
        <w:rPr>
          <w:b/>
        </w:rPr>
        <w:br/>
      </w:r>
      <w:r w:rsidRPr="00A5638F">
        <w:t>Le respect de cette norm</w:t>
      </w:r>
      <w:r>
        <w:t>e facilite la relecture du code en indiquant dans le nom la nature de la contrainte.</w:t>
      </w:r>
    </w:p>
    <w:p w14:paraId="228E295B" w14:textId="77777777" w:rsidR="00626230" w:rsidRPr="00EF1ABD" w:rsidRDefault="00626230" w:rsidP="00626230">
      <w:pPr>
        <w:pStyle w:val="Paragraphedeliste"/>
        <w:numPr>
          <w:ilvl w:val="0"/>
          <w:numId w:val="5"/>
        </w:numPr>
        <w:jc w:val="left"/>
        <w:rPr>
          <w:b/>
        </w:rPr>
      </w:pPr>
      <w:r>
        <w:rPr>
          <w:b/>
        </w:rPr>
        <w:t xml:space="preserve">Le nom des contraintes d’unicité débute par </w:t>
      </w:r>
      <w:r>
        <w:rPr>
          <w:rFonts w:ascii="Consolas" w:hAnsi="Consolas" w:cs="Consolas"/>
          <w:b/>
        </w:rPr>
        <w:t>U</w:t>
      </w:r>
      <w:r w:rsidRPr="009262AB">
        <w:rPr>
          <w:rFonts w:ascii="Consolas" w:hAnsi="Consolas" w:cs="Consolas"/>
          <w:b/>
        </w:rPr>
        <w:t>K_.</w:t>
      </w:r>
      <w:r>
        <w:rPr>
          <w:b/>
        </w:rPr>
        <w:br/>
      </w:r>
      <w:r w:rsidRPr="00A5638F">
        <w:t>Le respect de cette norm</w:t>
      </w:r>
      <w:r>
        <w:t>e facilite la relecture du code en indiquant dans le nom la nature de la contrainte.</w:t>
      </w:r>
    </w:p>
    <w:p w14:paraId="42D558C2" w14:textId="77777777" w:rsidR="00626230" w:rsidRPr="009262AB" w:rsidRDefault="00626230" w:rsidP="00626230">
      <w:pPr>
        <w:pStyle w:val="Paragraphedeliste"/>
        <w:numPr>
          <w:ilvl w:val="0"/>
          <w:numId w:val="5"/>
        </w:numPr>
        <w:jc w:val="left"/>
        <w:rPr>
          <w:b/>
        </w:rPr>
      </w:pPr>
      <w:r>
        <w:rPr>
          <w:b/>
        </w:rPr>
        <w:t xml:space="preserve">Le nom des contraintes de non-nullité débute par </w:t>
      </w:r>
      <w:r w:rsidRPr="003D1629">
        <w:rPr>
          <w:rFonts w:ascii="Consolas" w:hAnsi="Consolas" w:cs="Consolas"/>
          <w:b/>
        </w:rPr>
        <w:t>CHK_</w:t>
      </w:r>
      <w:r>
        <w:rPr>
          <w:b/>
        </w:rPr>
        <w:t>.</w:t>
      </w:r>
      <w:r>
        <w:rPr>
          <w:b/>
        </w:rPr>
        <w:br/>
      </w:r>
      <w:r w:rsidRPr="00A5638F">
        <w:t>Le respect de cette norm</w:t>
      </w:r>
      <w:r>
        <w:t>e facilite la relecture du code en indiquant dans le nom la nature de la contrainte.</w:t>
      </w:r>
    </w:p>
    <w:p w14:paraId="0DBAD602" w14:textId="77777777" w:rsidR="00626230" w:rsidRPr="003B4AB3" w:rsidRDefault="00626230" w:rsidP="00626230">
      <w:pPr>
        <w:pStyle w:val="Paragraphedeliste"/>
        <w:numPr>
          <w:ilvl w:val="0"/>
          <w:numId w:val="5"/>
        </w:numPr>
        <w:jc w:val="left"/>
        <w:rPr>
          <w:b/>
        </w:rPr>
      </w:pPr>
      <w:r>
        <w:rPr>
          <w:b/>
        </w:rPr>
        <w:t xml:space="preserve">Le nom des colonnes des clés étrangères qui référencent une clé est préfixé par </w:t>
      </w:r>
      <w:r w:rsidRPr="00EF1ABD">
        <w:rPr>
          <w:rFonts w:ascii="Consolas" w:hAnsi="Consolas" w:cs="Consolas"/>
          <w:b/>
        </w:rPr>
        <w:t>CLE</w:t>
      </w:r>
      <w:r>
        <w:rPr>
          <w:b/>
        </w:rPr>
        <w:t>.</w:t>
      </w:r>
      <w:r>
        <w:rPr>
          <w:b/>
        </w:rPr>
        <w:br/>
      </w:r>
      <w:r w:rsidRPr="00A5638F">
        <w:t>Le respect de cette norm</w:t>
      </w:r>
      <w:r>
        <w:t>e facilite la relecture du code en indiquant dans le nom qu’il s’agit d’une clé étrangère.</w:t>
      </w:r>
    </w:p>
    <w:p w14:paraId="53B0C1CC" w14:textId="77777777" w:rsidR="00626230" w:rsidRPr="00F142B9" w:rsidRDefault="00626230" w:rsidP="00626230">
      <w:pPr>
        <w:pStyle w:val="Paragraphedeliste"/>
        <w:numPr>
          <w:ilvl w:val="0"/>
          <w:numId w:val="5"/>
        </w:numPr>
        <w:jc w:val="left"/>
        <w:rPr>
          <w:b/>
        </w:rPr>
      </w:pPr>
      <w:r>
        <w:rPr>
          <w:b/>
        </w:rPr>
        <w:t xml:space="preserve">Les abréviations des noms sont des trigrammes provenant de la </w:t>
      </w:r>
      <w:r w:rsidRPr="005859BB">
        <w:rPr>
          <w:b/>
          <w:i/>
        </w:rPr>
        <w:t>liste des abréviations</w:t>
      </w:r>
      <w:r>
        <w:rPr>
          <w:b/>
        </w:rPr>
        <w:t>.</w:t>
      </w:r>
      <w:r>
        <w:rPr>
          <w:b/>
        </w:rPr>
        <w:br/>
      </w:r>
      <w:r>
        <w:t xml:space="preserve">Oracle limitant le nom des symboles à 30 caractères, il est parfois nécessaire d’utiliser des abréviations dans le nom des tables, des colonnes, des indexes et des séquences. Afin de standardiser le nommage, les abréviations utilisées sont les trigrammes disponibles dans la </w:t>
      </w:r>
      <w:r w:rsidRPr="005859BB">
        <w:rPr>
          <w:i/>
        </w:rPr>
        <w:t>liste des abréviations</w:t>
      </w:r>
      <w:r>
        <w:t xml:space="preserve"> (</w:t>
      </w:r>
      <w:r w:rsidRPr="005859BB">
        <w:t>LISABR</w:t>
      </w:r>
      <w:r>
        <w:t xml:space="preserve"> dans la zone express).</w:t>
      </w:r>
    </w:p>
    <w:p w14:paraId="3F079C5B" w14:textId="77777777" w:rsidR="00626230" w:rsidRPr="007451D2" w:rsidRDefault="00626230" w:rsidP="00626230">
      <w:pPr>
        <w:pStyle w:val="Paragraphedeliste"/>
        <w:numPr>
          <w:ilvl w:val="0"/>
          <w:numId w:val="5"/>
        </w:numPr>
        <w:jc w:val="left"/>
        <w:rPr>
          <w:b/>
        </w:rPr>
      </w:pPr>
      <w:r>
        <w:rPr>
          <w:b/>
        </w:rPr>
        <w:t>Le type des colonnes Oracle correspond au type CLR des propriétés des entités.</w:t>
      </w:r>
      <w:r>
        <w:rPr>
          <w:b/>
        </w:rPr>
        <w:br/>
      </w:r>
      <w:r>
        <w:t>Afin de garantir le bon fonctionnement de l’ORM, le type des colonnes de la base est imposé par le type des propriétés des entités. Le type  Les correspondances entre les types sont les suivantes :</w:t>
      </w:r>
    </w:p>
    <w:p w14:paraId="22062275" w14:textId="77777777" w:rsidR="00626230" w:rsidRPr="00696699" w:rsidRDefault="00626230" w:rsidP="00626230">
      <w:pPr>
        <w:pStyle w:val="Paragraphedeliste"/>
        <w:numPr>
          <w:ilvl w:val="1"/>
          <w:numId w:val="5"/>
        </w:numPr>
        <w:jc w:val="left"/>
      </w:pPr>
      <w:r w:rsidRPr="00696699">
        <w:rPr>
          <w:rFonts w:ascii="Consolas" w:hAnsi="Consolas" w:cs="Consolas"/>
        </w:rPr>
        <w:t>bool</w:t>
      </w:r>
      <w:r w:rsidRPr="00696699">
        <w:t xml:space="preserve"> correspond à </w:t>
      </w:r>
      <w:r w:rsidRPr="00696699">
        <w:rPr>
          <w:rFonts w:ascii="Consolas" w:hAnsi="Consolas" w:cs="Consolas"/>
        </w:rPr>
        <w:t>NUMBER(1)</w:t>
      </w:r>
    </w:p>
    <w:p w14:paraId="60649C59" w14:textId="77777777" w:rsidR="00626230" w:rsidRPr="00696699" w:rsidRDefault="00626230" w:rsidP="00626230">
      <w:pPr>
        <w:pStyle w:val="Paragraphedeliste"/>
        <w:numPr>
          <w:ilvl w:val="1"/>
          <w:numId w:val="5"/>
        </w:numPr>
        <w:jc w:val="left"/>
      </w:pPr>
      <w:r>
        <w:rPr>
          <w:rFonts w:ascii="Consolas" w:hAnsi="Consolas" w:cs="Consolas"/>
        </w:rPr>
        <w:t>D</w:t>
      </w:r>
      <w:r w:rsidRPr="00696699">
        <w:rPr>
          <w:rFonts w:ascii="Consolas" w:hAnsi="Consolas" w:cs="Consolas"/>
        </w:rPr>
        <w:t>ateTime</w:t>
      </w:r>
      <w:r w:rsidRPr="00696699">
        <w:t xml:space="preserve"> correspond à </w:t>
      </w:r>
      <w:r w:rsidRPr="00696699">
        <w:rPr>
          <w:rFonts w:ascii="Consolas" w:hAnsi="Consolas" w:cs="Consolas"/>
        </w:rPr>
        <w:t>TIMESTAMP(7)</w:t>
      </w:r>
    </w:p>
    <w:p w14:paraId="0ECEE4DE" w14:textId="77777777" w:rsidR="00626230" w:rsidRPr="00696699" w:rsidRDefault="00626230" w:rsidP="00626230">
      <w:pPr>
        <w:pStyle w:val="Paragraphedeliste"/>
        <w:numPr>
          <w:ilvl w:val="1"/>
          <w:numId w:val="5"/>
        </w:numPr>
        <w:jc w:val="left"/>
      </w:pPr>
      <w:r w:rsidRPr="00696699">
        <w:rPr>
          <w:rFonts w:ascii="Consolas" w:hAnsi="Consolas" w:cs="Consolas"/>
        </w:rPr>
        <w:t>decimal</w:t>
      </w:r>
      <w:r w:rsidRPr="00696699">
        <w:t xml:space="preserve"> correspond à </w:t>
      </w:r>
      <w:r w:rsidRPr="00696699">
        <w:rPr>
          <w:rFonts w:ascii="Consolas" w:hAnsi="Consolas" w:cs="Consolas"/>
        </w:rPr>
        <w:t>NUMBER(X, Y)</w:t>
      </w:r>
      <w:r w:rsidRPr="00696699">
        <w:t xml:space="preserve"> </w:t>
      </w:r>
      <w:r w:rsidRPr="00696699">
        <w:br/>
        <w:t>X est le nombre total de chiffres</w:t>
      </w:r>
      <w:r w:rsidRPr="00696699">
        <w:br/>
        <w:t>Y est le nombre de chiffres après la virgule</w:t>
      </w:r>
    </w:p>
    <w:p w14:paraId="322EC6A8" w14:textId="77777777" w:rsidR="00626230" w:rsidRPr="00696699" w:rsidRDefault="00626230" w:rsidP="00626230">
      <w:pPr>
        <w:pStyle w:val="Paragraphedeliste"/>
        <w:numPr>
          <w:ilvl w:val="1"/>
          <w:numId w:val="5"/>
        </w:numPr>
        <w:jc w:val="left"/>
      </w:pPr>
      <w:r w:rsidRPr="00696699">
        <w:rPr>
          <w:rFonts w:ascii="Consolas" w:hAnsi="Consolas" w:cs="Consolas"/>
        </w:rPr>
        <w:t>short</w:t>
      </w:r>
      <w:r w:rsidRPr="00696699">
        <w:t xml:space="preserve"> correspond à </w:t>
      </w:r>
      <w:r w:rsidRPr="00696699">
        <w:rPr>
          <w:rFonts w:ascii="Consolas" w:hAnsi="Consolas" w:cs="Consolas"/>
        </w:rPr>
        <w:t>NUMBER(4)</w:t>
      </w:r>
    </w:p>
    <w:p w14:paraId="4787E2BD" w14:textId="77777777" w:rsidR="00626230" w:rsidRPr="00696699" w:rsidRDefault="00626230" w:rsidP="00626230">
      <w:pPr>
        <w:pStyle w:val="Paragraphedeliste"/>
        <w:numPr>
          <w:ilvl w:val="1"/>
          <w:numId w:val="5"/>
        </w:numPr>
        <w:jc w:val="left"/>
      </w:pPr>
      <w:r w:rsidRPr="00696699">
        <w:rPr>
          <w:rFonts w:ascii="Consolas" w:hAnsi="Consolas" w:cs="Consolas"/>
        </w:rPr>
        <w:lastRenderedPageBreak/>
        <w:t>int</w:t>
      </w:r>
      <w:r w:rsidRPr="00696699">
        <w:t xml:space="preserve"> correspond à </w:t>
      </w:r>
      <w:r w:rsidRPr="00696699">
        <w:rPr>
          <w:rFonts w:ascii="Consolas" w:hAnsi="Consolas" w:cs="Consolas"/>
        </w:rPr>
        <w:t>NUMBER(9)</w:t>
      </w:r>
    </w:p>
    <w:p w14:paraId="43123FFB" w14:textId="77777777" w:rsidR="00626230" w:rsidRPr="00696699" w:rsidRDefault="00626230" w:rsidP="00626230">
      <w:pPr>
        <w:pStyle w:val="Paragraphedeliste"/>
        <w:numPr>
          <w:ilvl w:val="1"/>
          <w:numId w:val="5"/>
        </w:numPr>
        <w:jc w:val="left"/>
      </w:pPr>
      <w:r w:rsidRPr="00696699">
        <w:rPr>
          <w:rFonts w:ascii="Consolas" w:hAnsi="Consolas" w:cs="Consolas"/>
        </w:rPr>
        <w:t>long</w:t>
      </w:r>
      <w:r w:rsidRPr="00696699">
        <w:t xml:space="preserve"> correspond à </w:t>
      </w:r>
      <w:r w:rsidRPr="00696699">
        <w:rPr>
          <w:rFonts w:ascii="Consolas" w:hAnsi="Consolas" w:cs="Consolas"/>
        </w:rPr>
        <w:t>NUMBER(18)</w:t>
      </w:r>
    </w:p>
    <w:p w14:paraId="2E2D596D" w14:textId="77777777" w:rsidR="00626230" w:rsidRDefault="00626230" w:rsidP="00626230">
      <w:pPr>
        <w:pStyle w:val="Paragraphedeliste"/>
        <w:numPr>
          <w:ilvl w:val="1"/>
          <w:numId w:val="5"/>
        </w:numPr>
        <w:jc w:val="left"/>
      </w:pPr>
      <w:r w:rsidRPr="00696699">
        <w:rPr>
          <w:rFonts w:ascii="Consolas" w:hAnsi="Consolas" w:cs="Consolas"/>
        </w:rPr>
        <w:t>string</w:t>
      </w:r>
      <w:r w:rsidRPr="00696699">
        <w:t xml:space="preserve"> correspond à </w:t>
      </w:r>
      <w:r w:rsidRPr="00696699">
        <w:rPr>
          <w:rFonts w:ascii="Consolas" w:hAnsi="Consolas" w:cs="Consolas"/>
        </w:rPr>
        <w:t>VARCHAR(X)</w:t>
      </w:r>
      <w:r w:rsidRPr="00696699">
        <w:br/>
        <w:t>X est le nombre de caractères maximal de la chaîne, il ne peut pas dépasser 2000</w:t>
      </w:r>
    </w:p>
    <w:p w14:paraId="1CCC6AE3" w14:textId="77777777" w:rsidR="00626230" w:rsidRPr="00696699" w:rsidRDefault="00626230" w:rsidP="00626230">
      <w:pPr>
        <w:pStyle w:val="Paragraphedeliste"/>
        <w:numPr>
          <w:ilvl w:val="1"/>
          <w:numId w:val="5"/>
        </w:numPr>
        <w:jc w:val="left"/>
      </w:pPr>
      <w:r>
        <w:t>Pour les énumérations, on utilise le type correspondant au type CLR sous-jacent</w:t>
      </w:r>
      <w:r>
        <w:br/>
        <w:t xml:space="preserve">Par défaut le type sous-jacent est </w:t>
      </w:r>
      <w:r w:rsidRPr="0050337E">
        <w:rPr>
          <w:rFonts w:ascii="Consolas" w:hAnsi="Consolas" w:cs="Consolas"/>
        </w:rPr>
        <w:t>int</w:t>
      </w:r>
      <w:r>
        <w:t xml:space="preserve"> donc le type correspondant est </w:t>
      </w:r>
      <w:r w:rsidRPr="0050337E">
        <w:rPr>
          <w:rFonts w:ascii="Consolas" w:hAnsi="Consolas" w:cs="Consolas"/>
        </w:rPr>
        <w:t>NUMBER(9)</w:t>
      </w:r>
    </w:p>
    <w:p w14:paraId="692D5A75" w14:textId="14038FAD" w:rsidR="00626230" w:rsidRPr="009B669A" w:rsidRDefault="00626230" w:rsidP="00626230">
      <w:pPr>
        <w:pStyle w:val="Paragraphedeliste"/>
        <w:numPr>
          <w:ilvl w:val="0"/>
          <w:numId w:val="5"/>
        </w:numPr>
        <w:jc w:val="left"/>
        <w:rPr>
          <w:b/>
        </w:rPr>
      </w:pPr>
      <w:r w:rsidRPr="001F387C">
        <w:rPr>
          <w:b/>
        </w:rPr>
        <w:t xml:space="preserve">Toute colonne qui </w:t>
      </w:r>
      <w:r>
        <w:rPr>
          <w:b/>
        </w:rPr>
        <w:t>correspond à</w:t>
      </w:r>
      <w:r w:rsidRPr="001F387C">
        <w:rPr>
          <w:b/>
        </w:rPr>
        <w:t xml:space="preserve"> une clé étrangère est indexée.</w:t>
      </w:r>
      <w:r w:rsidRPr="001F387C">
        <w:rPr>
          <w:b/>
        </w:rPr>
        <w:br/>
      </w:r>
      <w:r>
        <w:t>Lors de la suppression d’une ligne ou de la modification d’une clé dans une table, Oracle va vérifie</w:t>
      </w:r>
      <w:r w:rsidR="00C92654">
        <w:t>r</w:t>
      </w:r>
      <w:r>
        <w:t xml:space="preserve"> l’intégrité des données en parcourant toutes les clés étrangères qui référencent la table. Pour éviter les problèmes de performance, on impose la création d’un indexe sur chaque clé étrangère.</w:t>
      </w:r>
    </w:p>
    <w:p w14:paraId="4633E193" w14:textId="72263B02" w:rsidR="00626230" w:rsidRPr="00541B7A" w:rsidRDefault="00626230" w:rsidP="00626230">
      <w:pPr>
        <w:pStyle w:val="Paragraphedeliste"/>
        <w:numPr>
          <w:ilvl w:val="0"/>
          <w:numId w:val="5"/>
        </w:numPr>
        <w:jc w:val="left"/>
        <w:rPr>
          <w:b/>
        </w:rPr>
      </w:pPr>
      <w:r>
        <w:rPr>
          <w:b/>
        </w:rPr>
        <w:t>Une collection persistante est toujours matérialisée par une table d’association.</w:t>
      </w:r>
      <w:r>
        <w:rPr>
          <w:b/>
        </w:rPr>
        <w:br/>
      </w:r>
      <w:r>
        <w:t>Toutes les collections persistantes que l’on retrouve dans le code métier sont matérialisées par une table d’association dans la base Oracle. Ceci permet à une classe parente de référencer des tables enfant sans imposer de clés étrangères dans les tables enfant.</w:t>
      </w:r>
    </w:p>
    <w:p w14:paraId="2693A58C" w14:textId="10F0FA9A" w:rsidR="005109F8" w:rsidRPr="00CF18DF" w:rsidRDefault="005109F8" w:rsidP="00626230">
      <w:pPr>
        <w:pStyle w:val="Paragraphedeliste"/>
        <w:numPr>
          <w:ilvl w:val="0"/>
          <w:numId w:val="5"/>
        </w:numPr>
        <w:jc w:val="left"/>
        <w:rPr>
          <w:b/>
        </w:rPr>
      </w:pPr>
      <w:r>
        <w:rPr>
          <w:b/>
        </w:rPr>
        <w:t>La colonne de l’état d’une entité est nommée ETAT_VALEUR.</w:t>
      </w:r>
      <w:r>
        <w:rPr>
          <w:b/>
        </w:rPr>
        <w:br/>
      </w:r>
      <w:r>
        <w:t xml:space="preserve">Ce nom est nécessaire pour le bon fonctionnement de la classe de gestion de la machine à états d’une entité. </w:t>
      </w:r>
    </w:p>
    <w:p w14:paraId="205FD50C" w14:textId="742CBA76" w:rsidR="00CF18DF" w:rsidRDefault="00CF18DF" w:rsidP="00CF18DF">
      <w:r>
        <w:t xml:space="preserve">Les fichiers </w:t>
      </w:r>
      <w:r w:rsidR="00E40141">
        <w:t xml:space="preserve">suivants </w:t>
      </w:r>
      <w:r>
        <w:t xml:space="preserve">contiennent des exemples de code qui montrent comment écrire le script d’une table d’entité </w:t>
      </w:r>
      <w:r w:rsidR="00E614F2">
        <w:t xml:space="preserve">et </w:t>
      </w:r>
      <w:r>
        <w:t>une table d’association.</w:t>
      </w:r>
    </w:p>
    <w:p w14:paraId="43DA3751" w14:textId="11970974" w:rsidR="00E40141" w:rsidRDefault="00922168" w:rsidP="009E7733">
      <w:pPr>
        <w:pStyle w:val="Paragraphedeliste"/>
        <w:numPr>
          <w:ilvl w:val="0"/>
          <w:numId w:val="54"/>
        </w:numPr>
      </w:pPr>
      <w:hyperlink r:id="rId96" w:history="1">
        <w:r w:rsidR="006B26B4" w:rsidRPr="00EE7E7A">
          <w:rPr>
            <w:rStyle w:val="Lienhypertexte"/>
          </w:rPr>
          <w:t>T_EPR_CDE_COMMANDE.sql</w:t>
        </w:r>
      </w:hyperlink>
    </w:p>
    <w:p w14:paraId="37A2C86B" w14:textId="73E78CC4" w:rsidR="006324EE" w:rsidRPr="00CF18DF" w:rsidRDefault="00922168" w:rsidP="009E7733">
      <w:pPr>
        <w:pStyle w:val="Paragraphedeliste"/>
        <w:numPr>
          <w:ilvl w:val="0"/>
          <w:numId w:val="54"/>
        </w:numPr>
      </w:pPr>
      <w:hyperlink r:id="rId97" w:history="1">
        <w:r w:rsidR="006B26B4" w:rsidRPr="00EE7E7A">
          <w:rPr>
            <w:rStyle w:val="Lienhypertexte"/>
          </w:rPr>
          <w:t>T_EPR_CDE_COMMANDE_LIGNECDE.sql</w:t>
        </w:r>
      </w:hyperlink>
    </w:p>
    <w:p w14:paraId="5986D0AA" w14:textId="78CCF35F" w:rsidR="007B00C6" w:rsidRDefault="007B00C6" w:rsidP="007B00C6">
      <w:pPr>
        <w:pStyle w:val="Titre3"/>
      </w:pPr>
      <w:bookmarkStart w:id="419" w:name="_Toc500754427"/>
      <w:r>
        <w:t xml:space="preserve">Tables de </w:t>
      </w:r>
      <w:r w:rsidR="00B95DBA">
        <w:t>paramètres</w:t>
      </w:r>
      <w:bookmarkEnd w:id="419"/>
    </w:p>
    <w:p w14:paraId="61C2FAD2" w14:textId="6C3901AE" w:rsidR="007B00C6" w:rsidRPr="007B00C6" w:rsidRDefault="007B00C6" w:rsidP="007B00C6">
      <w:r>
        <w:t xml:space="preserve">Le module de paramétrage </w:t>
      </w:r>
      <w:r w:rsidRPr="007B00C6">
        <w:rPr>
          <w:rFonts w:ascii="Consolas" w:hAnsi="Consolas" w:cs="Consolas"/>
        </w:rPr>
        <w:t>EIT.Fixe.Systeme.Parametrage.Oracle</w:t>
      </w:r>
      <w:r>
        <w:t xml:space="preserve"> s’appuie sur une structure précise des tables de paramètres dans la base Oracle. En écrivant une table de paramétrage, les points suivants sont à vérifier :</w:t>
      </w:r>
    </w:p>
    <w:p w14:paraId="40C91D7B" w14:textId="78F251B7" w:rsidR="005F28AA" w:rsidRPr="0061404A" w:rsidRDefault="005F28AA" w:rsidP="005F28AA">
      <w:pPr>
        <w:pStyle w:val="Paragraphedeliste"/>
        <w:numPr>
          <w:ilvl w:val="0"/>
          <w:numId w:val="5"/>
        </w:numPr>
        <w:jc w:val="left"/>
        <w:rPr>
          <w:b/>
        </w:rPr>
      </w:pPr>
      <w:r>
        <w:rPr>
          <w:b/>
        </w:rPr>
        <w:t>L</w:t>
      </w:r>
      <w:r w:rsidR="00A77762">
        <w:rPr>
          <w:b/>
        </w:rPr>
        <w:t>a table</w:t>
      </w:r>
      <w:r>
        <w:rPr>
          <w:b/>
        </w:rPr>
        <w:t xml:space="preserve"> </w:t>
      </w:r>
      <w:r w:rsidR="00A86574">
        <w:rPr>
          <w:b/>
        </w:rPr>
        <w:t>possède</w:t>
      </w:r>
      <w:r>
        <w:rPr>
          <w:b/>
        </w:rPr>
        <w:t xml:space="preserve"> une colonne </w:t>
      </w:r>
      <w:r w:rsidRPr="009B3D1C">
        <w:rPr>
          <w:rFonts w:ascii="Consolas" w:hAnsi="Consolas" w:cs="Consolas"/>
          <w:b/>
        </w:rPr>
        <w:t>CLE</w:t>
      </w:r>
      <w:r>
        <w:rPr>
          <w:b/>
        </w:rPr>
        <w:t xml:space="preserve"> et une colonne </w:t>
      </w:r>
      <w:r w:rsidRPr="009B3D1C">
        <w:rPr>
          <w:rFonts w:ascii="Consolas" w:hAnsi="Consolas" w:cs="Consolas"/>
          <w:b/>
        </w:rPr>
        <w:t>VALEUR</w:t>
      </w:r>
      <w:r w:rsidRPr="00AE16AE">
        <w:rPr>
          <w:rFonts w:cs="Arial"/>
          <w:b/>
        </w:rPr>
        <w:t xml:space="preserve"> </w:t>
      </w:r>
      <w:r w:rsidR="00A86574">
        <w:rPr>
          <w:rFonts w:cs="Arial"/>
          <w:b/>
        </w:rPr>
        <w:t xml:space="preserve">toutes deux </w:t>
      </w:r>
      <w:r w:rsidRPr="00AE16AE">
        <w:rPr>
          <w:rFonts w:cs="Arial"/>
          <w:b/>
        </w:rPr>
        <w:t xml:space="preserve">de type </w:t>
      </w:r>
      <w:r>
        <w:rPr>
          <w:rFonts w:ascii="Consolas" w:hAnsi="Consolas" w:cs="Consolas"/>
          <w:b/>
        </w:rPr>
        <w:t>VARCHAR2(X)</w:t>
      </w:r>
      <w:r>
        <w:rPr>
          <w:b/>
        </w:rPr>
        <w:t>.</w:t>
      </w:r>
      <w:r>
        <w:rPr>
          <w:b/>
        </w:rPr>
        <w:br/>
      </w:r>
      <w:r>
        <w:t>Cette norme de nommage est requise pour l’utilisation du module de paramétrage.</w:t>
      </w:r>
    </w:p>
    <w:p w14:paraId="7E7CD80A" w14:textId="704B6144" w:rsidR="005F28AA" w:rsidRPr="0061404A" w:rsidRDefault="00075BBD" w:rsidP="005F28AA">
      <w:pPr>
        <w:pStyle w:val="Paragraphedeliste"/>
        <w:numPr>
          <w:ilvl w:val="0"/>
          <w:numId w:val="5"/>
        </w:numPr>
        <w:jc w:val="left"/>
        <w:rPr>
          <w:b/>
        </w:rPr>
      </w:pPr>
      <w:r>
        <w:rPr>
          <w:b/>
        </w:rPr>
        <w:t>La clé primaire</w:t>
      </w:r>
      <w:r w:rsidR="005F28AA">
        <w:rPr>
          <w:b/>
        </w:rPr>
        <w:t xml:space="preserve"> est la colonne </w:t>
      </w:r>
      <w:r w:rsidR="005F28AA" w:rsidRPr="0061404A">
        <w:rPr>
          <w:rFonts w:ascii="Consolas" w:hAnsi="Consolas" w:cs="Consolas"/>
          <w:b/>
        </w:rPr>
        <w:t>CLE</w:t>
      </w:r>
      <w:r w:rsidR="005F28AA">
        <w:rPr>
          <w:b/>
        </w:rPr>
        <w:t>.</w:t>
      </w:r>
      <w:r w:rsidR="005F28AA">
        <w:rPr>
          <w:b/>
        </w:rPr>
        <w:br/>
      </w:r>
      <w:r w:rsidR="005F28AA">
        <w:t>Cette norme est requise pour l’utilisation du module de paramétrage.</w:t>
      </w:r>
    </w:p>
    <w:p w14:paraId="1678E81A" w14:textId="5C559192" w:rsidR="005F28AA" w:rsidRPr="00541B7A" w:rsidRDefault="005F28AA" w:rsidP="005F28AA">
      <w:pPr>
        <w:pStyle w:val="Paragraphedeliste"/>
        <w:numPr>
          <w:ilvl w:val="0"/>
          <w:numId w:val="5"/>
        </w:numPr>
        <w:jc w:val="left"/>
        <w:rPr>
          <w:b/>
        </w:rPr>
      </w:pPr>
      <w:r>
        <w:rPr>
          <w:b/>
        </w:rPr>
        <w:t xml:space="preserve">La colonne </w:t>
      </w:r>
      <w:r w:rsidRPr="0061404A">
        <w:rPr>
          <w:rFonts w:ascii="Consolas" w:hAnsi="Consolas" w:cs="Consolas"/>
          <w:b/>
        </w:rPr>
        <w:t>VALEUR</w:t>
      </w:r>
      <w:r>
        <w:rPr>
          <w:b/>
        </w:rPr>
        <w:t xml:space="preserve"> possède une contrainte </w:t>
      </w:r>
      <w:r w:rsidRPr="0061404A">
        <w:rPr>
          <w:rFonts w:ascii="Consolas" w:hAnsi="Consolas" w:cs="Consolas"/>
          <w:b/>
        </w:rPr>
        <w:t>NOT NULL</w:t>
      </w:r>
      <w:r>
        <w:rPr>
          <w:b/>
        </w:rPr>
        <w:t>.</w:t>
      </w:r>
      <w:r>
        <w:rPr>
          <w:b/>
        </w:rPr>
        <w:br/>
      </w:r>
      <w:r>
        <w:t>Cette norme permet d’éviter les erreurs à l’utilisation du module de paramétrage.</w:t>
      </w:r>
    </w:p>
    <w:p w14:paraId="1C4F75E5" w14:textId="68A65DF1" w:rsidR="008206A5" w:rsidRPr="00617DFE" w:rsidRDefault="008206A5" w:rsidP="005F28AA">
      <w:pPr>
        <w:pStyle w:val="Paragraphedeliste"/>
        <w:numPr>
          <w:ilvl w:val="0"/>
          <w:numId w:val="5"/>
        </w:numPr>
        <w:jc w:val="left"/>
        <w:rPr>
          <w:b/>
        </w:rPr>
      </w:pPr>
      <w:r>
        <w:rPr>
          <w:b/>
        </w:rPr>
        <w:t xml:space="preserve">La table est nommée </w:t>
      </w:r>
      <w:r w:rsidRPr="00541B7A">
        <w:rPr>
          <w:rFonts w:ascii="Consolas" w:hAnsi="Consolas" w:cs="Consolas"/>
          <w:b/>
        </w:rPr>
        <w:t>T_[TrigrammeDomaine]_PARAMETRE</w:t>
      </w:r>
      <w:r>
        <w:rPr>
          <w:b/>
        </w:rPr>
        <w:t>.</w:t>
      </w:r>
      <w:r>
        <w:rPr>
          <w:b/>
        </w:rPr>
        <w:br/>
      </w:r>
      <w:r>
        <w:t>Cette norme de nommage facilite la relecture du code en indiquant la nature de la table dans la base de données.</w:t>
      </w:r>
    </w:p>
    <w:p w14:paraId="59BE760A" w14:textId="6AA91D66" w:rsidR="00617DFE" w:rsidRDefault="00617DFE" w:rsidP="00617DFE">
      <w:r>
        <w:t>Le fichier suivant contient un exemple de code qui montre comment écrire le code d’une table de paramètres.</w:t>
      </w:r>
    </w:p>
    <w:p w14:paraId="507AB6A7" w14:textId="0308CB95" w:rsidR="00C14C64" w:rsidRDefault="00922168" w:rsidP="009E7733">
      <w:pPr>
        <w:pStyle w:val="Paragraphedeliste"/>
        <w:numPr>
          <w:ilvl w:val="0"/>
          <w:numId w:val="55"/>
        </w:numPr>
      </w:pPr>
      <w:hyperlink r:id="rId98" w:history="1">
        <w:r w:rsidR="00C14C64" w:rsidRPr="00EE7E7A">
          <w:rPr>
            <w:rStyle w:val="Lienhypertexte"/>
          </w:rPr>
          <w:t>T_EPR_CDE_PARAMETRE.sql</w:t>
        </w:r>
      </w:hyperlink>
    </w:p>
    <w:p w14:paraId="18902B9E" w14:textId="77777777" w:rsidR="002A6A09" w:rsidRDefault="002A6A09">
      <w:pPr>
        <w:spacing w:before="0" w:after="0" w:line="240" w:lineRule="auto"/>
        <w:jc w:val="left"/>
        <w:rPr>
          <w:rFonts w:cs="Arial"/>
          <w:b/>
          <w:bCs/>
          <w:kern w:val="32"/>
          <w:sz w:val="32"/>
          <w:szCs w:val="32"/>
        </w:rPr>
      </w:pPr>
      <w:r>
        <w:br w:type="page"/>
      </w:r>
    </w:p>
    <w:p w14:paraId="587FF8B1" w14:textId="290AA607" w:rsidR="007E3269" w:rsidRDefault="007E3269" w:rsidP="007E3269">
      <w:pPr>
        <w:pStyle w:val="Titre1"/>
      </w:pPr>
      <w:bookmarkStart w:id="420" w:name="_Toc500754428"/>
      <w:r>
        <w:lastRenderedPageBreak/>
        <w:t>Questions et problèmes fréquents</w:t>
      </w:r>
      <w:bookmarkEnd w:id="420"/>
    </w:p>
    <w:p w14:paraId="3ECB834F" w14:textId="50CD141D" w:rsidR="007E3269" w:rsidRPr="007E3269" w:rsidRDefault="007E3269" w:rsidP="007E3269">
      <w:r>
        <w:t xml:space="preserve">Cette section regroupe les questions fréquemment posées et les problèmes fréquemment rencontrés lors des développements avec le framework EIT et les outils spécifiques aux développements du projet </w:t>
      </w:r>
      <w:r w:rsidRPr="007E3269">
        <w:rPr>
          <w:i/>
        </w:rPr>
        <w:t>EIT.Fixe</w:t>
      </w:r>
      <w:r>
        <w:t>.</w:t>
      </w:r>
    </w:p>
    <w:sectPr w:rsidR="007E3269" w:rsidRPr="007E3269" w:rsidSect="007D0E9D">
      <w:footerReference w:type="even" r:id="rId99"/>
      <w:footerReference w:type="default" r:id="rId10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6B6DA" w14:textId="77777777" w:rsidR="001135A2" w:rsidRDefault="001135A2">
      <w:r>
        <w:separator/>
      </w:r>
    </w:p>
  </w:endnote>
  <w:endnote w:type="continuationSeparator" w:id="0">
    <w:p w14:paraId="4A4499DE" w14:textId="77777777" w:rsidR="001135A2" w:rsidRDefault="0011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EF0AF" w14:textId="77777777" w:rsidR="001135A2" w:rsidRDefault="001135A2" w:rsidP="008944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1C45F6F" w14:textId="77777777" w:rsidR="001135A2" w:rsidRDefault="001135A2" w:rsidP="00210A8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A5013" w14:textId="77777777" w:rsidR="001135A2" w:rsidRPr="00127314" w:rsidRDefault="001135A2" w:rsidP="009706ED">
    <w:pPr>
      <w:pStyle w:val="Pieddepage"/>
      <w:pBdr>
        <w:top w:val="single" w:sz="4" w:space="1" w:color="auto"/>
      </w:pBdr>
      <w:spacing w:before="120"/>
      <w:rPr>
        <w:rStyle w:val="Numrodepage"/>
      </w:rPr>
    </w:pPr>
    <w:r>
      <w:rPr>
        <w:noProof/>
      </w:rPr>
      <w:drawing>
        <wp:inline distT="0" distB="0" distL="0" distR="0" wp14:anchorId="33D3242A" wp14:editId="461F1CB3">
          <wp:extent cx="137795" cy="120650"/>
          <wp:effectExtent l="19050" t="0" r="0" b="0"/>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37795" cy="120650"/>
                  </a:xfrm>
                  <a:prstGeom prst="rect">
                    <a:avLst/>
                  </a:prstGeom>
                  <a:noFill/>
                  <a:ln w="9525">
                    <a:noFill/>
                    <a:miter lim="800000"/>
                    <a:headEnd/>
                    <a:tailEnd/>
                  </a:ln>
                </pic:spPr>
              </pic:pic>
            </a:graphicData>
          </a:graphic>
        </wp:inline>
      </w:drawing>
    </w:r>
    <w:r w:rsidRPr="00127314">
      <w:t xml:space="preserve"> Euro Information Développements </w:t>
    </w:r>
    <w:r w:rsidRPr="00127314">
      <w:rPr>
        <w:szCs w:val="20"/>
      </w:rPr>
      <w:sym w:font="Symbol" w:char="F0D3"/>
    </w:r>
    <w:r w:rsidRPr="00127314">
      <w:tab/>
    </w:r>
    <w:r w:rsidRPr="00127314">
      <w:tab/>
    </w:r>
    <w:r w:rsidRPr="00127314">
      <w:rPr>
        <w:rStyle w:val="Numrodepage"/>
      </w:rPr>
      <w:t xml:space="preserve">Page </w:t>
    </w:r>
    <w:r w:rsidRPr="00127314">
      <w:rPr>
        <w:rStyle w:val="Numrodepage"/>
      </w:rPr>
      <w:fldChar w:fldCharType="begin"/>
    </w:r>
    <w:r w:rsidRPr="00127314">
      <w:rPr>
        <w:rStyle w:val="Numrodepage"/>
      </w:rPr>
      <w:instrText xml:space="preserve"> PAGE </w:instrText>
    </w:r>
    <w:r w:rsidRPr="00127314">
      <w:rPr>
        <w:rStyle w:val="Numrodepage"/>
      </w:rPr>
      <w:fldChar w:fldCharType="separate"/>
    </w:r>
    <w:r w:rsidR="00922168">
      <w:rPr>
        <w:rStyle w:val="Numrodepage"/>
        <w:noProof/>
      </w:rPr>
      <w:t>26</w:t>
    </w:r>
    <w:r w:rsidRPr="00127314">
      <w:rPr>
        <w:rStyle w:val="Numrodepage"/>
      </w:rPr>
      <w:fldChar w:fldCharType="end"/>
    </w:r>
    <w:r w:rsidRPr="00127314">
      <w:rPr>
        <w:rStyle w:val="Numrodepage"/>
      </w:rPr>
      <w:t xml:space="preserve"> sur </w:t>
    </w:r>
    <w:r w:rsidRPr="00127314">
      <w:rPr>
        <w:rStyle w:val="Numrodepage"/>
      </w:rPr>
      <w:fldChar w:fldCharType="begin"/>
    </w:r>
    <w:r w:rsidRPr="00127314">
      <w:rPr>
        <w:rStyle w:val="Numrodepage"/>
      </w:rPr>
      <w:instrText xml:space="preserve"> NUMPAGES </w:instrText>
    </w:r>
    <w:r w:rsidRPr="00127314">
      <w:rPr>
        <w:rStyle w:val="Numrodepage"/>
      </w:rPr>
      <w:fldChar w:fldCharType="separate"/>
    </w:r>
    <w:r w:rsidR="00922168">
      <w:rPr>
        <w:rStyle w:val="Numrodepage"/>
        <w:noProof/>
      </w:rPr>
      <w:t>46</w:t>
    </w:r>
    <w:r w:rsidRPr="00127314">
      <w:rPr>
        <w:rStyle w:val="Numrodepage"/>
      </w:rPr>
      <w:fldChar w:fldCharType="end"/>
    </w:r>
  </w:p>
  <w:p w14:paraId="5BCEF265" w14:textId="77777777" w:rsidR="001135A2" w:rsidRDefault="001135A2" w:rsidP="000E7EBB">
    <w:pPr>
      <w:pStyle w:val="Pieddepageavertissement"/>
    </w:pPr>
    <w:r w:rsidRPr="00D25386">
      <w:t>Toute reproduction, même partielle, tout transfert à un tiers, sous quelque forme que ce soit,</w:t>
    </w:r>
    <w:r>
      <w:t xml:space="preserve"> </w:t>
    </w:r>
    <w:r w:rsidRPr="00127314">
      <w:t>sont strictement interdits sans autorisation écrite de Euro Information Développements.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F4676" w14:textId="77777777" w:rsidR="001135A2" w:rsidRDefault="001135A2">
      <w:r>
        <w:separator/>
      </w:r>
    </w:p>
  </w:footnote>
  <w:footnote w:type="continuationSeparator" w:id="0">
    <w:p w14:paraId="6C81BB4E" w14:textId="77777777" w:rsidR="001135A2" w:rsidRDefault="00113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6EA6"/>
    <w:multiLevelType w:val="hybridMultilevel"/>
    <w:tmpl w:val="3D3EF2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5AE13C3"/>
    <w:multiLevelType w:val="hybridMultilevel"/>
    <w:tmpl w:val="979E07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2B3619"/>
    <w:multiLevelType w:val="hybridMultilevel"/>
    <w:tmpl w:val="2B1C4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8BA6D83"/>
    <w:multiLevelType w:val="hybridMultilevel"/>
    <w:tmpl w:val="00E80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7605E"/>
    <w:multiLevelType w:val="hybridMultilevel"/>
    <w:tmpl w:val="61B4C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8D32B4"/>
    <w:multiLevelType w:val="multilevel"/>
    <w:tmpl w:val="7B30428C"/>
    <w:lvl w:ilvl="0">
      <w:start w:val="1"/>
      <w:numFmt w:val="decimal"/>
      <w:pStyle w:val="Titre1"/>
      <w:lvlText w:val="%1"/>
      <w:lvlJc w:val="left"/>
      <w:pPr>
        <w:tabs>
          <w:tab w:val="num" w:pos="432"/>
        </w:tabs>
        <w:ind w:left="432" w:hanging="432"/>
      </w:pPr>
      <w:rPr>
        <w:rFonts w:cs="Times New Roman" w:hint="default"/>
      </w:rPr>
    </w:lvl>
    <w:lvl w:ilvl="1">
      <w:start w:val="1"/>
      <w:numFmt w:val="decimal"/>
      <w:pStyle w:val="Titre2"/>
      <w:lvlText w:val="%1.%2"/>
      <w:lvlJc w:val="left"/>
      <w:pPr>
        <w:tabs>
          <w:tab w:val="num" w:pos="576"/>
        </w:tabs>
        <w:ind w:left="576" w:hanging="576"/>
      </w:pPr>
      <w:rPr>
        <w:rFonts w:cs="Times New Roman" w:hint="default"/>
      </w:rPr>
    </w:lvl>
    <w:lvl w:ilvl="2">
      <w:start w:val="1"/>
      <w:numFmt w:val="decimal"/>
      <w:pStyle w:val="Titre3"/>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upperLetter"/>
      <w:pStyle w:val="Titre6"/>
      <w:lvlText w:val="Annexe %6"/>
      <w:lvlJc w:val="left"/>
      <w:pPr>
        <w:tabs>
          <w:tab w:val="num" w:pos="431"/>
        </w:tabs>
        <w:ind w:left="431" w:hanging="431"/>
      </w:pPr>
      <w:rPr>
        <w:rFonts w:cs="Times New Roman" w:hint="default"/>
      </w:rPr>
    </w:lvl>
    <w:lvl w:ilvl="6">
      <w:start w:val="1"/>
      <w:numFmt w:val="decimal"/>
      <w:pStyle w:val="Titre7"/>
      <w:lvlText w:val="%6.%7"/>
      <w:lvlJc w:val="left"/>
      <w:pPr>
        <w:tabs>
          <w:tab w:val="num" w:pos="578"/>
        </w:tabs>
        <w:ind w:left="578" w:hanging="578"/>
      </w:pPr>
      <w:rPr>
        <w:rFonts w:cs="Times New Roman" w:hint="default"/>
      </w:rPr>
    </w:lvl>
    <w:lvl w:ilvl="7">
      <w:start w:val="1"/>
      <w:numFmt w:val="decimal"/>
      <w:pStyle w:val="Titre8"/>
      <w:lvlText w:val="%6.%7.%8"/>
      <w:lvlJc w:val="left"/>
      <w:pPr>
        <w:tabs>
          <w:tab w:val="num" w:pos="720"/>
        </w:tabs>
        <w:ind w:left="720" w:hanging="720"/>
      </w:pPr>
      <w:rPr>
        <w:rFonts w:cs="Times New Roman" w:hint="default"/>
      </w:rPr>
    </w:lvl>
    <w:lvl w:ilvl="8">
      <w:start w:val="1"/>
      <w:numFmt w:val="decimal"/>
      <w:pStyle w:val="Titre9"/>
      <w:lvlText w:val="%6.%7.%8.%9"/>
      <w:lvlJc w:val="left"/>
      <w:pPr>
        <w:tabs>
          <w:tab w:val="num" w:pos="862"/>
        </w:tabs>
        <w:ind w:left="862" w:hanging="862"/>
      </w:pPr>
      <w:rPr>
        <w:rFonts w:cs="Times New Roman" w:hint="default"/>
      </w:rPr>
    </w:lvl>
  </w:abstractNum>
  <w:abstractNum w:abstractNumId="6" w15:restartNumberingAfterBreak="0">
    <w:nsid w:val="0EF45CFA"/>
    <w:multiLevelType w:val="hybridMultilevel"/>
    <w:tmpl w:val="7338C8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06B1DBC"/>
    <w:multiLevelType w:val="hybridMultilevel"/>
    <w:tmpl w:val="FCA86B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593344"/>
    <w:multiLevelType w:val="hybridMultilevel"/>
    <w:tmpl w:val="F31624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B14B72"/>
    <w:multiLevelType w:val="hybridMultilevel"/>
    <w:tmpl w:val="1C02E8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E81F2D"/>
    <w:multiLevelType w:val="hybridMultilevel"/>
    <w:tmpl w:val="C07AA46A"/>
    <w:lvl w:ilvl="0" w:tplc="040C0001">
      <w:start w:val="1"/>
      <w:numFmt w:val="bullet"/>
      <w:lvlText w:val=""/>
      <w:lvlJc w:val="left"/>
      <w:pPr>
        <w:ind w:left="360" w:hanging="360"/>
      </w:pPr>
      <w:rPr>
        <w:rFonts w:ascii="Symbol" w:hAnsi="Symbol" w:hint="default"/>
      </w:rPr>
    </w:lvl>
    <w:lvl w:ilvl="1" w:tplc="F47E4CEC">
      <w:numFmt w:val="bullet"/>
      <w:lvlText w:val="-"/>
      <w:lvlJc w:val="left"/>
      <w:pPr>
        <w:ind w:left="1080" w:hanging="360"/>
      </w:pPr>
      <w:rPr>
        <w:rFonts w:ascii="Calibri" w:eastAsiaTheme="minorHAnsi" w:hAnsi="Calibri"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754055E"/>
    <w:multiLevelType w:val="hybridMultilevel"/>
    <w:tmpl w:val="46BCEB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1D2D5C"/>
    <w:multiLevelType w:val="hybridMultilevel"/>
    <w:tmpl w:val="9E1AF9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9027401"/>
    <w:multiLevelType w:val="hybridMultilevel"/>
    <w:tmpl w:val="4ADEBF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46A03"/>
    <w:multiLevelType w:val="hybridMultilevel"/>
    <w:tmpl w:val="8C9E0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1F7155"/>
    <w:multiLevelType w:val="hybridMultilevel"/>
    <w:tmpl w:val="5596D1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F87446"/>
    <w:multiLevelType w:val="hybridMultilevel"/>
    <w:tmpl w:val="D60ACF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E9537E4"/>
    <w:multiLevelType w:val="hybridMultilevel"/>
    <w:tmpl w:val="EC0E97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FE05E11"/>
    <w:multiLevelType w:val="hybridMultilevel"/>
    <w:tmpl w:val="0BCE1C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33F74022"/>
    <w:multiLevelType w:val="hybridMultilevel"/>
    <w:tmpl w:val="344A8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8B00D5"/>
    <w:multiLevelType w:val="hybridMultilevel"/>
    <w:tmpl w:val="38F46D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4F85620"/>
    <w:multiLevelType w:val="hybridMultilevel"/>
    <w:tmpl w:val="C1B4B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D737A9"/>
    <w:multiLevelType w:val="hybridMultilevel"/>
    <w:tmpl w:val="01242CA8"/>
    <w:lvl w:ilvl="0" w:tplc="040C0001">
      <w:start w:val="1"/>
      <w:numFmt w:val="bullet"/>
      <w:lvlText w:val=""/>
      <w:lvlJc w:val="left"/>
      <w:pPr>
        <w:ind w:left="360" w:hanging="360"/>
      </w:pPr>
      <w:rPr>
        <w:rFonts w:ascii="Symbol" w:hAnsi="Symbol" w:hint="default"/>
      </w:rPr>
    </w:lvl>
    <w:lvl w:ilvl="1" w:tplc="F47E4CEC">
      <w:numFmt w:val="bullet"/>
      <w:lvlText w:val="-"/>
      <w:lvlJc w:val="left"/>
      <w:pPr>
        <w:ind w:left="1080" w:hanging="360"/>
      </w:pPr>
      <w:rPr>
        <w:rFonts w:ascii="Calibri" w:eastAsiaTheme="minorHAnsi" w:hAnsi="Calibri"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9123115"/>
    <w:multiLevelType w:val="hybridMultilevel"/>
    <w:tmpl w:val="5D62F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D41624"/>
    <w:multiLevelType w:val="hybridMultilevel"/>
    <w:tmpl w:val="4F5AA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BAB47E9"/>
    <w:multiLevelType w:val="hybridMultilevel"/>
    <w:tmpl w:val="D8ACF784"/>
    <w:lvl w:ilvl="0" w:tplc="F47E4CE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547F63"/>
    <w:multiLevelType w:val="hybridMultilevel"/>
    <w:tmpl w:val="B734DEB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1884915"/>
    <w:multiLevelType w:val="hybridMultilevel"/>
    <w:tmpl w:val="107E2FFC"/>
    <w:lvl w:ilvl="0" w:tplc="040C0001">
      <w:start w:val="1"/>
      <w:numFmt w:val="bullet"/>
      <w:lvlText w:val=""/>
      <w:lvlJc w:val="left"/>
      <w:pPr>
        <w:ind w:left="360" w:hanging="360"/>
      </w:pPr>
      <w:rPr>
        <w:rFonts w:ascii="Symbol" w:hAnsi="Symbol" w:hint="default"/>
      </w:rPr>
    </w:lvl>
    <w:lvl w:ilvl="1" w:tplc="F47E4CEC">
      <w:numFmt w:val="bullet"/>
      <w:lvlText w:val="-"/>
      <w:lvlJc w:val="left"/>
      <w:pPr>
        <w:ind w:left="1080" w:hanging="360"/>
      </w:pPr>
      <w:rPr>
        <w:rFonts w:ascii="Calibri" w:eastAsiaTheme="minorHAnsi" w:hAnsi="Calibri"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422D78BD"/>
    <w:multiLevelType w:val="hybridMultilevel"/>
    <w:tmpl w:val="8EC0F578"/>
    <w:lvl w:ilvl="0" w:tplc="040C0001">
      <w:start w:val="1"/>
      <w:numFmt w:val="bullet"/>
      <w:lvlText w:val=""/>
      <w:lvlJc w:val="left"/>
      <w:pPr>
        <w:ind w:left="360" w:hanging="360"/>
      </w:pPr>
      <w:rPr>
        <w:rFonts w:ascii="Symbol" w:hAnsi="Symbol" w:hint="default"/>
      </w:rPr>
    </w:lvl>
    <w:lvl w:ilvl="1" w:tplc="F47E4CEC">
      <w:numFmt w:val="bullet"/>
      <w:lvlText w:val="-"/>
      <w:lvlJc w:val="left"/>
      <w:pPr>
        <w:ind w:left="1080" w:hanging="360"/>
      </w:pPr>
      <w:rPr>
        <w:rFonts w:ascii="Calibri" w:eastAsiaTheme="minorHAnsi" w:hAnsi="Calibri"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42F8746A"/>
    <w:multiLevelType w:val="hybridMultilevel"/>
    <w:tmpl w:val="BDC27470"/>
    <w:lvl w:ilvl="0" w:tplc="F47E4CEC">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0" w15:restartNumberingAfterBreak="0">
    <w:nsid w:val="45CE2A87"/>
    <w:multiLevelType w:val="hybridMultilevel"/>
    <w:tmpl w:val="57E2E1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48CD1D41"/>
    <w:multiLevelType w:val="hybridMultilevel"/>
    <w:tmpl w:val="09A2C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A235D5A"/>
    <w:multiLevelType w:val="hybridMultilevel"/>
    <w:tmpl w:val="1AB4EE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4A3931BA"/>
    <w:multiLevelType w:val="hybridMultilevel"/>
    <w:tmpl w:val="C8F60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BA82464"/>
    <w:multiLevelType w:val="hybridMultilevel"/>
    <w:tmpl w:val="AA5278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4CC857F3"/>
    <w:multiLevelType w:val="hybridMultilevel"/>
    <w:tmpl w:val="CEDEA2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4EFD7A2D"/>
    <w:multiLevelType w:val="hybridMultilevel"/>
    <w:tmpl w:val="DF16D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8C0B69"/>
    <w:multiLevelType w:val="hybridMultilevel"/>
    <w:tmpl w:val="9F32E1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52B357E9"/>
    <w:multiLevelType w:val="hybridMultilevel"/>
    <w:tmpl w:val="9190D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30D5B4D"/>
    <w:multiLevelType w:val="hybridMultilevel"/>
    <w:tmpl w:val="D5BAD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49226EF"/>
    <w:multiLevelType w:val="hybridMultilevel"/>
    <w:tmpl w:val="8B8AC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7330487"/>
    <w:multiLevelType w:val="hybridMultilevel"/>
    <w:tmpl w:val="E21E1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5CF62489"/>
    <w:multiLevelType w:val="hybridMultilevel"/>
    <w:tmpl w:val="A3A2F9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62593A3A"/>
    <w:multiLevelType w:val="hybridMultilevel"/>
    <w:tmpl w:val="119AB4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638E0B23"/>
    <w:multiLevelType w:val="hybridMultilevel"/>
    <w:tmpl w:val="EB269D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63A467BD"/>
    <w:multiLevelType w:val="hybridMultilevel"/>
    <w:tmpl w:val="24A882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63BF6B80"/>
    <w:multiLevelType w:val="hybridMultilevel"/>
    <w:tmpl w:val="C2E8D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374F91"/>
    <w:multiLevelType w:val="hybridMultilevel"/>
    <w:tmpl w:val="764CDC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15:restartNumberingAfterBreak="0">
    <w:nsid w:val="65B10788"/>
    <w:multiLevelType w:val="hybridMultilevel"/>
    <w:tmpl w:val="46467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1B3583"/>
    <w:multiLevelType w:val="hybridMultilevel"/>
    <w:tmpl w:val="B5448DC0"/>
    <w:lvl w:ilvl="0" w:tplc="040C0001">
      <w:start w:val="1"/>
      <w:numFmt w:val="bullet"/>
      <w:lvlText w:val=""/>
      <w:lvlJc w:val="left"/>
      <w:pPr>
        <w:ind w:left="360" w:hanging="360"/>
      </w:pPr>
      <w:rPr>
        <w:rFonts w:ascii="Symbol" w:hAnsi="Symbol" w:hint="default"/>
      </w:rPr>
    </w:lvl>
    <w:lvl w:ilvl="1" w:tplc="F47E4CEC">
      <w:numFmt w:val="bullet"/>
      <w:lvlText w:val="-"/>
      <w:lvlJc w:val="left"/>
      <w:pPr>
        <w:ind w:left="1080" w:hanging="360"/>
      </w:pPr>
      <w:rPr>
        <w:rFonts w:ascii="Calibri" w:eastAsiaTheme="minorHAnsi" w:hAnsi="Calibri"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67DB1B31"/>
    <w:multiLevelType w:val="hybridMultilevel"/>
    <w:tmpl w:val="D1706B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68CB0850"/>
    <w:multiLevelType w:val="hybridMultilevel"/>
    <w:tmpl w:val="118467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69175FCB"/>
    <w:multiLevelType w:val="hybridMultilevel"/>
    <w:tmpl w:val="50400F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3" w15:restartNumberingAfterBreak="0">
    <w:nsid w:val="6C9B3B37"/>
    <w:multiLevelType w:val="hybridMultilevel"/>
    <w:tmpl w:val="B4B623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4" w15:restartNumberingAfterBreak="0">
    <w:nsid w:val="728E0163"/>
    <w:multiLevelType w:val="hybridMultilevel"/>
    <w:tmpl w:val="168661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5" w15:restartNumberingAfterBreak="0">
    <w:nsid w:val="7C300FBC"/>
    <w:multiLevelType w:val="hybridMultilevel"/>
    <w:tmpl w:val="8B6C47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5"/>
  </w:num>
  <w:num w:numId="2">
    <w:abstractNumId w:val="36"/>
  </w:num>
  <w:num w:numId="3">
    <w:abstractNumId w:val="38"/>
  </w:num>
  <w:num w:numId="4">
    <w:abstractNumId w:val="28"/>
  </w:num>
  <w:num w:numId="5">
    <w:abstractNumId w:val="49"/>
  </w:num>
  <w:num w:numId="6">
    <w:abstractNumId w:val="45"/>
  </w:num>
  <w:num w:numId="7">
    <w:abstractNumId w:val="35"/>
  </w:num>
  <w:num w:numId="8">
    <w:abstractNumId w:val="12"/>
  </w:num>
  <w:num w:numId="9">
    <w:abstractNumId w:val="1"/>
  </w:num>
  <w:num w:numId="10">
    <w:abstractNumId w:val="22"/>
  </w:num>
  <w:num w:numId="11">
    <w:abstractNumId w:val="10"/>
  </w:num>
  <w:num w:numId="12">
    <w:abstractNumId w:val="27"/>
  </w:num>
  <w:num w:numId="13">
    <w:abstractNumId w:val="6"/>
  </w:num>
  <w:num w:numId="14">
    <w:abstractNumId w:val="18"/>
  </w:num>
  <w:num w:numId="15">
    <w:abstractNumId w:val="53"/>
  </w:num>
  <w:num w:numId="16">
    <w:abstractNumId w:val="3"/>
  </w:num>
  <w:num w:numId="17">
    <w:abstractNumId w:val="21"/>
  </w:num>
  <w:num w:numId="18">
    <w:abstractNumId w:val="29"/>
  </w:num>
  <w:num w:numId="19">
    <w:abstractNumId w:val="25"/>
  </w:num>
  <w:num w:numId="20">
    <w:abstractNumId w:val="15"/>
  </w:num>
  <w:num w:numId="21">
    <w:abstractNumId w:val="24"/>
  </w:num>
  <w:num w:numId="22">
    <w:abstractNumId w:val="23"/>
  </w:num>
  <w:num w:numId="23">
    <w:abstractNumId w:val="48"/>
  </w:num>
  <w:num w:numId="24">
    <w:abstractNumId w:val="46"/>
  </w:num>
  <w:num w:numId="25">
    <w:abstractNumId w:val="39"/>
  </w:num>
  <w:num w:numId="26">
    <w:abstractNumId w:val="40"/>
  </w:num>
  <w:num w:numId="27">
    <w:abstractNumId w:val="33"/>
  </w:num>
  <w:num w:numId="28">
    <w:abstractNumId w:val="26"/>
  </w:num>
  <w:num w:numId="29">
    <w:abstractNumId w:val="4"/>
  </w:num>
  <w:num w:numId="30">
    <w:abstractNumId w:val="31"/>
  </w:num>
  <w:num w:numId="31">
    <w:abstractNumId w:val="14"/>
  </w:num>
  <w:num w:numId="32">
    <w:abstractNumId w:val="32"/>
  </w:num>
  <w:num w:numId="33">
    <w:abstractNumId w:val="55"/>
  </w:num>
  <w:num w:numId="34">
    <w:abstractNumId w:val="13"/>
  </w:num>
  <w:num w:numId="35">
    <w:abstractNumId w:val="37"/>
  </w:num>
  <w:num w:numId="36">
    <w:abstractNumId w:val="50"/>
  </w:num>
  <w:num w:numId="37">
    <w:abstractNumId w:val="54"/>
  </w:num>
  <w:num w:numId="38">
    <w:abstractNumId w:val="9"/>
  </w:num>
  <w:num w:numId="39">
    <w:abstractNumId w:val="43"/>
  </w:num>
  <w:num w:numId="40">
    <w:abstractNumId w:val="16"/>
  </w:num>
  <w:num w:numId="41">
    <w:abstractNumId w:val="17"/>
  </w:num>
  <w:num w:numId="42">
    <w:abstractNumId w:val="19"/>
  </w:num>
  <w:num w:numId="43">
    <w:abstractNumId w:val="44"/>
  </w:num>
  <w:num w:numId="44">
    <w:abstractNumId w:val="20"/>
  </w:num>
  <w:num w:numId="45">
    <w:abstractNumId w:val="7"/>
  </w:num>
  <w:num w:numId="46">
    <w:abstractNumId w:val="47"/>
  </w:num>
  <w:num w:numId="47">
    <w:abstractNumId w:val="30"/>
  </w:num>
  <w:num w:numId="48">
    <w:abstractNumId w:val="52"/>
  </w:num>
  <w:num w:numId="49">
    <w:abstractNumId w:val="51"/>
  </w:num>
  <w:num w:numId="50">
    <w:abstractNumId w:val="2"/>
  </w:num>
  <w:num w:numId="51">
    <w:abstractNumId w:val="8"/>
  </w:num>
  <w:num w:numId="52">
    <w:abstractNumId w:val="11"/>
  </w:num>
  <w:num w:numId="53">
    <w:abstractNumId w:val="41"/>
  </w:num>
  <w:num w:numId="54">
    <w:abstractNumId w:val="0"/>
  </w:num>
  <w:num w:numId="55">
    <w:abstractNumId w:val="34"/>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QUOT Vincent">
    <w15:presenceInfo w15:providerId="AD" w15:userId="S-1-5-21-2000478354-2145943105-1644491937-667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C5"/>
    <w:rsid w:val="00000890"/>
    <w:rsid w:val="000008F3"/>
    <w:rsid w:val="00000DA0"/>
    <w:rsid w:val="000030BB"/>
    <w:rsid w:val="00004089"/>
    <w:rsid w:val="000050A2"/>
    <w:rsid w:val="000064C9"/>
    <w:rsid w:val="000067C3"/>
    <w:rsid w:val="00006873"/>
    <w:rsid w:val="00006D3E"/>
    <w:rsid w:val="00007CC7"/>
    <w:rsid w:val="00011485"/>
    <w:rsid w:val="0001185A"/>
    <w:rsid w:val="00011997"/>
    <w:rsid w:val="00012B2A"/>
    <w:rsid w:val="00012DFC"/>
    <w:rsid w:val="000145AC"/>
    <w:rsid w:val="00014EC0"/>
    <w:rsid w:val="0001544C"/>
    <w:rsid w:val="000155BF"/>
    <w:rsid w:val="00020032"/>
    <w:rsid w:val="00020A23"/>
    <w:rsid w:val="00022A40"/>
    <w:rsid w:val="00023125"/>
    <w:rsid w:val="0002394E"/>
    <w:rsid w:val="0002567D"/>
    <w:rsid w:val="00025EE0"/>
    <w:rsid w:val="0002666A"/>
    <w:rsid w:val="000274D4"/>
    <w:rsid w:val="000302A0"/>
    <w:rsid w:val="00030604"/>
    <w:rsid w:val="00031B68"/>
    <w:rsid w:val="00031F04"/>
    <w:rsid w:val="0003393B"/>
    <w:rsid w:val="00033DFB"/>
    <w:rsid w:val="00034A53"/>
    <w:rsid w:val="00034B7D"/>
    <w:rsid w:val="00034EC5"/>
    <w:rsid w:val="00037576"/>
    <w:rsid w:val="0003760C"/>
    <w:rsid w:val="00040B21"/>
    <w:rsid w:val="00040BB0"/>
    <w:rsid w:val="0004141A"/>
    <w:rsid w:val="000418AB"/>
    <w:rsid w:val="00042580"/>
    <w:rsid w:val="00042802"/>
    <w:rsid w:val="00043CA8"/>
    <w:rsid w:val="00044C60"/>
    <w:rsid w:val="000450AB"/>
    <w:rsid w:val="00045A65"/>
    <w:rsid w:val="00045C7D"/>
    <w:rsid w:val="0004680D"/>
    <w:rsid w:val="00046968"/>
    <w:rsid w:val="00047E08"/>
    <w:rsid w:val="0005103C"/>
    <w:rsid w:val="00051331"/>
    <w:rsid w:val="000513A4"/>
    <w:rsid w:val="0005617C"/>
    <w:rsid w:val="000577D1"/>
    <w:rsid w:val="00061986"/>
    <w:rsid w:val="00061D8C"/>
    <w:rsid w:val="00063CB4"/>
    <w:rsid w:val="0006495B"/>
    <w:rsid w:val="00064D10"/>
    <w:rsid w:val="000655AD"/>
    <w:rsid w:val="00065C9A"/>
    <w:rsid w:val="00066C0D"/>
    <w:rsid w:val="000672B7"/>
    <w:rsid w:val="000674B3"/>
    <w:rsid w:val="000677BF"/>
    <w:rsid w:val="000700D1"/>
    <w:rsid w:val="0007015A"/>
    <w:rsid w:val="000709C4"/>
    <w:rsid w:val="00070EF1"/>
    <w:rsid w:val="00072E09"/>
    <w:rsid w:val="000739E3"/>
    <w:rsid w:val="00073B7F"/>
    <w:rsid w:val="0007401B"/>
    <w:rsid w:val="000748E1"/>
    <w:rsid w:val="00075BBD"/>
    <w:rsid w:val="00076DED"/>
    <w:rsid w:val="00077A52"/>
    <w:rsid w:val="00080883"/>
    <w:rsid w:val="00080ADC"/>
    <w:rsid w:val="00083B00"/>
    <w:rsid w:val="00086093"/>
    <w:rsid w:val="00086AFC"/>
    <w:rsid w:val="00086E48"/>
    <w:rsid w:val="0008788E"/>
    <w:rsid w:val="00087901"/>
    <w:rsid w:val="00087B2E"/>
    <w:rsid w:val="00090234"/>
    <w:rsid w:val="00092BFB"/>
    <w:rsid w:val="00093DC1"/>
    <w:rsid w:val="000943F5"/>
    <w:rsid w:val="00094AE9"/>
    <w:rsid w:val="000951D1"/>
    <w:rsid w:val="00095D41"/>
    <w:rsid w:val="00096BB4"/>
    <w:rsid w:val="00096FC6"/>
    <w:rsid w:val="0009728E"/>
    <w:rsid w:val="0009758D"/>
    <w:rsid w:val="000976D7"/>
    <w:rsid w:val="000A01B1"/>
    <w:rsid w:val="000A09BE"/>
    <w:rsid w:val="000A172D"/>
    <w:rsid w:val="000A20F7"/>
    <w:rsid w:val="000A43AA"/>
    <w:rsid w:val="000A44CB"/>
    <w:rsid w:val="000A4703"/>
    <w:rsid w:val="000A47FF"/>
    <w:rsid w:val="000A4FB3"/>
    <w:rsid w:val="000A514E"/>
    <w:rsid w:val="000A5C3B"/>
    <w:rsid w:val="000A5D99"/>
    <w:rsid w:val="000A6452"/>
    <w:rsid w:val="000A6E70"/>
    <w:rsid w:val="000A72C7"/>
    <w:rsid w:val="000A78DD"/>
    <w:rsid w:val="000A7902"/>
    <w:rsid w:val="000B1ED5"/>
    <w:rsid w:val="000B418C"/>
    <w:rsid w:val="000B43B8"/>
    <w:rsid w:val="000B45BE"/>
    <w:rsid w:val="000B49B5"/>
    <w:rsid w:val="000B5027"/>
    <w:rsid w:val="000B7A93"/>
    <w:rsid w:val="000B7E34"/>
    <w:rsid w:val="000C01AB"/>
    <w:rsid w:val="000C04D8"/>
    <w:rsid w:val="000C0C55"/>
    <w:rsid w:val="000C1070"/>
    <w:rsid w:val="000C224E"/>
    <w:rsid w:val="000C2AF3"/>
    <w:rsid w:val="000C3DEA"/>
    <w:rsid w:val="000C5595"/>
    <w:rsid w:val="000C6502"/>
    <w:rsid w:val="000C654B"/>
    <w:rsid w:val="000C7DD4"/>
    <w:rsid w:val="000D2C67"/>
    <w:rsid w:val="000D3EA1"/>
    <w:rsid w:val="000D4B3A"/>
    <w:rsid w:val="000D4E7E"/>
    <w:rsid w:val="000D5135"/>
    <w:rsid w:val="000D6356"/>
    <w:rsid w:val="000E09E4"/>
    <w:rsid w:val="000E3D21"/>
    <w:rsid w:val="000E3DB2"/>
    <w:rsid w:val="000E55B3"/>
    <w:rsid w:val="000E5890"/>
    <w:rsid w:val="000E5CB3"/>
    <w:rsid w:val="000E6D7F"/>
    <w:rsid w:val="000E7AA1"/>
    <w:rsid w:val="000E7EBB"/>
    <w:rsid w:val="000F0602"/>
    <w:rsid w:val="000F1B3D"/>
    <w:rsid w:val="000F52C3"/>
    <w:rsid w:val="00100913"/>
    <w:rsid w:val="00101C0D"/>
    <w:rsid w:val="00110643"/>
    <w:rsid w:val="00112490"/>
    <w:rsid w:val="001124C9"/>
    <w:rsid w:val="0011256E"/>
    <w:rsid w:val="001127CA"/>
    <w:rsid w:val="001135A2"/>
    <w:rsid w:val="00114EBA"/>
    <w:rsid w:val="00115A5D"/>
    <w:rsid w:val="001166CA"/>
    <w:rsid w:val="00117AC5"/>
    <w:rsid w:val="00117AC6"/>
    <w:rsid w:val="00117C86"/>
    <w:rsid w:val="00117E43"/>
    <w:rsid w:val="00120008"/>
    <w:rsid w:val="00120F37"/>
    <w:rsid w:val="00120FAA"/>
    <w:rsid w:val="00121970"/>
    <w:rsid w:val="00121E44"/>
    <w:rsid w:val="00123189"/>
    <w:rsid w:val="00124F92"/>
    <w:rsid w:val="00126026"/>
    <w:rsid w:val="001267D0"/>
    <w:rsid w:val="00127314"/>
    <w:rsid w:val="00127838"/>
    <w:rsid w:val="00127D52"/>
    <w:rsid w:val="0013147E"/>
    <w:rsid w:val="001329F3"/>
    <w:rsid w:val="00133117"/>
    <w:rsid w:val="0013454D"/>
    <w:rsid w:val="0013459C"/>
    <w:rsid w:val="00136BEA"/>
    <w:rsid w:val="00137747"/>
    <w:rsid w:val="0014023E"/>
    <w:rsid w:val="00140BA6"/>
    <w:rsid w:val="00141002"/>
    <w:rsid w:val="0014141C"/>
    <w:rsid w:val="00141D2A"/>
    <w:rsid w:val="001440E2"/>
    <w:rsid w:val="00146219"/>
    <w:rsid w:val="00146B90"/>
    <w:rsid w:val="00147502"/>
    <w:rsid w:val="0015049F"/>
    <w:rsid w:val="00151FC0"/>
    <w:rsid w:val="00152FE9"/>
    <w:rsid w:val="00153298"/>
    <w:rsid w:val="00153CE3"/>
    <w:rsid w:val="00154A46"/>
    <w:rsid w:val="00156067"/>
    <w:rsid w:val="0015738F"/>
    <w:rsid w:val="00160FB0"/>
    <w:rsid w:val="00161324"/>
    <w:rsid w:val="001614B4"/>
    <w:rsid w:val="001619DE"/>
    <w:rsid w:val="00161E2A"/>
    <w:rsid w:val="00162BDD"/>
    <w:rsid w:val="001667C3"/>
    <w:rsid w:val="00166BCA"/>
    <w:rsid w:val="001672B4"/>
    <w:rsid w:val="00170856"/>
    <w:rsid w:val="001719BB"/>
    <w:rsid w:val="0017416D"/>
    <w:rsid w:val="00174AAF"/>
    <w:rsid w:val="00175F16"/>
    <w:rsid w:val="00176786"/>
    <w:rsid w:val="0017731B"/>
    <w:rsid w:val="00177A58"/>
    <w:rsid w:val="0018153D"/>
    <w:rsid w:val="0018202A"/>
    <w:rsid w:val="00182440"/>
    <w:rsid w:val="0018265F"/>
    <w:rsid w:val="00184A03"/>
    <w:rsid w:val="00185804"/>
    <w:rsid w:val="00185A99"/>
    <w:rsid w:val="00185F02"/>
    <w:rsid w:val="00187176"/>
    <w:rsid w:val="0019192A"/>
    <w:rsid w:val="00192210"/>
    <w:rsid w:val="0019326D"/>
    <w:rsid w:val="00193290"/>
    <w:rsid w:val="00194C7E"/>
    <w:rsid w:val="001956C2"/>
    <w:rsid w:val="00195BF9"/>
    <w:rsid w:val="001A108D"/>
    <w:rsid w:val="001A1134"/>
    <w:rsid w:val="001A2E00"/>
    <w:rsid w:val="001A42C7"/>
    <w:rsid w:val="001A4CC6"/>
    <w:rsid w:val="001A595D"/>
    <w:rsid w:val="001A63C5"/>
    <w:rsid w:val="001A6E9E"/>
    <w:rsid w:val="001B01B3"/>
    <w:rsid w:val="001B1FCD"/>
    <w:rsid w:val="001B242A"/>
    <w:rsid w:val="001B28B1"/>
    <w:rsid w:val="001B30C8"/>
    <w:rsid w:val="001B39F4"/>
    <w:rsid w:val="001B4648"/>
    <w:rsid w:val="001B5999"/>
    <w:rsid w:val="001B6E78"/>
    <w:rsid w:val="001C04D2"/>
    <w:rsid w:val="001C0CDB"/>
    <w:rsid w:val="001C290E"/>
    <w:rsid w:val="001C3FEB"/>
    <w:rsid w:val="001C5A80"/>
    <w:rsid w:val="001C687D"/>
    <w:rsid w:val="001C76D0"/>
    <w:rsid w:val="001C77A9"/>
    <w:rsid w:val="001D07EB"/>
    <w:rsid w:val="001D09DF"/>
    <w:rsid w:val="001D10D5"/>
    <w:rsid w:val="001D1116"/>
    <w:rsid w:val="001D1A12"/>
    <w:rsid w:val="001D30A8"/>
    <w:rsid w:val="001D4DB4"/>
    <w:rsid w:val="001D539E"/>
    <w:rsid w:val="001D54F5"/>
    <w:rsid w:val="001D76B2"/>
    <w:rsid w:val="001D7FC5"/>
    <w:rsid w:val="001E0845"/>
    <w:rsid w:val="001E1B1E"/>
    <w:rsid w:val="001E3F41"/>
    <w:rsid w:val="001E444A"/>
    <w:rsid w:val="001E7944"/>
    <w:rsid w:val="001E7A4B"/>
    <w:rsid w:val="001F0893"/>
    <w:rsid w:val="001F0D91"/>
    <w:rsid w:val="001F1E32"/>
    <w:rsid w:val="001F2103"/>
    <w:rsid w:val="001F24AB"/>
    <w:rsid w:val="001F29F1"/>
    <w:rsid w:val="001F387C"/>
    <w:rsid w:val="001F3EC7"/>
    <w:rsid w:val="001F420F"/>
    <w:rsid w:val="001F4248"/>
    <w:rsid w:val="001F4AED"/>
    <w:rsid w:val="001F6BE4"/>
    <w:rsid w:val="001F71A9"/>
    <w:rsid w:val="00200632"/>
    <w:rsid w:val="0020074C"/>
    <w:rsid w:val="0020081B"/>
    <w:rsid w:val="00202110"/>
    <w:rsid w:val="002029A9"/>
    <w:rsid w:val="00203D38"/>
    <w:rsid w:val="0020413A"/>
    <w:rsid w:val="00204EBA"/>
    <w:rsid w:val="00206544"/>
    <w:rsid w:val="00210407"/>
    <w:rsid w:val="00210A80"/>
    <w:rsid w:val="00213235"/>
    <w:rsid w:val="0021349C"/>
    <w:rsid w:val="00217B29"/>
    <w:rsid w:val="00217FC2"/>
    <w:rsid w:val="00220293"/>
    <w:rsid w:val="00221984"/>
    <w:rsid w:val="00221B28"/>
    <w:rsid w:val="00222A7F"/>
    <w:rsid w:val="002240ED"/>
    <w:rsid w:val="00224A14"/>
    <w:rsid w:val="00225601"/>
    <w:rsid w:val="00225958"/>
    <w:rsid w:val="00226265"/>
    <w:rsid w:val="0022738B"/>
    <w:rsid w:val="0022754E"/>
    <w:rsid w:val="002304B1"/>
    <w:rsid w:val="00230B93"/>
    <w:rsid w:val="00231882"/>
    <w:rsid w:val="00231F34"/>
    <w:rsid w:val="0023232A"/>
    <w:rsid w:val="00232EC2"/>
    <w:rsid w:val="00232F98"/>
    <w:rsid w:val="00233005"/>
    <w:rsid w:val="00233612"/>
    <w:rsid w:val="0023390B"/>
    <w:rsid w:val="00234790"/>
    <w:rsid w:val="00235C46"/>
    <w:rsid w:val="0023731E"/>
    <w:rsid w:val="002401F3"/>
    <w:rsid w:val="0024259D"/>
    <w:rsid w:val="0024494C"/>
    <w:rsid w:val="00244F6C"/>
    <w:rsid w:val="00245D58"/>
    <w:rsid w:val="00245EF7"/>
    <w:rsid w:val="0024658D"/>
    <w:rsid w:val="00246841"/>
    <w:rsid w:val="00247F59"/>
    <w:rsid w:val="00250624"/>
    <w:rsid w:val="00250D7F"/>
    <w:rsid w:val="002510FF"/>
    <w:rsid w:val="00252BE1"/>
    <w:rsid w:val="0025415E"/>
    <w:rsid w:val="00255631"/>
    <w:rsid w:val="00256A1E"/>
    <w:rsid w:val="002572B4"/>
    <w:rsid w:val="002612DE"/>
    <w:rsid w:val="002629D6"/>
    <w:rsid w:val="00262CAF"/>
    <w:rsid w:val="00262D2F"/>
    <w:rsid w:val="002641EA"/>
    <w:rsid w:val="002658CD"/>
    <w:rsid w:val="00267349"/>
    <w:rsid w:val="00270B12"/>
    <w:rsid w:val="00272A80"/>
    <w:rsid w:val="002738E9"/>
    <w:rsid w:val="00275905"/>
    <w:rsid w:val="002760B6"/>
    <w:rsid w:val="00280D12"/>
    <w:rsid w:val="00281438"/>
    <w:rsid w:val="00282700"/>
    <w:rsid w:val="00282A0D"/>
    <w:rsid w:val="0028482F"/>
    <w:rsid w:val="00285305"/>
    <w:rsid w:val="00287A1F"/>
    <w:rsid w:val="00292F51"/>
    <w:rsid w:val="00292FB4"/>
    <w:rsid w:val="00293962"/>
    <w:rsid w:val="00293D84"/>
    <w:rsid w:val="00294254"/>
    <w:rsid w:val="00296135"/>
    <w:rsid w:val="002A1888"/>
    <w:rsid w:val="002A1960"/>
    <w:rsid w:val="002A2186"/>
    <w:rsid w:val="002A28E0"/>
    <w:rsid w:val="002A394B"/>
    <w:rsid w:val="002A41B4"/>
    <w:rsid w:val="002A4C65"/>
    <w:rsid w:val="002A5F5F"/>
    <w:rsid w:val="002A6A09"/>
    <w:rsid w:val="002A7F52"/>
    <w:rsid w:val="002B1CD1"/>
    <w:rsid w:val="002B3844"/>
    <w:rsid w:val="002B43AE"/>
    <w:rsid w:val="002B46DB"/>
    <w:rsid w:val="002B61B1"/>
    <w:rsid w:val="002B7BFD"/>
    <w:rsid w:val="002B7DFD"/>
    <w:rsid w:val="002C07E9"/>
    <w:rsid w:val="002C13AB"/>
    <w:rsid w:val="002C172A"/>
    <w:rsid w:val="002C20FD"/>
    <w:rsid w:val="002C31EB"/>
    <w:rsid w:val="002C3800"/>
    <w:rsid w:val="002C4795"/>
    <w:rsid w:val="002C52F3"/>
    <w:rsid w:val="002C535C"/>
    <w:rsid w:val="002C536A"/>
    <w:rsid w:val="002C57A0"/>
    <w:rsid w:val="002C5FD5"/>
    <w:rsid w:val="002C649C"/>
    <w:rsid w:val="002D09E1"/>
    <w:rsid w:val="002D0F73"/>
    <w:rsid w:val="002D109A"/>
    <w:rsid w:val="002D16A9"/>
    <w:rsid w:val="002D213B"/>
    <w:rsid w:val="002D2A3B"/>
    <w:rsid w:val="002D2DF2"/>
    <w:rsid w:val="002D3261"/>
    <w:rsid w:val="002D4F32"/>
    <w:rsid w:val="002D5314"/>
    <w:rsid w:val="002D5E3B"/>
    <w:rsid w:val="002D61EE"/>
    <w:rsid w:val="002D67AC"/>
    <w:rsid w:val="002D706A"/>
    <w:rsid w:val="002D7B90"/>
    <w:rsid w:val="002D7E44"/>
    <w:rsid w:val="002E13CA"/>
    <w:rsid w:val="002E18ED"/>
    <w:rsid w:val="002E24D1"/>
    <w:rsid w:val="002E3772"/>
    <w:rsid w:val="002E3823"/>
    <w:rsid w:val="002E4418"/>
    <w:rsid w:val="002E4432"/>
    <w:rsid w:val="002E4505"/>
    <w:rsid w:val="002E450E"/>
    <w:rsid w:val="002E6D00"/>
    <w:rsid w:val="002F08D0"/>
    <w:rsid w:val="002F2348"/>
    <w:rsid w:val="002F2AB7"/>
    <w:rsid w:val="002F2DC3"/>
    <w:rsid w:val="002F3262"/>
    <w:rsid w:val="002F37AF"/>
    <w:rsid w:val="002F3AC1"/>
    <w:rsid w:val="002F3FD7"/>
    <w:rsid w:val="002F62B1"/>
    <w:rsid w:val="002F77D5"/>
    <w:rsid w:val="003008CD"/>
    <w:rsid w:val="00302F29"/>
    <w:rsid w:val="00303C12"/>
    <w:rsid w:val="00306097"/>
    <w:rsid w:val="00310260"/>
    <w:rsid w:val="00314253"/>
    <w:rsid w:val="003142FD"/>
    <w:rsid w:val="0031505E"/>
    <w:rsid w:val="003150A0"/>
    <w:rsid w:val="003160B9"/>
    <w:rsid w:val="00316CF4"/>
    <w:rsid w:val="00322633"/>
    <w:rsid w:val="00322BA8"/>
    <w:rsid w:val="00322FF1"/>
    <w:rsid w:val="00324D2A"/>
    <w:rsid w:val="00325771"/>
    <w:rsid w:val="00325989"/>
    <w:rsid w:val="00325A74"/>
    <w:rsid w:val="003260F6"/>
    <w:rsid w:val="00326B19"/>
    <w:rsid w:val="0032756B"/>
    <w:rsid w:val="00330125"/>
    <w:rsid w:val="003317C9"/>
    <w:rsid w:val="00332676"/>
    <w:rsid w:val="003402E7"/>
    <w:rsid w:val="00340767"/>
    <w:rsid w:val="00340A1F"/>
    <w:rsid w:val="003427D3"/>
    <w:rsid w:val="003429FF"/>
    <w:rsid w:val="00343037"/>
    <w:rsid w:val="00344B4C"/>
    <w:rsid w:val="003451BB"/>
    <w:rsid w:val="003458BD"/>
    <w:rsid w:val="0034638B"/>
    <w:rsid w:val="00346E6C"/>
    <w:rsid w:val="00347F00"/>
    <w:rsid w:val="00350C34"/>
    <w:rsid w:val="00351A54"/>
    <w:rsid w:val="0035202D"/>
    <w:rsid w:val="003555F2"/>
    <w:rsid w:val="00360EE2"/>
    <w:rsid w:val="00361231"/>
    <w:rsid w:val="00361BE4"/>
    <w:rsid w:val="00361EB1"/>
    <w:rsid w:val="00362880"/>
    <w:rsid w:val="00362DC6"/>
    <w:rsid w:val="00363668"/>
    <w:rsid w:val="00363810"/>
    <w:rsid w:val="003638EA"/>
    <w:rsid w:val="00363BBE"/>
    <w:rsid w:val="00365540"/>
    <w:rsid w:val="00366094"/>
    <w:rsid w:val="00366536"/>
    <w:rsid w:val="00366A4A"/>
    <w:rsid w:val="00367541"/>
    <w:rsid w:val="003677DD"/>
    <w:rsid w:val="003716FA"/>
    <w:rsid w:val="0037289C"/>
    <w:rsid w:val="00373034"/>
    <w:rsid w:val="003749ED"/>
    <w:rsid w:val="00374C72"/>
    <w:rsid w:val="0037511C"/>
    <w:rsid w:val="00377533"/>
    <w:rsid w:val="00380DFA"/>
    <w:rsid w:val="00381171"/>
    <w:rsid w:val="00381DEA"/>
    <w:rsid w:val="00381E13"/>
    <w:rsid w:val="00382A83"/>
    <w:rsid w:val="00382FB9"/>
    <w:rsid w:val="00383D07"/>
    <w:rsid w:val="0038446E"/>
    <w:rsid w:val="00384794"/>
    <w:rsid w:val="00384BC4"/>
    <w:rsid w:val="0038518F"/>
    <w:rsid w:val="0038670D"/>
    <w:rsid w:val="003903EE"/>
    <w:rsid w:val="00393CCF"/>
    <w:rsid w:val="003959BB"/>
    <w:rsid w:val="00397AE5"/>
    <w:rsid w:val="003A0138"/>
    <w:rsid w:val="003A08B7"/>
    <w:rsid w:val="003A08FF"/>
    <w:rsid w:val="003A0CA0"/>
    <w:rsid w:val="003A2FB1"/>
    <w:rsid w:val="003A3429"/>
    <w:rsid w:val="003A5BF4"/>
    <w:rsid w:val="003A6BD9"/>
    <w:rsid w:val="003A7649"/>
    <w:rsid w:val="003A7EC6"/>
    <w:rsid w:val="003B15E3"/>
    <w:rsid w:val="003B3FC2"/>
    <w:rsid w:val="003B4AB3"/>
    <w:rsid w:val="003B4C77"/>
    <w:rsid w:val="003B5192"/>
    <w:rsid w:val="003B5BC4"/>
    <w:rsid w:val="003B5ED2"/>
    <w:rsid w:val="003B6958"/>
    <w:rsid w:val="003C0EC4"/>
    <w:rsid w:val="003C16D5"/>
    <w:rsid w:val="003C23F0"/>
    <w:rsid w:val="003C2C86"/>
    <w:rsid w:val="003C2F8C"/>
    <w:rsid w:val="003C2FD5"/>
    <w:rsid w:val="003C3266"/>
    <w:rsid w:val="003C4737"/>
    <w:rsid w:val="003C6947"/>
    <w:rsid w:val="003C6EE4"/>
    <w:rsid w:val="003C6F7D"/>
    <w:rsid w:val="003C7C85"/>
    <w:rsid w:val="003D0E7C"/>
    <w:rsid w:val="003D1325"/>
    <w:rsid w:val="003D1629"/>
    <w:rsid w:val="003D2C7F"/>
    <w:rsid w:val="003D3025"/>
    <w:rsid w:val="003D3627"/>
    <w:rsid w:val="003D45C0"/>
    <w:rsid w:val="003D48DC"/>
    <w:rsid w:val="003D4971"/>
    <w:rsid w:val="003D6369"/>
    <w:rsid w:val="003D7035"/>
    <w:rsid w:val="003D7232"/>
    <w:rsid w:val="003D76ED"/>
    <w:rsid w:val="003D7B53"/>
    <w:rsid w:val="003E03AD"/>
    <w:rsid w:val="003E0F31"/>
    <w:rsid w:val="003E2F2E"/>
    <w:rsid w:val="003E3CC2"/>
    <w:rsid w:val="003E4BB3"/>
    <w:rsid w:val="003E4E07"/>
    <w:rsid w:val="003E5CF8"/>
    <w:rsid w:val="003E6308"/>
    <w:rsid w:val="003E7B5E"/>
    <w:rsid w:val="003F06EC"/>
    <w:rsid w:val="003F0B9F"/>
    <w:rsid w:val="003F3CA2"/>
    <w:rsid w:val="003F454E"/>
    <w:rsid w:val="003F4B5E"/>
    <w:rsid w:val="003F4F53"/>
    <w:rsid w:val="003F5567"/>
    <w:rsid w:val="003F5A3C"/>
    <w:rsid w:val="003F6413"/>
    <w:rsid w:val="003F6484"/>
    <w:rsid w:val="003F67E5"/>
    <w:rsid w:val="003F7E87"/>
    <w:rsid w:val="0040027D"/>
    <w:rsid w:val="00401122"/>
    <w:rsid w:val="00402580"/>
    <w:rsid w:val="00402AE6"/>
    <w:rsid w:val="00403761"/>
    <w:rsid w:val="0040421F"/>
    <w:rsid w:val="00407260"/>
    <w:rsid w:val="00410176"/>
    <w:rsid w:val="00410B8F"/>
    <w:rsid w:val="00411ED9"/>
    <w:rsid w:val="00412D7F"/>
    <w:rsid w:val="00412F00"/>
    <w:rsid w:val="00412FA3"/>
    <w:rsid w:val="00414BC7"/>
    <w:rsid w:val="00414E16"/>
    <w:rsid w:val="00414EBE"/>
    <w:rsid w:val="00415189"/>
    <w:rsid w:val="004176FA"/>
    <w:rsid w:val="00420A64"/>
    <w:rsid w:val="00421F6D"/>
    <w:rsid w:val="004235A8"/>
    <w:rsid w:val="004249CC"/>
    <w:rsid w:val="00424DAD"/>
    <w:rsid w:val="00425054"/>
    <w:rsid w:val="004301CD"/>
    <w:rsid w:val="00430217"/>
    <w:rsid w:val="00430D9A"/>
    <w:rsid w:val="00430FED"/>
    <w:rsid w:val="004321BA"/>
    <w:rsid w:val="00432252"/>
    <w:rsid w:val="004324D0"/>
    <w:rsid w:val="00432D99"/>
    <w:rsid w:val="00433952"/>
    <w:rsid w:val="00435B14"/>
    <w:rsid w:val="00437543"/>
    <w:rsid w:val="00441445"/>
    <w:rsid w:val="0044233C"/>
    <w:rsid w:val="0044433F"/>
    <w:rsid w:val="00444BD7"/>
    <w:rsid w:val="00444DFC"/>
    <w:rsid w:val="00445582"/>
    <w:rsid w:val="004455A8"/>
    <w:rsid w:val="00445769"/>
    <w:rsid w:val="00445A2B"/>
    <w:rsid w:val="00446AAC"/>
    <w:rsid w:val="00446E1A"/>
    <w:rsid w:val="004471E4"/>
    <w:rsid w:val="00447B29"/>
    <w:rsid w:val="004503B3"/>
    <w:rsid w:val="00450B11"/>
    <w:rsid w:val="004548B7"/>
    <w:rsid w:val="004550A7"/>
    <w:rsid w:val="00455E75"/>
    <w:rsid w:val="0045749A"/>
    <w:rsid w:val="00457F22"/>
    <w:rsid w:val="00460931"/>
    <w:rsid w:val="0046123E"/>
    <w:rsid w:val="00461318"/>
    <w:rsid w:val="004613E9"/>
    <w:rsid w:val="004626D1"/>
    <w:rsid w:val="00463EAA"/>
    <w:rsid w:val="0046437C"/>
    <w:rsid w:val="00464C79"/>
    <w:rsid w:val="00466CBA"/>
    <w:rsid w:val="00467C16"/>
    <w:rsid w:val="00471293"/>
    <w:rsid w:val="004712A0"/>
    <w:rsid w:val="00471776"/>
    <w:rsid w:val="00471C31"/>
    <w:rsid w:val="00471F08"/>
    <w:rsid w:val="00473326"/>
    <w:rsid w:val="00473738"/>
    <w:rsid w:val="00473C06"/>
    <w:rsid w:val="004754FA"/>
    <w:rsid w:val="00477129"/>
    <w:rsid w:val="00477143"/>
    <w:rsid w:val="004773EA"/>
    <w:rsid w:val="00482541"/>
    <w:rsid w:val="004844BF"/>
    <w:rsid w:val="004859B1"/>
    <w:rsid w:val="00487406"/>
    <w:rsid w:val="00487955"/>
    <w:rsid w:val="00487AFD"/>
    <w:rsid w:val="00487F9F"/>
    <w:rsid w:val="00490DD7"/>
    <w:rsid w:val="00492A42"/>
    <w:rsid w:val="00492AC6"/>
    <w:rsid w:val="004936F0"/>
    <w:rsid w:val="00493C28"/>
    <w:rsid w:val="00493FAC"/>
    <w:rsid w:val="004968EE"/>
    <w:rsid w:val="0049782D"/>
    <w:rsid w:val="004979E0"/>
    <w:rsid w:val="004A03E8"/>
    <w:rsid w:val="004A1659"/>
    <w:rsid w:val="004A23A4"/>
    <w:rsid w:val="004A4B9E"/>
    <w:rsid w:val="004A5336"/>
    <w:rsid w:val="004A63D3"/>
    <w:rsid w:val="004A6A32"/>
    <w:rsid w:val="004A7195"/>
    <w:rsid w:val="004B0CD0"/>
    <w:rsid w:val="004B166A"/>
    <w:rsid w:val="004B3950"/>
    <w:rsid w:val="004B4482"/>
    <w:rsid w:val="004B6058"/>
    <w:rsid w:val="004B68A3"/>
    <w:rsid w:val="004B7470"/>
    <w:rsid w:val="004B7624"/>
    <w:rsid w:val="004C0339"/>
    <w:rsid w:val="004C03B8"/>
    <w:rsid w:val="004C16A9"/>
    <w:rsid w:val="004C194A"/>
    <w:rsid w:val="004C1D37"/>
    <w:rsid w:val="004C1FE8"/>
    <w:rsid w:val="004C2E77"/>
    <w:rsid w:val="004C32BA"/>
    <w:rsid w:val="004C3516"/>
    <w:rsid w:val="004C4C8D"/>
    <w:rsid w:val="004C5819"/>
    <w:rsid w:val="004C662C"/>
    <w:rsid w:val="004C6FF6"/>
    <w:rsid w:val="004C7FA4"/>
    <w:rsid w:val="004D0A17"/>
    <w:rsid w:val="004D0BD1"/>
    <w:rsid w:val="004D175A"/>
    <w:rsid w:val="004D2A4A"/>
    <w:rsid w:val="004D3A22"/>
    <w:rsid w:val="004D3A82"/>
    <w:rsid w:val="004D67F2"/>
    <w:rsid w:val="004D76DC"/>
    <w:rsid w:val="004D7A1A"/>
    <w:rsid w:val="004E0EDF"/>
    <w:rsid w:val="004E2196"/>
    <w:rsid w:val="004E2D62"/>
    <w:rsid w:val="004E2DC7"/>
    <w:rsid w:val="004E3874"/>
    <w:rsid w:val="004E54B9"/>
    <w:rsid w:val="004E6754"/>
    <w:rsid w:val="004F0BC6"/>
    <w:rsid w:val="004F0DFC"/>
    <w:rsid w:val="004F10AB"/>
    <w:rsid w:val="004F3BB9"/>
    <w:rsid w:val="004F45BD"/>
    <w:rsid w:val="004F48F9"/>
    <w:rsid w:val="004F4FC3"/>
    <w:rsid w:val="004F64CD"/>
    <w:rsid w:val="004F6D0C"/>
    <w:rsid w:val="004F7228"/>
    <w:rsid w:val="00501115"/>
    <w:rsid w:val="005019DD"/>
    <w:rsid w:val="005025A7"/>
    <w:rsid w:val="00502B6B"/>
    <w:rsid w:val="00502E65"/>
    <w:rsid w:val="0050337E"/>
    <w:rsid w:val="00503BFF"/>
    <w:rsid w:val="00503EE0"/>
    <w:rsid w:val="005052BB"/>
    <w:rsid w:val="005109F8"/>
    <w:rsid w:val="005110D2"/>
    <w:rsid w:val="005123F2"/>
    <w:rsid w:val="00512FE6"/>
    <w:rsid w:val="00513F7B"/>
    <w:rsid w:val="005150FA"/>
    <w:rsid w:val="00515933"/>
    <w:rsid w:val="00517C09"/>
    <w:rsid w:val="005207A6"/>
    <w:rsid w:val="00521FD8"/>
    <w:rsid w:val="00522A8C"/>
    <w:rsid w:val="00525B5F"/>
    <w:rsid w:val="00526039"/>
    <w:rsid w:val="00527FB5"/>
    <w:rsid w:val="00531F7C"/>
    <w:rsid w:val="00532E50"/>
    <w:rsid w:val="00534C86"/>
    <w:rsid w:val="00537FF5"/>
    <w:rsid w:val="00540605"/>
    <w:rsid w:val="00540CC8"/>
    <w:rsid w:val="00541B7A"/>
    <w:rsid w:val="0054215E"/>
    <w:rsid w:val="00542992"/>
    <w:rsid w:val="0054302B"/>
    <w:rsid w:val="00545869"/>
    <w:rsid w:val="00545899"/>
    <w:rsid w:val="00546063"/>
    <w:rsid w:val="00547899"/>
    <w:rsid w:val="00547F0A"/>
    <w:rsid w:val="00551473"/>
    <w:rsid w:val="005521FC"/>
    <w:rsid w:val="00552967"/>
    <w:rsid w:val="0055329E"/>
    <w:rsid w:val="00553832"/>
    <w:rsid w:val="00553E62"/>
    <w:rsid w:val="0055468B"/>
    <w:rsid w:val="005567BF"/>
    <w:rsid w:val="00560085"/>
    <w:rsid w:val="005605E7"/>
    <w:rsid w:val="0056226A"/>
    <w:rsid w:val="00563A77"/>
    <w:rsid w:val="005658D6"/>
    <w:rsid w:val="005717D7"/>
    <w:rsid w:val="00571868"/>
    <w:rsid w:val="005726E4"/>
    <w:rsid w:val="00572723"/>
    <w:rsid w:val="00572C35"/>
    <w:rsid w:val="00573EBB"/>
    <w:rsid w:val="00574788"/>
    <w:rsid w:val="00574D10"/>
    <w:rsid w:val="00574FCB"/>
    <w:rsid w:val="0057750C"/>
    <w:rsid w:val="00577EF0"/>
    <w:rsid w:val="005806C6"/>
    <w:rsid w:val="00581ACD"/>
    <w:rsid w:val="00584FE1"/>
    <w:rsid w:val="005859BB"/>
    <w:rsid w:val="0058687C"/>
    <w:rsid w:val="0058701D"/>
    <w:rsid w:val="00587A27"/>
    <w:rsid w:val="00590ACC"/>
    <w:rsid w:val="005921A0"/>
    <w:rsid w:val="00592214"/>
    <w:rsid w:val="00593149"/>
    <w:rsid w:val="005932D8"/>
    <w:rsid w:val="00594AB8"/>
    <w:rsid w:val="005950C0"/>
    <w:rsid w:val="005966CE"/>
    <w:rsid w:val="00597013"/>
    <w:rsid w:val="00597930"/>
    <w:rsid w:val="00597B9C"/>
    <w:rsid w:val="00597D12"/>
    <w:rsid w:val="005A01AA"/>
    <w:rsid w:val="005A04CF"/>
    <w:rsid w:val="005A0962"/>
    <w:rsid w:val="005A13E6"/>
    <w:rsid w:val="005A1404"/>
    <w:rsid w:val="005A24A4"/>
    <w:rsid w:val="005A2568"/>
    <w:rsid w:val="005A2EAF"/>
    <w:rsid w:val="005A3AC4"/>
    <w:rsid w:val="005A5992"/>
    <w:rsid w:val="005A5B1F"/>
    <w:rsid w:val="005A663C"/>
    <w:rsid w:val="005A6BAD"/>
    <w:rsid w:val="005A745F"/>
    <w:rsid w:val="005A7A11"/>
    <w:rsid w:val="005B16A5"/>
    <w:rsid w:val="005B1958"/>
    <w:rsid w:val="005B1B28"/>
    <w:rsid w:val="005B2CDF"/>
    <w:rsid w:val="005B4362"/>
    <w:rsid w:val="005B5242"/>
    <w:rsid w:val="005B5873"/>
    <w:rsid w:val="005B74DC"/>
    <w:rsid w:val="005B7772"/>
    <w:rsid w:val="005C09B3"/>
    <w:rsid w:val="005C137C"/>
    <w:rsid w:val="005C1BE2"/>
    <w:rsid w:val="005C1D90"/>
    <w:rsid w:val="005C2DB4"/>
    <w:rsid w:val="005C35E1"/>
    <w:rsid w:val="005C3D32"/>
    <w:rsid w:val="005C4AD9"/>
    <w:rsid w:val="005C53A2"/>
    <w:rsid w:val="005C5831"/>
    <w:rsid w:val="005C6E13"/>
    <w:rsid w:val="005C7673"/>
    <w:rsid w:val="005D1261"/>
    <w:rsid w:val="005D169C"/>
    <w:rsid w:val="005D333C"/>
    <w:rsid w:val="005D38A4"/>
    <w:rsid w:val="005D5D80"/>
    <w:rsid w:val="005D6B6E"/>
    <w:rsid w:val="005E1335"/>
    <w:rsid w:val="005E14B3"/>
    <w:rsid w:val="005E1D2E"/>
    <w:rsid w:val="005E4312"/>
    <w:rsid w:val="005E6B95"/>
    <w:rsid w:val="005E6C85"/>
    <w:rsid w:val="005E6E3F"/>
    <w:rsid w:val="005E7D43"/>
    <w:rsid w:val="005F28AA"/>
    <w:rsid w:val="005F2C36"/>
    <w:rsid w:val="005F2E39"/>
    <w:rsid w:val="005F2E80"/>
    <w:rsid w:val="005F41BF"/>
    <w:rsid w:val="005F4E39"/>
    <w:rsid w:val="005F59AF"/>
    <w:rsid w:val="005F784A"/>
    <w:rsid w:val="00600EE7"/>
    <w:rsid w:val="006025D4"/>
    <w:rsid w:val="00602779"/>
    <w:rsid w:val="00602956"/>
    <w:rsid w:val="00604892"/>
    <w:rsid w:val="00604C7F"/>
    <w:rsid w:val="006061DD"/>
    <w:rsid w:val="00606D2E"/>
    <w:rsid w:val="00610875"/>
    <w:rsid w:val="0061124D"/>
    <w:rsid w:val="00611CCD"/>
    <w:rsid w:val="00612053"/>
    <w:rsid w:val="006122FD"/>
    <w:rsid w:val="00612CC4"/>
    <w:rsid w:val="00613494"/>
    <w:rsid w:val="0061404A"/>
    <w:rsid w:val="00614AA6"/>
    <w:rsid w:val="00615FFD"/>
    <w:rsid w:val="00617079"/>
    <w:rsid w:val="00617DFE"/>
    <w:rsid w:val="00620658"/>
    <w:rsid w:val="00620A72"/>
    <w:rsid w:val="00620E1B"/>
    <w:rsid w:val="0062136A"/>
    <w:rsid w:val="00621488"/>
    <w:rsid w:val="00622402"/>
    <w:rsid w:val="00622FCC"/>
    <w:rsid w:val="00623657"/>
    <w:rsid w:val="00623B8C"/>
    <w:rsid w:val="00624963"/>
    <w:rsid w:val="00625E75"/>
    <w:rsid w:val="00625F93"/>
    <w:rsid w:val="00626230"/>
    <w:rsid w:val="006304F3"/>
    <w:rsid w:val="00631027"/>
    <w:rsid w:val="006318FF"/>
    <w:rsid w:val="006324EE"/>
    <w:rsid w:val="00633B5B"/>
    <w:rsid w:val="0063434F"/>
    <w:rsid w:val="00634463"/>
    <w:rsid w:val="006345A2"/>
    <w:rsid w:val="0063569D"/>
    <w:rsid w:val="00635A6A"/>
    <w:rsid w:val="00637D52"/>
    <w:rsid w:val="006412E5"/>
    <w:rsid w:val="00643A0B"/>
    <w:rsid w:val="00643AC0"/>
    <w:rsid w:val="00645C42"/>
    <w:rsid w:val="0064789B"/>
    <w:rsid w:val="00647F7F"/>
    <w:rsid w:val="00650130"/>
    <w:rsid w:val="00651001"/>
    <w:rsid w:val="00651751"/>
    <w:rsid w:val="00652ECB"/>
    <w:rsid w:val="006530A8"/>
    <w:rsid w:val="006536B5"/>
    <w:rsid w:val="00653F3F"/>
    <w:rsid w:val="00654793"/>
    <w:rsid w:val="00654A2B"/>
    <w:rsid w:val="00655CAD"/>
    <w:rsid w:val="00661BCF"/>
    <w:rsid w:val="00662106"/>
    <w:rsid w:val="00662988"/>
    <w:rsid w:val="00663A12"/>
    <w:rsid w:val="00663E32"/>
    <w:rsid w:val="00663F1E"/>
    <w:rsid w:val="00663F89"/>
    <w:rsid w:val="00663FCF"/>
    <w:rsid w:val="006644D0"/>
    <w:rsid w:val="00664C6C"/>
    <w:rsid w:val="00665765"/>
    <w:rsid w:val="00665F2D"/>
    <w:rsid w:val="00666348"/>
    <w:rsid w:val="00667458"/>
    <w:rsid w:val="006701B5"/>
    <w:rsid w:val="00671972"/>
    <w:rsid w:val="006722B5"/>
    <w:rsid w:val="00672731"/>
    <w:rsid w:val="00672B79"/>
    <w:rsid w:val="00672BB2"/>
    <w:rsid w:val="00672FF6"/>
    <w:rsid w:val="00673459"/>
    <w:rsid w:val="00675D27"/>
    <w:rsid w:val="00677881"/>
    <w:rsid w:val="0068055B"/>
    <w:rsid w:val="006809C5"/>
    <w:rsid w:val="00681184"/>
    <w:rsid w:val="006812A4"/>
    <w:rsid w:val="00681FA6"/>
    <w:rsid w:val="006833D9"/>
    <w:rsid w:val="00684B21"/>
    <w:rsid w:val="00685BC0"/>
    <w:rsid w:val="00685C42"/>
    <w:rsid w:val="00687ACD"/>
    <w:rsid w:val="00687D29"/>
    <w:rsid w:val="00690455"/>
    <w:rsid w:val="006908C8"/>
    <w:rsid w:val="0069121F"/>
    <w:rsid w:val="006918F1"/>
    <w:rsid w:val="0069222E"/>
    <w:rsid w:val="00692844"/>
    <w:rsid w:val="00692BC2"/>
    <w:rsid w:val="00694938"/>
    <w:rsid w:val="0069527B"/>
    <w:rsid w:val="00696699"/>
    <w:rsid w:val="0069762C"/>
    <w:rsid w:val="006A023E"/>
    <w:rsid w:val="006A0A19"/>
    <w:rsid w:val="006A0BA4"/>
    <w:rsid w:val="006A0EB4"/>
    <w:rsid w:val="006A1E03"/>
    <w:rsid w:val="006A2713"/>
    <w:rsid w:val="006A2E4E"/>
    <w:rsid w:val="006A30E4"/>
    <w:rsid w:val="006A41CE"/>
    <w:rsid w:val="006A593F"/>
    <w:rsid w:val="006A5CC9"/>
    <w:rsid w:val="006A7279"/>
    <w:rsid w:val="006B083E"/>
    <w:rsid w:val="006B12A9"/>
    <w:rsid w:val="006B18E2"/>
    <w:rsid w:val="006B1D75"/>
    <w:rsid w:val="006B26B4"/>
    <w:rsid w:val="006B2834"/>
    <w:rsid w:val="006B29D9"/>
    <w:rsid w:val="006B2D4A"/>
    <w:rsid w:val="006B3931"/>
    <w:rsid w:val="006B398C"/>
    <w:rsid w:val="006B6C02"/>
    <w:rsid w:val="006C0332"/>
    <w:rsid w:val="006C06C7"/>
    <w:rsid w:val="006C0DAF"/>
    <w:rsid w:val="006C2411"/>
    <w:rsid w:val="006C2D1C"/>
    <w:rsid w:val="006C3AD2"/>
    <w:rsid w:val="006C4E71"/>
    <w:rsid w:val="006C6AA0"/>
    <w:rsid w:val="006C7376"/>
    <w:rsid w:val="006C749E"/>
    <w:rsid w:val="006D02BB"/>
    <w:rsid w:val="006D19B1"/>
    <w:rsid w:val="006D24E4"/>
    <w:rsid w:val="006D3004"/>
    <w:rsid w:val="006D30DC"/>
    <w:rsid w:val="006D3247"/>
    <w:rsid w:val="006D3393"/>
    <w:rsid w:val="006D48D5"/>
    <w:rsid w:val="006D4C2F"/>
    <w:rsid w:val="006D4F88"/>
    <w:rsid w:val="006D6110"/>
    <w:rsid w:val="006D6853"/>
    <w:rsid w:val="006D6D6A"/>
    <w:rsid w:val="006D7083"/>
    <w:rsid w:val="006E0B42"/>
    <w:rsid w:val="006E1369"/>
    <w:rsid w:val="006E1D4F"/>
    <w:rsid w:val="006E202D"/>
    <w:rsid w:val="006E20AE"/>
    <w:rsid w:val="006E21DA"/>
    <w:rsid w:val="006E3793"/>
    <w:rsid w:val="006E3D59"/>
    <w:rsid w:val="006E4C95"/>
    <w:rsid w:val="006E500B"/>
    <w:rsid w:val="006E5E6C"/>
    <w:rsid w:val="006E652E"/>
    <w:rsid w:val="006E6EF4"/>
    <w:rsid w:val="006E6FA7"/>
    <w:rsid w:val="006E7862"/>
    <w:rsid w:val="006F0593"/>
    <w:rsid w:val="006F0A13"/>
    <w:rsid w:val="006F152F"/>
    <w:rsid w:val="006F1DC8"/>
    <w:rsid w:val="006F219D"/>
    <w:rsid w:val="006F3A44"/>
    <w:rsid w:val="006F5432"/>
    <w:rsid w:val="006F5592"/>
    <w:rsid w:val="006F7EB9"/>
    <w:rsid w:val="00703664"/>
    <w:rsid w:val="007038B3"/>
    <w:rsid w:val="0070401D"/>
    <w:rsid w:val="00704F80"/>
    <w:rsid w:val="00711120"/>
    <w:rsid w:val="0071184E"/>
    <w:rsid w:val="00711AA7"/>
    <w:rsid w:val="00711C83"/>
    <w:rsid w:val="00711F97"/>
    <w:rsid w:val="007124C0"/>
    <w:rsid w:val="00714EB7"/>
    <w:rsid w:val="0071501F"/>
    <w:rsid w:val="007153D6"/>
    <w:rsid w:val="00715FCF"/>
    <w:rsid w:val="007160E3"/>
    <w:rsid w:val="00716213"/>
    <w:rsid w:val="00717E1E"/>
    <w:rsid w:val="007200B1"/>
    <w:rsid w:val="00723A55"/>
    <w:rsid w:val="00725233"/>
    <w:rsid w:val="0072539C"/>
    <w:rsid w:val="00725868"/>
    <w:rsid w:val="00725CE1"/>
    <w:rsid w:val="00725E3E"/>
    <w:rsid w:val="00726132"/>
    <w:rsid w:val="00727BD9"/>
    <w:rsid w:val="00731749"/>
    <w:rsid w:val="00731935"/>
    <w:rsid w:val="00731960"/>
    <w:rsid w:val="00732FA4"/>
    <w:rsid w:val="007342AD"/>
    <w:rsid w:val="00734387"/>
    <w:rsid w:val="00734694"/>
    <w:rsid w:val="00735478"/>
    <w:rsid w:val="007359C0"/>
    <w:rsid w:val="00736EE2"/>
    <w:rsid w:val="00737B86"/>
    <w:rsid w:val="00741AD6"/>
    <w:rsid w:val="00741E7C"/>
    <w:rsid w:val="0074217E"/>
    <w:rsid w:val="00742AD5"/>
    <w:rsid w:val="00742D74"/>
    <w:rsid w:val="0074415C"/>
    <w:rsid w:val="0074457E"/>
    <w:rsid w:val="007451D2"/>
    <w:rsid w:val="0074575C"/>
    <w:rsid w:val="00745992"/>
    <w:rsid w:val="00746B6E"/>
    <w:rsid w:val="00746F5D"/>
    <w:rsid w:val="00747CB4"/>
    <w:rsid w:val="007502FA"/>
    <w:rsid w:val="00751A58"/>
    <w:rsid w:val="00751EF5"/>
    <w:rsid w:val="0075337B"/>
    <w:rsid w:val="00756D4C"/>
    <w:rsid w:val="00756F62"/>
    <w:rsid w:val="00757664"/>
    <w:rsid w:val="007578FF"/>
    <w:rsid w:val="007609A2"/>
    <w:rsid w:val="0076128C"/>
    <w:rsid w:val="00761A66"/>
    <w:rsid w:val="00761FA2"/>
    <w:rsid w:val="00762394"/>
    <w:rsid w:val="00762F53"/>
    <w:rsid w:val="007659AC"/>
    <w:rsid w:val="00770406"/>
    <w:rsid w:val="00770682"/>
    <w:rsid w:val="00772B4D"/>
    <w:rsid w:val="00774546"/>
    <w:rsid w:val="0077463D"/>
    <w:rsid w:val="00774D5F"/>
    <w:rsid w:val="00774FD1"/>
    <w:rsid w:val="007769D0"/>
    <w:rsid w:val="007769F3"/>
    <w:rsid w:val="007777BD"/>
    <w:rsid w:val="00777CD6"/>
    <w:rsid w:val="007805D1"/>
    <w:rsid w:val="00780A4B"/>
    <w:rsid w:val="00782533"/>
    <w:rsid w:val="00784C79"/>
    <w:rsid w:val="00786690"/>
    <w:rsid w:val="00786D6D"/>
    <w:rsid w:val="00786F5B"/>
    <w:rsid w:val="007873B1"/>
    <w:rsid w:val="00787D98"/>
    <w:rsid w:val="00790717"/>
    <w:rsid w:val="00791BFF"/>
    <w:rsid w:val="00792CD4"/>
    <w:rsid w:val="0079317D"/>
    <w:rsid w:val="0079350D"/>
    <w:rsid w:val="00794521"/>
    <w:rsid w:val="007946E5"/>
    <w:rsid w:val="007A0003"/>
    <w:rsid w:val="007A2169"/>
    <w:rsid w:val="007A287F"/>
    <w:rsid w:val="007A3A5B"/>
    <w:rsid w:val="007A3F24"/>
    <w:rsid w:val="007A460B"/>
    <w:rsid w:val="007A4FB6"/>
    <w:rsid w:val="007A64E5"/>
    <w:rsid w:val="007A6D04"/>
    <w:rsid w:val="007A6F7B"/>
    <w:rsid w:val="007B00C6"/>
    <w:rsid w:val="007B1DEC"/>
    <w:rsid w:val="007B342F"/>
    <w:rsid w:val="007B3BE5"/>
    <w:rsid w:val="007B6019"/>
    <w:rsid w:val="007B6045"/>
    <w:rsid w:val="007B682B"/>
    <w:rsid w:val="007B70FB"/>
    <w:rsid w:val="007B7320"/>
    <w:rsid w:val="007B7ED5"/>
    <w:rsid w:val="007C010F"/>
    <w:rsid w:val="007C0122"/>
    <w:rsid w:val="007C125C"/>
    <w:rsid w:val="007C1EDB"/>
    <w:rsid w:val="007C2797"/>
    <w:rsid w:val="007C2D43"/>
    <w:rsid w:val="007C3305"/>
    <w:rsid w:val="007C4E41"/>
    <w:rsid w:val="007C5E10"/>
    <w:rsid w:val="007C69B6"/>
    <w:rsid w:val="007D02AE"/>
    <w:rsid w:val="007D0713"/>
    <w:rsid w:val="007D0E38"/>
    <w:rsid w:val="007D0E9D"/>
    <w:rsid w:val="007D146C"/>
    <w:rsid w:val="007D16E8"/>
    <w:rsid w:val="007D1BAD"/>
    <w:rsid w:val="007D2D71"/>
    <w:rsid w:val="007D2ECC"/>
    <w:rsid w:val="007D2EF7"/>
    <w:rsid w:val="007D3307"/>
    <w:rsid w:val="007D38B2"/>
    <w:rsid w:val="007D39EA"/>
    <w:rsid w:val="007D430C"/>
    <w:rsid w:val="007D48F9"/>
    <w:rsid w:val="007D6AA8"/>
    <w:rsid w:val="007D6BA8"/>
    <w:rsid w:val="007D6FCA"/>
    <w:rsid w:val="007E0269"/>
    <w:rsid w:val="007E03D2"/>
    <w:rsid w:val="007E0B0B"/>
    <w:rsid w:val="007E193A"/>
    <w:rsid w:val="007E1EAB"/>
    <w:rsid w:val="007E2261"/>
    <w:rsid w:val="007E3269"/>
    <w:rsid w:val="007E4447"/>
    <w:rsid w:val="007E4BF2"/>
    <w:rsid w:val="007E4C6E"/>
    <w:rsid w:val="007E5503"/>
    <w:rsid w:val="007E55E1"/>
    <w:rsid w:val="007E56E5"/>
    <w:rsid w:val="007E6132"/>
    <w:rsid w:val="007E69D8"/>
    <w:rsid w:val="007E7533"/>
    <w:rsid w:val="007F2406"/>
    <w:rsid w:val="007F3B9B"/>
    <w:rsid w:val="007F6FE6"/>
    <w:rsid w:val="007F7145"/>
    <w:rsid w:val="007F780B"/>
    <w:rsid w:val="008032F9"/>
    <w:rsid w:val="00803A9F"/>
    <w:rsid w:val="008043AD"/>
    <w:rsid w:val="008048DA"/>
    <w:rsid w:val="00805DE9"/>
    <w:rsid w:val="00806875"/>
    <w:rsid w:val="00806A33"/>
    <w:rsid w:val="00806A4E"/>
    <w:rsid w:val="00806BBC"/>
    <w:rsid w:val="00810889"/>
    <w:rsid w:val="00810949"/>
    <w:rsid w:val="00810F2C"/>
    <w:rsid w:val="00812A91"/>
    <w:rsid w:val="00812BD3"/>
    <w:rsid w:val="0081321B"/>
    <w:rsid w:val="00813B9A"/>
    <w:rsid w:val="008144B9"/>
    <w:rsid w:val="00815036"/>
    <w:rsid w:val="0081563C"/>
    <w:rsid w:val="00816EAE"/>
    <w:rsid w:val="0081713D"/>
    <w:rsid w:val="00817212"/>
    <w:rsid w:val="008206A5"/>
    <w:rsid w:val="008222FF"/>
    <w:rsid w:val="00822DEB"/>
    <w:rsid w:val="008239A1"/>
    <w:rsid w:val="00823ED7"/>
    <w:rsid w:val="008240C9"/>
    <w:rsid w:val="00824507"/>
    <w:rsid w:val="00824B23"/>
    <w:rsid w:val="00825544"/>
    <w:rsid w:val="008259AB"/>
    <w:rsid w:val="00825CA6"/>
    <w:rsid w:val="008261D0"/>
    <w:rsid w:val="008266ED"/>
    <w:rsid w:val="0082777A"/>
    <w:rsid w:val="00827D71"/>
    <w:rsid w:val="00830EA8"/>
    <w:rsid w:val="00831294"/>
    <w:rsid w:val="008315F2"/>
    <w:rsid w:val="00831AC5"/>
    <w:rsid w:val="00832F3E"/>
    <w:rsid w:val="00833941"/>
    <w:rsid w:val="00833C38"/>
    <w:rsid w:val="0083422A"/>
    <w:rsid w:val="008365DC"/>
    <w:rsid w:val="008373AA"/>
    <w:rsid w:val="0083747E"/>
    <w:rsid w:val="008407D2"/>
    <w:rsid w:val="00841AF6"/>
    <w:rsid w:val="008429E9"/>
    <w:rsid w:val="00842E75"/>
    <w:rsid w:val="008432C2"/>
    <w:rsid w:val="00843C98"/>
    <w:rsid w:val="00845197"/>
    <w:rsid w:val="008459A9"/>
    <w:rsid w:val="00845C0B"/>
    <w:rsid w:val="008470DD"/>
    <w:rsid w:val="008500C2"/>
    <w:rsid w:val="00850510"/>
    <w:rsid w:val="00852CBE"/>
    <w:rsid w:val="00852F94"/>
    <w:rsid w:val="008534A7"/>
    <w:rsid w:val="00853AC5"/>
    <w:rsid w:val="008561C9"/>
    <w:rsid w:val="00856915"/>
    <w:rsid w:val="008572C8"/>
    <w:rsid w:val="0085756F"/>
    <w:rsid w:val="008605C8"/>
    <w:rsid w:val="00861419"/>
    <w:rsid w:val="00862A11"/>
    <w:rsid w:val="00863C78"/>
    <w:rsid w:val="008641FA"/>
    <w:rsid w:val="008647C3"/>
    <w:rsid w:val="00864D4E"/>
    <w:rsid w:val="008654AC"/>
    <w:rsid w:val="00866B0B"/>
    <w:rsid w:val="00867FAF"/>
    <w:rsid w:val="00867FF6"/>
    <w:rsid w:val="00870114"/>
    <w:rsid w:val="008708B5"/>
    <w:rsid w:val="00870E1F"/>
    <w:rsid w:val="00870ED2"/>
    <w:rsid w:val="00872562"/>
    <w:rsid w:val="00874A5E"/>
    <w:rsid w:val="00875612"/>
    <w:rsid w:val="00875A1D"/>
    <w:rsid w:val="008800F5"/>
    <w:rsid w:val="0088024A"/>
    <w:rsid w:val="008814D5"/>
    <w:rsid w:val="00883964"/>
    <w:rsid w:val="00883C64"/>
    <w:rsid w:val="00883F78"/>
    <w:rsid w:val="00885FAA"/>
    <w:rsid w:val="00886BD3"/>
    <w:rsid w:val="00887360"/>
    <w:rsid w:val="00891942"/>
    <w:rsid w:val="0089442D"/>
    <w:rsid w:val="008948E4"/>
    <w:rsid w:val="008952E5"/>
    <w:rsid w:val="00895DB1"/>
    <w:rsid w:val="00896EB4"/>
    <w:rsid w:val="00897E09"/>
    <w:rsid w:val="00897FD9"/>
    <w:rsid w:val="008A307F"/>
    <w:rsid w:val="008A326A"/>
    <w:rsid w:val="008A326B"/>
    <w:rsid w:val="008A3F3A"/>
    <w:rsid w:val="008A4CDB"/>
    <w:rsid w:val="008A7960"/>
    <w:rsid w:val="008B0686"/>
    <w:rsid w:val="008B06E7"/>
    <w:rsid w:val="008B091A"/>
    <w:rsid w:val="008B1E9E"/>
    <w:rsid w:val="008B2406"/>
    <w:rsid w:val="008B376B"/>
    <w:rsid w:val="008B3A15"/>
    <w:rsid w:val="008B4792"/>
    <w:rsid w:val="008B587E"/>
    <w:rsid w:val="008B6D08"/>
    <w:rsid w:val="008B7517"/>
    <w:rsid w:val="008B7A6A"/>
    <w:rsid w:val="008B7A7C"/>
    <w:rsid w:val="008B7B42"/>
    <w:rsid w:val="008B7D8E"/>
    <w:rsid w:val="008C0CC0"/>
    <w:rsid w:val="008C22C1"/>
    <w:rsid w:val="008C2408"/>
    <w:rsid w:val="008C26A3"/>
    <w:rsid w:val="008C451F"/>
    <w:rsid w:val="008C4614"/>
    <w:rsid w:val="008C5875"/>
    <w:rsid w:val="008C596F"/>
    <w:rsid w:val="008C6849"/>
    <w:rsid w:val="008C6A84"/>
    <w:rsid w:val="008C78DD"/>
    <w:rsid w:val="008D05A8"/>
    <w:rsid w:val="008D1782"/>
    <w:rsid w:val="008D1DA8"/>
    <w:rsid w:val="008D26AF"/>
    <w:rsid w:val="008D2A14"/>
    <w:rsid w:val="008D2B52"/>
    <w:rsid w:val="008D3185"/>
    <w:rsid w:val="008D3953"/>
    <w:rsid w:val="008D3C2E"/>
    <w:rsid w:val="008D4DE4"/>
    <w:rsid w:val="008D57BD"/>
    <w:rsid w:val="008D613E"/>
    <w:rsid w:val="008D6770"/>
    <w:rsid w:val="008D6D9D"/>
    <w:rsid w:val="008D6F5D"/>
    <w:rsid w:val="008E1AC1"/>
    <w:rsid w:val="008E1F8E"/>
    <w:rsid w:val="008E2524"/>
    <w:rsid w:val="008E25CB"/>
    <w:rsid w:val="008E27E2"/>
    <w:rsid w:val="008E28AA"/>
    <w:rsid w:val="008E424E"/>
    <w:rsid w:val="008E46B6"/>
    <w:rsid w:val="008E4EC9"/>
    <w:rsid w:val="008E5B52"/>
    <w:rsid w:val="008E5B85"/>
    <w:rsid w:val="008E6B46"/>
    <w:rsid w:val="008E7372"/>
    <w:rsid w:val="008F02F4"/>
    <w:rsid w:val="008F14DF"/>
    <w:rsid w:val="008F28E6"/>
    <w:rsid w:val="008F2B30"/>
    <w:rsid w:val="008F4031"/>
    <w:rsid w:val="00900458"/>
    <w:rsid w:val="0090099D"/>
    <w:rsid w:val="00900A35"/>
    <w:rsid w:val="00900C4D"/>
    <w:rsid w:val="00901E6F"/>
    <w:rsid w:val="009020A6"/>
    <w:rsid w:val="00903906"/>
    <w:rsid w:val="00903C93"/>
    <w:rsid w:val="00903D0E"/>
    <w:rsid w:val="00904AE9"/>
    <w:rsid w:val="00904D19"/>
    <w:rsid w:val="009067A3"/>
    <w:rsid w:val="00906B6C"/>
    <w:rsid w:val="00906D0F"/>
    <w:rsid w:val="00906F06"/>
    <w:rsid w:val="0091112A"/>
    <w:rsid w:val="009113E4"/>
    <w:rsid w:val="00912AEC"/>
    <w:rsid w:val="009138F2"/>
    <w:rsid w:val="009165A1"/>
    <w:rsid w:val="009166AA"/>
    <w:rsid w:val="00920157"/>
    <w:rsid w:val="009212ED"/>
    <w:rsid w:val="00922168"/>
    <w:rsid w:val="009232A6"/>
    <w:rsid w:val="00923DBD"/>
    <w:rsid w:val="0092440F"/>
    <w:rsid w:val="009262AB"/>
    <w:rsid w:val="00926502"/>
    <w:rsid w:val="00926999"/>
    <w:rsid w:val="00926ACE"/>
    <w:rsid w:val="00930E93"/>
    <w:rsid w:val="009313F0"/>
    <w:rsid w:val="00931ACC"/>
    <w:rsid w:val="00931BB5"/>
    <w:rsid w:val="00931EEB"/>
    <w:rsid w:val="00932BA5"/>
    <w:rsid w:val="00932BF6"/>
    <w:rsid w:val="0093334F"/>
    <w:rsid w:val="00933374"/>
    <w:rsid w:val="009344A5"/>
    <w:rsid w:val="00934F87"/>
    <w:rsid w:val="009367BD"/>
    <w:rsid w:val="0093692F"/>
    <w:rsid w:val="00937120"/>
    <w:rsid w:val="0093796F"/>
    <w:rsid w:val="00937C2D"/>
    <w:rsid w:val="0094008B"/>
    <w:rsid w:val="00942D2D"/>
    <w:rsid w:val="00942E84"/>
    <w:rsid w:val="00943356"/>
    <w:rsid w:val="00946699"/>
    <w:rsid w:val="00946B57"/>
    <w:rsid w:val="00946B68"/>
    <w:rsid w:val="00947466"/>
    <w:rsid w:val="009477DF"/>
    <w:rsid w:val="0094799F"/>
    <w:rsid w:val="00950AF0"/>
    <w:rsid w:val="00951D31"/>
    <w:rsid w:val="00952703"/>
    <w:rsid w:val="00953606"/>
    <w:rsid w:val="0095381A"/>
    <w:rsid w:val="00953A7C"/>
    <w:rsid w:val="00953F71"/>
    <w:rsid w:val="009557CE"/>
    <w:rsid w:val="00955A67"/>
    <w:rsid w:val="0095671E"/>
    <w:rsid w:val="00956A19"/>
    <w:rsid w:val="00960CF5"/>
    <w:rsid w:val="00961175"/>
    <w:rsid w:val="00964BDE"/>
    <w:rsid w:val="009657E4"/>
    <w:rsid w:val="009667F4"/>
    <w:rsid w:val="009700F8"/>
    <w:rsid w:val="009706ED"/>
    <w:rsid w:val="009708BD"/>
    <w:rsid w:val="00971C35"/>
    <w:rsid w:val="009733C8"/>
    <w:rsid w:val="00973A06"/>
    <w:rsid w:val="00974AE4"/>
    <w:rsid w:val="00975040"/>
    <w:rsid w:val="00976541"/>
    <w:rsid w:val="0098000B"/>
    <w:rsid w:val="00980062"/>
    <w:rsid w:val="0098271B"/>
    <w:rsid w:val="00982A8D"/>
    <w:rsid w:val="0098362F"/>
    <w:rsid w:val="00984D4F"/>
    <w:rsid w:val="00984DEF"/>
    <w:rsid w:val="00986A20"/>
    <w:rsid w:val="00990DC4"/>
    <w:rsid w:val="009920F4"/>
    <w:rsid w:val="00992D45"/>
    <w:rsid w:val="00994C3D"/>
    <w:rsid w:val="00995EA4"/>
    <w:rsid w:val="009969FD"/>
    <w:rsid w:val="00996E70"/>
    <w:rsid w:val="00997288"/>
    <w:rsid w:val="009A03CD"/>
    <w:rsid w:val="009A0C4B"/>
    <w:rsid w:val="009A2B17"/>
    <w:rsid w:val="009A2DA8"/>
    <w:rsid w:val="009A3D53"/>
    <w:rsid w:val="009A583C"/>
    <w:rsid w:val="009A757E"/>
    <w:rsid w:val="009A7F10"/>
    <w:rsid w:val="009B15DF"/>
    <w:rsid w:val="009B2B10"/>
    <w:rsid w:val="009B3D1C"/>
    <w:rsid w:val="009B45ED"/>
    <w:rsid w:val="009B4DC4"/>
    <w:rsid w:val="009B504D"/>
    <w:rsid w:val="009B5F1A"/>
    <w:rsid w:val="009B669A"/>
    <w:rsid w:val="009C3254"/>
    <w:rsid w:val="009C3306"/>
    <w:rsid w:val="009C36B7"/>
    <w:rsid w:val="009C4080"/>
    <w:rsid w:val="009C697F"/>
    <w:rsid w:val="009D07C1"/>
    <w:rsid w:val="009D1443"/>
    <w:rsid w:val="009D16AC"/>
    <w:rsid w:val="009D1B16"/>
    <w:rsid w:val="009D1BC8"/>
    <w:rsid w:val="009D2EC1"/>
    <w:rsid w:val="009D363E"/>
    <w:rsid w:val="009D3837"/>
    <w:rsid w:val="009D422E"/>
    <w:rsid w:val="009D45E8"/>
    <w:rsid w:val="009D47AE"/>
    <w:rsid w:val="009D4D9F"/>
    <w:rsid w:val="009D4EDC"/>
    <w:rsid w:val="009D59BD"/>
    <w:rsid w:val="009D5FE4"/>
    <w:rsid w:val="009D640C"/>
    <w:rsid w:val="009D799F"/>
    <w:rsid w:val="009E044B"/>
    <w:rsid w:val="009E0FCF"/>
    <w:rsid w:val="009E113D"/>
    <w:rsid w:val="009E142B"/>
    <w:rsid w:val="009E2945"/>
    <w:rsid w:val="009E324B"/>
    <w:rsid w:val="009E40ED"/>
    <w:rsid w:val="009E4DA1"/>
    <w:rsid w:val="009E5ADA"/>
    <w:rsid w:val="009E6CEC"/>
    <w:rsid w:val="009E6D05"/>
    <w:rsid w:val="009E6F3D"/>
    <w:rsid w:val="009E7582"/>
    <w:rsid w:val="009E7733"/>
    <w:rsid w:val="009F05A4"/>
    <w:rsid w:val="009F3BB0"/>
    <w:rsid w:val="009F4647"/>
    <w:rsid w:val="009F47A2"/>
    <w:rsid w:val="009F47E7"/>
    <w:rsid w:val="009F5102"/>
    <w:rsid w:val="009F60B2"/>
    <w:rsid w:val="009F718F"/>
    <w:rsid w:val="009F761D"/>
    <w:rsid w:val="009F7B78"/>
    <w:rsid w:val="00A000F4"/>
    <w:rsid w:val="00A00DBA"/>
    <w:rsid w:val="00A012E3"/>
    <w:rsid w:val="00A0155B"/>
    <w:rsid w:val="00A0286F"/>
    <w:rsid w:val="00A02DC2"/>
    <w:rsid w:val="00A04CE6"/>
    <w:rsid w:val="00A06E14"/>
    <w:rsid w:val="00A10C9C"/>
    <w:rsid w:val="00A111E2"/>
    <w:rsid w:val="00A123AE"/>
    <w:rsid w:val="00A13914"/>
    <w:rsid w:val="00A13A1A"/>
    <w:rsid w:val="00A1417D"/>
    <w:rsid w:val="00A14A96"/>
    <w:rsid w:val="00A14D35"/>
    <w:rsid w:val="00A15B96"/>
    <w:rsid w:val="00A2006E"/>
    <w:rsid w:val="00A20673"/>
    <w:rsid w:val="00A219AE"/>
    <w:rsid w:val="00A2293E"/>
    <w:rsid w:val="00A24183"/>
    <w:rsid w:val="00A25468"/>
    <w:rsid w:val="00A26039"/>
    <w:rsid w:val="00A26882"/>
    <w:rsid w:val="00A26D1D"/>
    <w:rsid w:val="00A26E83"/>
    <w:rsid w:val="00A27C71"/>
    <w:rsid w:val="00A32585"/>
    <w:rsid w:val="00A327D5"/>
    <w:rsid w:val="00A32979"/>
    <w:rsid w:val="00A329C4"/>
    <w:rsid w:val="00A33D08"/>
    <w:rsid w:val="00A351B4"/>
    <w:rsid w:val="00A3521B"/>
    <w:rsid w:val="00A36FE4"/>
    <w:rsid w:val="00A370C6"/>
    <w:rsid w:val="00A3712E"/>
    <w:rsid w:val="00A40556"/>
    <w:rsid w:val="00A40C8D"/>
    <w:rsid w:val="00A41E20"/>
    <w:rsid w:val="00A42104"/>
    <w:rsid w:val="00A42353"/>
    <w:rsid w:val="00A42F7C"/>
    <w:rsid w:val="00A43CBB"/>
    <w:rsid w:val="00A44AF6"/>
    <w:rsid w:val="00A458F8"/>
    <w:rsid w:val="00A45917"/>
    <w:rsid w:val="00A469FC"/>
    <w:rsid w:val="00A46EEF"/>
    <w:rsid w:val="00A47731"/>
    <w:rsid w:val="00A500B0"/>
    <w:rsid w:val="00A501AB"/>
    <w:rsid w:val="00A50CB3"/>
    <w:rsid w:val="00A5193E"/>
    <w:rsid w:val="00A52203"/>
    <w:rsid w:val="00A528CE"/>
    <w:rsid w:val="00A5474B"/>
    <w:rsid w:val="00A548A3"/>
    <w:rsid w:val="00A548A7"/>
    <w:rsid w:val="00A5638F"/>
    <w:rsid w:val="00A56A3B"/>
    <w:rsid w:val="00A604CC"/>
    <w:rsid w:val="00A6185E"/>
    <w:rsid w:val="00A629F7"/>
    <w:rsid w:val="00A63117"/>
    <w:rsid w:val="00A63846"/>
    <w:rsid w:val="00A6597E"/>
    <w:rsid w:val="00A6768D"/>
    <w:rsid w:val="00A677BF"/>
    <w:rsid w:val="00A70173"/>
    <w:rsid w:val="00A70241"/>
    <w:rsid w:val="00A71112"/>
    <w:rsid w:val="00A71836"/>
    <w:rsid w:val="00A72819"/>
    <w:rsid w:val="00A7285E"/>
    <w:rsid w:val="00A73429"/>
    <w:rsid w:val="00A735A8"/>
    <w:rsid w:val="00A738F1"/>
    <w:rsid w:val="00A74A2D"/>
    <w:rsid w:val="00A74CCA"/>
    <w:rsid w:val="00A74DBA"/>
    <w:rsid w:val="00A75797"/>
    <w:rsid w:val="00A75D44"/>
    <w:rsid w:val="00A761AD"/>
    <w:rsid w:val="00A77762"/>
    <w:rsid w:val="00A81332"/>
    <w:rsid w:val="00A81587"/>
    <w:rsid w:val="00A82233"/>
    <w:rsid w:val="00A85733"/>
    <w:rsid w:val="00A860DE"/>
    <w:rsid w:val="00A863AD"/>
    <w:rsid w:val="00A86574"/>
    <w:rsid w:val="00A8695A"/>
    <w:rsid w:val="00A870EA"/>
    <w:rsid w:val="00A91E6E"/>
    <w:rsid w:val="00A922F0"/>
    <w:rsid w:val="00A943BB"/>
    <w:rsid w:val="00A947D2"/>
    <w:rsid w:val="00A96745"/>
    <w:rsid w:val="00A96AFD"/>
    <w:rsid w:val="00A96F5F"/>
    <w:rsid w:val="00A97BC1"/>
    <w:rsid w:val="00A97DCA"/>
    <w:rsid w:val="00AA2A7F"/>
    <w:rsid w:val="00AA2BD9"/>
    <w:rsid w:val="00AA2DED"/>
    <w:rsid w:val="00AA3D8B"/>
    <w:rsid w:val="00AA40B1"/>
    <w:rsid w:val="00AA5CC2"/>
    <w:rsid w:val="00AA6219"/>
    <w:rsid w:val="00AA646C"/>
    <w:rsid w:val="00AA6F7E"/>
    <w:rsid w:val="00AB06DF"/>
    <w:rsid w:val="00AB1923"/>
    <w:rsid w:val="00AB2B30"/>
    <w:rsid w:val="00AB3822"/>
    <w:rsid w:val="00AB6069"/>
    <w:rsid w:val="00AB76F6"/>
    <w:rsid w:val="00AB7756"/>
    <w:rsid w:val="00AC0A0D"/>
    <w:rsid w:val="00AC139E"/>
    <w:rsid w:val="00AC3863"/>
    <w:rsid w:val="00AC3D7C"/>
    <w:rsid w:val="00AC3F6D"/>
    <w:rsid w:val="00AC4E94"/>
    <w:rsid w:val="00AC52E7"/>
    <w:rsid w:val="00AC5527"/>
    <w:rsid w:val="00AC5D8F"/>
    <w:rsid w:val="00AC69B3"/>
    <w:rsid w:val="00AC7AB7"/>
    <w:rsid w:val="00AD02BD"/>
    <w:rsid w:val="00AD0737"/>
    <w:rsid w:val="00AD1466"/>
    <w:rsid w:val="00AD1FF2"/>
    <w:rsid w:val="00AD20EF"/>
    <w:rsid w:val="00AD4CA8"/>
    <w:rsid w:val="00AD4CFE"/>
    <w:rsid w:val="00AD529A"/>
    <w:rsid w:val="00AD6A8A"/>
    <w:rsid w:val="00AD758F"/>
    <w:rsid w:val="00AD7789"/>
    <w:rsid w:val="00AD794A"/>
    <w:rsid w:val="00AE057E"/>
    <w:rsid w:val="00AE122F"/>
    <w:rsid w:val="00AE16AE"/>
    <w:rsid w:val="00AE249B"/>
    <w:rsid w:val="00AE37A2"/>
    <w:rsid w:val="00AE3E62"/>
    <w:rsid w:val="00AE4E61"/>
    <w:rsid w:val="00AE5AEC"/>
    <w:rsid w:val="00AE6456"/>
    <w:rsid w:val="00AE65B5"/>
    <w:rsid w:val="00AF0E60"/>
    <w:rsid w:val="00AF0F06"/>
    <w:rsid w:val="00AF1375"/>
    <w:rsid w:val="00AF16A2"/>
    <w:rsid w:val="00AF22E8"/>
    <w:rsid w:val="00AF30F3"/>
    <w:rsid w:val="00B00DA2"/>
    <w:rsid w:val="00B018BD"/>
    <w:rsid w:val="00B0306D"/>
    <w:rsid w:val="00B048D2"/>
    <w:rsid w:val="00B054C1"/>
    <w:rsid w:val="00B0770F"/>
    <w:rsid w:val="00B0776C"/>
    <w:rsid w:val="00B10022"/>
    <w:rsid w:val="00B10A24"/>
    <w:rsid w:val="00B12D21"/>
    <w:rsid w:val="00B13336"/>
    <w:rsid w:val="00B1364B"/>
    <w:rsid w:val="00B13BB7"/>
    <w:rsid w:val="00B13D7B"/>
    <w:rsid w:val="00B14E63"/>
    <w:rsid w:val="00B15806"/>
    <w:rsid w:val="00B17507"/>
    <w:rsid w:val="00B20A24"/>
    <w:rsid w:val="00B2229E"/>
    <w:rsid w:val="00B237D0"/>
    <w:rsid w:val="00B24B60"/>
    <w:rsid w:val="00B260DF"/>
    <w:rsid w:val="00B26787"/>
    <w:rsid w:val="00B30236"/>
    <w:rsid w:val="00B33A3D"/>
    <w:rsid w:val="00B35F13"/>
    <w:rsid w:val="00B369FB"/>
    <w:rsid w:val="00B4092F"/>
    <w:rsid w:val="00B41EB0"/>
    <w:rsid w:val="00B44A8D"/>
    <w:rsid w:val="00B4532E"/>
    <w:rsid w:val="00B45917"/>
    <w:rsid w:val="00B53CAE"/>
    <w:rsid w:val="00B54D6C"/>
    <w:rsid w:val="00B5506B"/>
    <w:rsid w:val="00B5566F"/>
    <w:rsid w:val="00B61081"/>
    <w:rsid w:val="00B614E2"/>
    <w:rsid w:val="00B618E8"/>
    <w:rsid w:val="00B61F87"/>
    <w:rsid w:val="00B63268"/>
    <w:rsid w:val="00B63E5C"/>
    <w:rsid w:val="00B64279"/>
    <w:rsid w:val="00B64D5E"/>
    <w:rsid w:val="00B65263"/>
    <w:rsid w:val="00B658F0"/>
    <w:rsid w:val="00B664A1"/>
    <w:rsid w:val="00B72110"/>
    <w:rsid w:val="00B7365F"/>
    <w:rsid w:val="00B75362"/>
    <w:rsid w:val="00B753F3"/>
    <w:rsid w:val="00B75819"/>
    <w:rsid w:val="00B75C93"/>
    <w:rsid w:val="00B77608"/>
    <w:rsid w:val="00B77DAD"/>
    <w:rsid w:val="00B8024B"/>
    <w:rsid w:val="00B80337"/>
    <w:rsid w:val="00B81F5B"/>
    <w:rsid w:val="00B8297A"/>
    <w:rsid w:val="00B84EBB"/>
    <w:rsid w:val="00B8558C"/>
    <w:rsid w:val="00B86A36"/>
    <w:rsid w:val="00B875E7"/>
    <w:rsid w:val="00B9018E"/>
    <w:rsid w:val="00B90328"/>
    <w:rsid w:val="00B90A1E"/>
    <w:rsid w:val="00B91D88"/>
    <w:rsid w:val="00B9215F"/>
    <w:rsid w:val="00B92523"/>
    <w:rsid w:val="00B95DBA"/>
    <w:rsid w:val="00B9626D"/>
    <w:rsid w:val="00B96860"/>
    <w:rsid w:val="00BA0A7B"/>
    <w:rsid w:val="00BA13A5"/>
    <w:rsid w:val="00BA31A2"/>
    <w:rsid w:val="00BA429B"/>
    <w:rsid w:val="00BA45D9"/>
    <w:rsid w:val="00BA480B"/>
    <w:rsid w:val="00BA6706"/>
    <w:rsid w:val="00BB0466"/>
    <w:rsid w:val="00BB1589"/>
    <w:rsid w:val="00BB183E"/>
    <w:rsid w:val="00BB20EB"/>
    <w:rsid w:val="00BB365D"/>
    <w:rsid w:val="00BB4822"/>
    <w:rsid w:val="00BB5880"/>
    <w:rsid w:val="00BB6491"/>
    <w:rsid w:val="00BB73E4"/>
    <w:rsid w:val="00BC0699"/>
    <w:rsid w:val="00BC06FB"/>
    <w:rsid w:val="00BC0D0A"/>
    <w:rsid w:val="00BC12BF"/>
    <w:rsid w:val="00BC18B1"/>
    <w:rsid w:val="00BC228C"/>
    <w:rsid w:val="00BC2E40"/>
    <w:rsid w:val="00BC34C7"/>
    <w:rsid w:val="00BC3FDD"/>
    <w:rsid w:val="00BC417C"/>
    <w:rsid w:val="00BC47D6"/>
    <w:rsid w:val="00BC4C21"/>
    <w:rsid w:val="00BC4E2F"/>
    <w:rsid w:val="00BC51D1"/>
    <w:rsid w:val="00BC520B"/>
    <w:rsid w:val="00BC52B3"/>
    <w:rsid w:val="00BC60C4"/>
    <w:rsid w:val="00BC6587"/>
    <w:rsid w:val="00BD05B3"/>
    <w:rsid w:val="00BD0F12"/>
    <w:rsid w:val="00BD153A"/>
    <w:rsid w:val="00BD1F91"/>
    <w:rsid w:val="00BD3AC7"/>
    <w:rsid w:val="00BD42D3"/>
    <w:rsid w:val="00BD7994"/>
    <w:rsid w:val="00BE0D55"/>
    <w:rsid w:val="00BE1D04"/>
    <w:rsid w:val="00BE3AEF"/>
    <w:rsid w:val="00BE3B26"/>
    <w:rsid w:val="00BE5DE3"/>
    <w:rsid w:val="00BE68AE"/>
    <w:rsid w:val="00BF0A80"/>
    <w:rsid w:val="00BF0DA0"/>
    <w:rsid w:val="00BF1AFC"/>
    <w:rsid w:val="00BF26B6"/>
    <w:rsid w:val="00BF427C"/>
    <w:rsid w:val="00BF56D7"/>
    <w:rsid w:val="00BF636E"/>
    <w:rsid w:val="00BF68EA"/>
    <w:rsid w:val="00BF7621"/>
    <w:rsid w:val="00BF7E3E"/>
    <w:rsid w:val="00BF7FEB"/>
    <w:rsid w:val="00C00B1E"/>
    <w:rsid w:val="00C0249E"/>
    <w:rsid w:val="00C02910"/>
    <w:rsid w:val="00C02EFD"/>
    <w:rsid w:val="00C03124"/>
    <w:rsid w:val="00C037B8"/>
    <w:rsid w:val="00C05135"/>
    <w:rsid w:val="00C05818"/>
    <w:rsid w:val="00C05910"/>
    <w:rsid w:val="00C06549"/>
    <w:rsid w:val="00C07464"/>
    <w:rsid w:val="00C078A3"/>
    <w:rsid w:val="00C07EB3"/>
    <w:rsid w:val="00C10A05"/>
    <w:rsid w:val="00C10B0E"/>
    <w:rsid w:val="00C10F0E"/>
    <w:rsid w:val="00C112A4"/>
    <w:rsid w:val="00C11534"/>
    <w:rsid w:val="00C1263A"/>
    <w:rsid w:val="00C12679"/>
    <w:rsid w:val="00C12E3B"/>
    <w:rsid w:val="00C145CD"/>
    <w:rsid w:val="00C14C64"/>
    <w:rsid w:val="00C154B8"/>
    <w:rsid w:val="00C15FC9"/>
    <w:rsid w:val="00C17611"/>
    <w:rsid w:val="00C17ED7"/>
    <w:rsid w:val="00C20791"/>
    <w:rsid w:val="00C20DF4"/>
    <w:rsid w:val="00C21241"/>
    <w:rsid w:val="00C2145D"/>
    <w:rsid w:val="00C21C17"/>
    <w:rsid w:val="00C2283A"/>
    <w:rsid w:val="00C2319F"/>
    <w:rsid w:val="00C23BAC"/>
    <w:rsid w:val="00C24345"/>
    <w:rsid w:val="00C24966"/>
    <w:rsid w:val="00C24EC5"/>
    <w:rsid w:val="00C253D2"/>
    <w:rsid w:val="00C25FE7"/>
    <w:rsid w:val="00C2674E"/>
    <w:rsid w:val="00C26F11"/>
    <w:rsid w:val="00C27C0E"/>
    <w:rsid w:val="00C30324"/>
    <w:rsid w:val="00C30483"/>
    <w:rsid w:val="00C3074D"/>
    <w:rsid w:val="00C31D62"/>
    <w:rsid w:val="00C328D3"/>
    <w:rsid w:val="00C32C59"/>
    <w:rsid w:val="00C33340"/>
    <w:rsid w:val="00C3431D"/>
    <w:rsid w:val="00C34397"/>
    <w:rsid w:val="00C345DF"/>
    <w:rsid w:val="00C34741"/>
    <w:rsid w:val="00C36C4C"/>
    <w:rsid w:val="00C371E8"/>
    <w:rsid w:val="00C378F3"/>
    <w:rsid w:val="00C37C5D"/>
    <w:rsid w:val="00C40791"/>
    <w:rsid w:val="00C408A1"/>
    <w:rsid w:val="00C46EBA"/>
    <w:rsid w:val="00C473B5"/>
    <w:rsid w:val="00C5023C"/>
    <w:rsid w:val="00C50AFC"/>
    <w:rsid w:val="00C5158E"/>
    <w:rsid w:val="00C53D50"/>
    <w:rsid w:val="00C54EAD"/>
    <w:rsid w:val="00C553B3"/>
    <w:rsid w:val="00C55C05"/>
    <w:rsid w:val="00C55C85"/>
    <w:rsid w:val="00C560F7"/>
    <w:rsid w:val="00C5760A"/>
    <w:rsid w:val="00C605E7"/>
    <w:rsid w:val="00C613C1"/>
    <w:rsid w:val="00C6166A"/>
    <w:rsid w:val="00C61B4B"/>
    <w:rsid w:val="00C61BC8"/>
    <w:rsid w:val="00C61EF6"/>
    <w:rsid w:val="00C6224C"/>
    <w:rsid w:val="00C62683"/>
    <w:rsid w:val="00C62998"/>
    <w:rsid w:val="00C62BFE"/>
    <w:rsid w:val="00C6306E"/>
    <w:rsid w:val="00C67539"/>
    <w:rsid w:val="00C67EAF"/>
    <w:rsid w:val="00C67FD2"/>
    <w:rsid w:val="00C702BA"/>
    <w:rsid w:val="00C7105B"/>
    <w:rsid w:val="00C71716"/>
    <w:rsid w:val="00C72537"/>
    <w:rsid w:val="00C73C54"/>
    <w:rsid w:val="00C7473F"/>
    <w:rsid w:val="00C74E65"/>
    <w:rsid w:val="00C778C1"/>
    <w:rsid w:val="00C80C84"/>
    <w:rsid w:val="00C815BF"/>
    <w:rsid w:val="00C82382"/>
    <w:rsid w:val="00C8426F"/>
    <w:rsid w:val="00C851BE"/>
    <w:rsid w:val="00C85A8E"/>
    <w:rsid w:val="00C86228"/>
    <w:rsid w:val="00C86621"/>
    <w:rsid w:val="00C873BA"/>
    <w:rsid w:val="00C907B6"/>
    <w:rsid w:val="00C90E4B"/>
    <w:rsid w:val="00C92654"/>
    <w:rsid w:val="00C93282"/>
    <w:rsid w:val="00C94220"/>
    <w:rsid w:val="00C94A14"/>
    <w:rsid w:val="00C96475"/>
    <w:rsid w:val="00C975CC"/>
    <w:rsid w:val="00CA3963"/>
    <w:rsid w:val="00CA5069"/>
    <w:rsid w:val="00CA6035"/>
    <w:rsid w:val="00CA7836"/>
    <w:rsid w:val="00CA7839"/>
    <w:rsid w:val="00CA7E7D"/>
    <w:rsid w:val="00CB0B87"/>
    <w:rsid w:val="00CB1829"/>
    <w:rsid w:val="00CB2342"/>
    <w:rsid w:val="00CB3486"/>
    <w:rsid w:val="00CC0243"/>
    <w:rsid w:val="00CC0E44"/>
    <w:rsid w:val="00CC1903"/>
    <w:rsid w:val="00CC217E"/>
    <w:rsid w:val="00CC251A"/>
    <w:rsid w:val="00CC283B"/>
    <w:rsid w:val="00CC2D66"/>
    <w:rsid w:val="00CC2F9D"/>
    <w:rsid w:val="00CC48D1"/>
    <w:rsid w:val="00CC4913"/>
    <w:rsid w:val="00CD0FFE"/>
    <w:rsid w:val="00CD1AAC"/>
    <w:rsid w:val="00CD1FDD"/>
    <w:rsid w:val="00CD29E1"/>
    <w:rsid w:val="00CD3BA1"/>
    <w:rsid w:val="00CD4052"/>
    <w:rsid w:val="00CD425F"/>
    <w:rsid w:val="00CD5622"/>
    <w:rsid w:val="00CD578E"/>
    <w:rsid w:val="00CD5808"/>
    <w:rsid w:val="00CD5D24"/>
    <w:rsid w:val="00CD5DB7"/>
    <w:rsid w:val="00CD77A8"/>
    <w:rsid w:val="00CE1000"/>
    <w:rsid w:val="00CE157B"/>
    <w:rsid w:val="00CE1984"/>
    <w:rsid w:val="00CE500B"/>
    <w:rsid w:val="00CE536D"/>
    <w:rsid w:val="00CE54B0"/>
    <w:rsid w:val="00CE5EDD"/>
    <w:rsid w:val="00CE7E35"/>
    <w:rsid w:val="00CF0CB9"/>
    <w:rsid w:val="00CF1778"/>
    <w:rsid w:val="00CF18DF"/>
    <w:rsid w:val="00CF1F7D"/>
    <w:rsid w:val="00CF2407"/>
    <w:rsid w:val="00CF3393"/>
    <w:rsid w:val="00CF3552"/>
    <w:rsid w:val="00CF3FA5"/>
    <w:rsid w:val="00CF4554"/>
    <w:rsid w:val="00CF513F"/>
    <w:rsid w:val="00CF727A"/>
    <w:rsid w:val="00CF74DB"/>
    <w:rsid w:val="00CF7EC9"/>
    <w:rsid w:val="00CF7F8A"/>
    <w:rsid w:val="00D01FA2"/>
    <w:rsid w:val="00D027C6"/>
    <w:rsid w:val="00D02CDC"/>
    <w:rsid w:val="00D0353D"/>
    <w:rsid w:val="00D0428D"/>
    <w:rsid w:val="00D07384"/>
    <w:rsid w:val="00D11F81"/>
    <w:rsid w:val="00D12197"/>
    <w:rsid w:val="00D12277"/>
    <w:rsid w:val="00D12FBB"/>
    <w:rsid w:val="00D1309A"/>
    <w:rsid w:val="00D133E4"/>
    <w:rsid w:val="00D144D1"/>
    <w:rsid w:val="00D17ACA"/>
    <w:rsid w:val="00D21113"/>
    <w:rsid w:val="00D21AE6"/>
    <w:rsid w:val="00D22531"/>
    <w:rsid w:val="00D2293F"/>
    <w:rsid w:val="00D22D73"/>
    <w:rsid w:val="00D23747"/>
    <w:rsid w:val="00D245BE"/>
    <w:rsid w:val="00D25386"/>
    <w:rsid w:val="00D2692A"/>
    <w:rsid w:val="00D26A6E"/>
    <w:rsid w:val="00D2742A"/>
    <w:rsid w:val="00D276EE"/>
    <w:rsid w:val="00D30754"/>
    <w:rsid w:val="00D31BE9"/>
    <w:rsid w:val="00D337E6"/>
    <w:rsid w:val="00D342C4"/>
    <w:rsid w:val="00D35964"/>
    <w:rsid w:val="00D416D7"/>
    <w:rsid w:val="00D4172E"/>
    <w:rsid w:val="00D42B60"/>
    <w:rsid w:val="00D435DC"/>
    <w:rsid w:val="00D4457B"/>
    <w:rsid w:val="00D453BB"/>
    <w:rsid w:val="00D45786"/>
    <w:rsid w:val="00D46F74"/>
    <w:rsid w:val="00D4764E"/>
    <w:rsid w:val="00D47D03"/>
    <w:rsid w:val="00D52FEC"/>
    <w:rsid w:val="00D53C5D"/>
    <w:rsid w:val="00D541DF"/>
    <w:rsid w:val="00D54B11"/>
    <w:rsid w:val="00D54F92"/>
    <w:rsid w:val="00D55137"/>
    <w:rsid w:val="00D56253"/>
    <w:rsid w:val="00D572C0"/>
    <w:rsid w:val="00D600F5"/>
    <w:rsid w:val="00D60EAC"/>
    <w:rsid w:val="00D617E4"/>
    <w:rsid w:val="00D61808"/>
    <w:rsid w:val="00D619F7"/>
    <w:rsid w:val="00D62BA0"/>
    <w:rsid w:val="00D63498"/>
    <w:rsid w:val="00D63E04"/>
    <w:rsid w:val="00D64AAF"/>
    <w:rsid w:val="00D64F5D"/>
    <w:rsid w:val="00D65058"/>
    <w:rsid w:val="00D65891"/>
    <w:rsid w:val="00D65B5B"/>
    <w:rsid w:val="00D66095"/>
    <w:rsid w:val="00D66D30"/>
    <w:rsid w:val="00D67047"/>
    <w:rsid w:val="00D6770E"/>
    <w:rsid w:val="00D67AAA"/>
    <w:rsid w:val="00D707AA"/>
    <w:rsid w:val="00D725DE"/>
    <w:rsid w:val="00D72EB2"/>
    <w:rsid w:val="00D732C1"/>
    <w:rsid w:val="00D74214"/>
    <w:rsid w:val="00D744C0"/>
    <w:rsid w:val="00D750B6"/>
    <w:rsid w:val="00D80B91"/>
    <w:rsid w:val="00D816AA"/>
    <w:rsid w:val="00D81B91"/>
    <w:rsid w:val="00D82C0F"/>
    <w:rsid w:val="00D84DFD"/>
    <w:rsid w:val="00D84F62"/>
    <w:rsid w:val="00D93C48"/>
    <w:rsid w:val="00D96127"/>
    <w:rsid w:val="00D96AC8"/>
    <w:rsid w:val="00D97BE4"/>
    <w:rsid w:val="00DA0B06"/>
    <w:rsid w:val="00DA0C67"/>
    <w:rsid w:val="00DA6BBA"/>
    <w:rsid w:val="00DA7F31"/>
    <w:rsid w:val="00DB0E3D"/>
    <w:rsid w:val="00DB280F"/>
    <w:rsid w:val="00DB3836"/>
    <w:rsid w:val="00DB4246"/>
    <w:rsid w:val="00DB5246"/>
    <w:rsid w:val="00DB524E"/>
    <w:rsid w:val="00DB581B"/>
    <w:rsid w:val="00DB6A86"/>
    <w:rsid w:val="00DB747A"/>
    <w:rsid w:val="00DC0B77"/>
    <w:rsid w:val="00DC0CE1"/>
    <w:rsid w:val="00DC14F8"/>
    <w:rsid w:val="00DC2CC3"/>
    <w:rsid w:val="00DC5FA9"/>
    <w:rsid w:val="00DC6C10"/>
    <w:rsid w:val="00DD0DF9"/>
    <w:rsid w:val="00DD266E"/>
    <w:rsid w:val="00DD56FC"/>
    <w:rsid w:val="00DE04DB"/>
    <w:rsid w:val="00DE0EE3"/>
    <w:rsid w:val="00DE1D62"/>
    <w:rsid w:val="00DE2AE3"/>
    <w:rsid w:val="00DE333D"/>
    <w:rsid w:val="00DE4B9E"/>
    <w:rsid w:val="00DE5151"/>
    <w:rsid w:val="00DE57C5"/>
    <w:rsid w:val="00DE5825"/>
    <w:rsid w:val="00DE5871"/>
    <w:rsid w:val="00DE6318"/>
    <w:rsid w:val="00DE75BB"/>
    <w:rsid w:val="00DE7A32"/>
    <w:rsid w:val="00DE7B24"/>
    <w:rsid w:val="00DE7BA5"/>
    <w:rsid w:val="00DE7EFF"/>
    <w:rsid w:val="00DF07B4"/>
    <w:rsid w:val="00DF1227"/>
    <w:rsid w:val="00DF1E03"/>
    <w:rsid w:val="00DF2645"/>
    <w:rsid w:val="00DF3B32"/>
    <w:rsid w:val="00DF484D"/>
    <w:rsid w:val="00DF5AE4"/>
    <w:rsid w:val="00DF5CCE"/>
    <w:rsid w:val="00DF6691"/>
    <w:rsid w:val="00DF7109"/>
    <w:rsid w:val="00DF7197"/>
    <w:rsid w:val="00E013D0"/>
    <w:rsid w:val="00E01794"/>
    <w:rsid w:val="00E01AAB"/>
    <w:rsid w:val="00E03384"/>
    <w:rsid w:val="00E07387"/>
    <w:rsid w:val="00E07783"/>
    <w:rsid w:val="00E07EAB"/>
    <w:rsid w:val="00E10146"/>
    <w:rsid w:val="00E10E3C"/>
    <w:rsid w:val="00E112D5"/>
    <w:rsid w:val="00E11904"/>
    <w:rsid w:val="00E137AF"/>
    <w:rsid w:val="00E16D2D"/>
    <w:rsid w:val="00E16EC9"/>
    <w:rsid w:val="00E17FB9"/>
    <w:rsid w:val="00E22626"/>
    <w:rsid w:val="00E22DBD"/>
    <w:rsid w:val="00E23D34"/>
    <w:rsid w:val="00E24081"/>
    <w:rsid w:val="00E26662"/>
    <w:rsid w:val="00E26D4B"/>
    <w:rsid w:val="00E314B8"/>
    <w:rsid w:val="00E31D09"/>
    <w:rsid w:val="00E31EC7"/>
    <w:rsid w:val="00E3295B"/>
    <w:rsid w:val="00E33DC7"/>
    <w:rsid w:val="00E34283"/>
    <w:rsid w:val="00E35C4F"/>
    <w:rsid w:val="00E3653B"/>
    <w:rsid w:val="00E36949"/>
    <w:rsid w:val="00E400AF"/>
    <w:rsid w:val="00E40141"/>
    <w:rsid w:val="00E402DD"/>
    <w:rsid w:val="00E40FC2"/>
    <w:rsid w:val="00E42164"/>
    <w:rsid w:val="00E4276E"/>
    <w:rsid w:val="00E45184"/>
    <w:rsid w:val="00E45243"/>
    <w:rsid w:val="00E46E2E"/>
    <w:rsid w:val="00E47172"/>
    <w:rsid w:val="00E47759"/>
    <w:rsid w:val="00E50E25"/>
    <w:rsid w:val="00E50F54"/>
    <w:rsid w:val="00E51CEF"/>
    <w:rsid w:val="00E53145"/>
    <w:rsid w:val="00E53226"/>
    <w:rsid w:val="00E53C49"/>
    <w:rsid w:val="00E56F3D"/>
    <w:rsid w:val="00E57574"/>
    <w:rsid w:val="00E57EE9"/>
    <w:rsid w:val="00E60163"/>
    <w:rsid w:val="00E603F3"/>
    <w:rsid w:val="00E60621"/>
    <w:rsid w:val="00E614F2"/>
    <w:rsid w:val="00E626E0"/>
    <w:rsid w:val="00E632E1"/>
    <w:rsid w:val="00E63F76"/>
    <w:rsid w:val="00E648BF"/>
    <w:rsid w:val="00E65B37"/>
    <w:rsid w:val="00E675CA"/>
    <w:rsid w:val="00E72845"/>
    <w:rsid w:val="00E73886"/>
    <w:rsid w:val="00E74BD4"/>
    <w:rsid w:val="00E75B21"/>
    <w:rsid w:val="00E763C2"/>
    <w:rsid w:val="00E7650F"/>
    <w:rsid w:val="00E769BD"/>
    <w:rsid w:val="00E77158"/>
    <w:rsid w:val="00E77BDF"/>
    <w:rsid w:val="00E77F9F"/>
    <w:rsid w:val="00E8054A"/>
    <w:rsid w:val="00E8123E"/>
    <w:rsid w:val="00E81820"/>
    <w:rsid w:val="00E83205"/>
    <w:rsid w:val="00E83375"/>
    <w:rsid w:val="00E84051"/>
    <w:rsid w:val="00E90F7D"/>
    <w:rsid w:val="00E918E2"/>
    <w:rsid w:val="00E9241A"/>
    <w:rsid w:val="00E92B8C"/>
    <w:rsid w:val="00E930C6"/>
    <w:rsid w:val="00E95B76"/>
    <w:rsid w:val="00E95F27"/>
    <w:rsid w:val="00E96B83"/>
    <w:rsid w:val="00E9734C"/>
    <w:rsid w:val="00EA06AF"/>
    <w:rsid w:val="00EA1E01"/>
    <w:rsid w:val="00EA2430"/>
    <w:rsid w:val="00EA2810"/>
    <w:rsid w:val="00EA293D"/>
    <w:rsid w:val="00EA2EA1"/>
    <w:rsid w:val="00EA3049"/>
    <w:rsid w:val="00EA3389"/>
    <w:rsid w:val="00EA3781"/>
    <w:rsid w:val="00EA40CE"/>
    <w:rsid w:val="00EA48B0"/>
    <w:rsid w:val="00EA5481"/>
    <w:rsid w:val="00EA5755"/>
    <w:rsid w:val="00EB2A73"/>
    <w:rsid w:val="00EB31E2"/>
    <w:rsid w:val="00EB41DE"/>
    <w:rsid w:val="00EB5309"/>
    <w:rsid w:val="00EB65AD"/>
    <w:rsid w:val="00EB796E"/>
    <w:rsid w:val="00EC0768"/>
    <w:rsid w:val="00EC108F"/>
    <w:rsid w:val="00EC3CD0"/>
    <w:rsid w:val="00EC7CC9"/>
    <w:rsid w:val="00ED12C5"/>
    <w:rsid w:val="00ED21F5"/>
    <w:rsid w:val="00ED3A36"/>
    <w:rsid w:val="00ED3BE7"/>
    <w:rsid w:val="00ED4AEE"/>
    <w:rsid w:val="00ED5813"/>
    <w:rsid w:val="00ED593E"/>
    <w:rsid w:val="00ED6741"/>
    <w:rsid w:val="00ED69A6"/>
    <w:rsid w:val="00ED6A91"/>
    <w:rsid w:val="00ED6AC7"/>
    <w:rsid w:val="00ED7E5D"/>
    <w:rsid w:val="00EE27AB"/>
    <w:rsid w:val="00EE291A"/>
    <w:rsid w:val="00EE4A08"/>
    <w:rsid w:val="00EE6BF8"/>
    <w:rsid w:val="00EE7E7A"/>
    <w:rsid w:val="00EF04C4"/>
    <w:rsid w:val="00EF06EA"/>
    <w:rsid w:val="00EF0A01"/>
    <w:rsid w:val="00EF1ABD"/>
    <w:rsid w:val="00EF2861"/>
    <w:rsid w:val="00EF45FE"/>
    <w:rsid w:val="00EF5B5C"/>
    <w:rsid w:val="00EF5F6B"/>
    <w:rsid w:val="00EF6068"/>
    <w:rsid w:val="00EF6583"/>
    <w:rsid w:val="00EF75E0"/>
    <w:rsid w:val="00F01E40"/>
    <w:rsid w:val="00F031F0"/>
    <w:rsid w:val="00F03F36"/>
    <w:rsid w:val="00F0419F"/>
    <w:rsid w:val="00F0438B"/>
    <w:rsid w:val="00F05939"/>
    <w:rsid w:val="00F05CDF"/>
    <w:rsid w:val="00F05CE1"/>
    <w:rsid w:val="00F06750"/>
    <w:rsid w:val="00F06B42"/>
    <w:rsid w:val="00F07A10"/>
    <w:rsid w:val="00F07DD7"/>
    <w:rsid w:val="00F122A6"/>
    <w:rsid w:val="00F12376"/>
    <w:rsid w:val="00F1277F"/>
    <w:rsid w:val="00F12CED"/>
    <w:rsid w:val="00F13079"/>
    <w:rsid w:val="00F1316E"/>
    <w:rsid w:val="00F1406D"/>
    <w:rsid w:val="00F142B9"/>
    <w:rsid w:val="00F1491A"/>
    <w:rsid w:val="00F20E44"/>
    <w:rsid w:val="00F21882"/>
    <w:rsid w:val="00F21C41"/>
    <w:rsid w:val="00F22567"/>
    <w:rsid w:val="00F23644"/>
    <w:rsid w:val="00F24817"/>
    <w:rsid w:val="00F24BF9"/>
    <w:rsid w:val="00F2636B"/>
    <w:rsid w:val="00F2729D"/>
    <w:rsid w:val="00F2730C"/>
    <w:rsid w:val="00F275E4"/>
    <w:rsid w:val="00F278C3"/>
    <w:rsid w:val="00F30BEB"/>
    <w:rsid w:val="00F30D3A"/>
    <w:rsid w:val="00F30F52"/>
    <w:rsid w:val="00F323A0"/>
    <w:rsid w:val="00F32B52"/>
    <w:rsid w:val="00F33149"/>
    <w:rsid w:val="00F337D7"/>
    <w:rsid w:val="00F34ABC"/>
    <w:rsid w:val="00F35361"/>
    <w:rsid w:val="00F361FF"/>
    <w:rsid w:val="00F37690"/>
    <w:rsid w:val="00F43E86"/>
    <w:rsid w:val="00F4410F"/>
    <w:rsid w:val="00F44363"/>
    <w:rsid w:val="00F445AF"/>
    <w:rsid w:val="00F44BA8"/>
    <w:rsid w:val="00F45356"/>
    <w:rsid w:val="00F4542F"/>
    <w:rsid w:val="00F459E2"/>
    <w:rsid w:val="00F45DB7"/>
    <w:rsid w:val="00F4641A"/>
    <w:rsid w:val="00F472B9"/>
    <w:rsid w:val="00F50B56"/>
    <w:rsid w:val="00F51CD1"/>
    <w:rsid w:val="00F51E3E"/>
    <w:rsid w:val="00F5346B"/>
    <w:rsid w:val="00F54E66"/>
    <w:rsid w:val="00F54FAD"/>
    <w:rsid w:val="00F55E5F"/>
    <w:rsid w:val="00F56823"/>
    <w:rsid w:val="00F56C8D"/>
    <w:rsid w:val="00F57AC6"/>
    <w:rsid w:val="00F6186A"/>
    <w:rsid w:val="00F63B93"/>
    <w:rsid w:val="00F65599"/>
    <w:rsid w:val="00F65615"/>
    <w:rsid w:val="00F676EA"/>
    <w:rsid w:val="00F67992"/>
    <w:rsid w:val="00F67BE6"/>
    <w:rsid w:val="00F70F1D"/>
    <w:rsid w:val="00F7122F"/>
    <w:rsid w:val="00F71FDF"/>
    <w:rsid w:val="00F7270D"/>
    <w:rsid w:val="00F73F30"/>
    <w:rsid w:val="00F762DE"/>
    <w:rsid w:val="00F77A4F"/>
    <w:rsid w:val="00F77C74"/>
    <w:rsid w:val="00F807C7"/>
    <w:rsid w:val="00F80BE8"/>
    <w:rsid w:val="00F81FE7"/>
    <w:rsid w:val="00F852DC"/>
    <w:rsid w:val="00F865A2"/>
    <w:rsid w:val="00F86AD9"/>
    <w:rsid w:val="00F86CF1"/>
    <w:rsid w:val="00F87593"/>
    <w:rsid w:val="00F87739"/>
    <w:rsid w:val="00F9039D"/>
    <w:rsid w:val="00F90CAB"/>
    <w:rsid w:val="00F90E06"/>
    <w:rsid w:val="00F91032"/>
    <w:rsid w:val="00F9204C"/>
    <w:rsid w:val="00F92633"/>
    <w:rsid w:val="00F94518"/>
    <w:rsid w:val="00F94667"/>
    <w:rsid w:val="00F94926"/>
    <w:rsid w:val="00F94D5E"/>
    <w:rsid w:val="00FA0840"/>
    <w:rsid w:val="00FA283D"/>
    <w:rsid w:val="00FA2AC0"/>
    <w:rsid w:val="00FA3518"/>
    <w:rsid w:val="00FA46D9"/>
    <w:rsid w:val="00FA54D0"/>
    <w:rsid w:val="00FA7334"/>
    <w:rsid w:val="00FB03EE"/>
    <w:rsid w:val="00FB1B5D"/>
    <w:rsid w:val="00FB2D82"/>
    <w:rsid w:val="00FB3B27"/>
    <w:rsid w:val="00FB3CDC"/>
    <w:rsid w:val="00FB4487"/>
    <w:rsid w:val="00FB4C9E"/>
    <w:rsid w:val="00FC1B64"/>
    <w:rsid w:val="00FC2EFC"/>
    <w:rsid w:val="00FC37ED"/>
    <w:rsid w:val="00FC6533"/>
    <w:rsid w:val="00FC6F7D"/>
    <w:rsid w:val="00FC76CA"/>
    <w:rsid w:val="00FC7FEC"/>
    <w:rsid w:val="00FD013E"/>
    <w:rsid w:val="00FD0CE0"/>
    <w:rsid w:val="00FD0DDF"/>
    <w:rsid w:val="00FD1C05"/>
    <w:rsid w:val="00FD36F2"/>
    <w:rsid w:val="00FD380E"/>
    <w:rsid w:val="00FD424E"/>
    <w:rsid w:val="00FD6223"/>
    <w:rsid w:val="00FD686D"/>
    <w:rsid w:val="00FD6CFC"/>
    <w:rsid w:val="00FD6D4B"/>
    <w:rsid w:val="00FE0361"/>
    <w:rsid w:val="00FE0D2E"/>
    <w:rsid w:val="00FE1152"/>
    <w:rsid w:val="00FE3369"/>
    <w:rsid w:val="00FE3784"/>
    <w:rsid w:val="00FE497A"/>
    <w:rsid w:val="00FE4A1C"/>
    <w:rsid w:val="00FE53AD"/>
    <w:rsid w:val="00FE6B6E"/>
    <w:rsid w:val="00FF1961"/>
    <w:rsid w:val="00FF1F8D"/>
    <w:rsid w:val="00FF2177"/>
    <w:rsid w:val="00FF229F"/>
    <w:rsid w:val="00FF28E8"/>
    <w:rsid w:val="00FF2BF7"/>
    <w:rsid w:val="00FF2C0E"/>
    <w:rsid w:val="00FF2ED8"/>
    <w:rsid w:val="00FF56E0"/>
    <w:rsid w:val="00FF5A55"/>
    <w:rsid w:val="00FF69DA"/>
    <w:rsid w:val="00FF7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04F8BA3E"/>
  <w15:docId w15:val="{7E57E175-3863-47B5-A734-91CDFBA2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BD9"/>
    <w:pPr>
      <w:spacing w:before="100" w:after="100" w:line="360" w:lineRule="auto"/>
      <w:jc w:val="both"/>
    </w:pPr>
    <w:rPr>
      <w:rFonts w:ascii="Arial" w:hAnsi="Arial"/>
      <w:sz w:val="20"/>
      <w:szCs w:val="24"/>
    </w:rPr>
  </w:style>
  <w:style w:type="paragraph" w:styleId="Titre1">
    <w:name w:val="heading 1"/>
    <w:basedOn w:val="Normal"/>
    <w:next w:val="Normal"/>
    <w:link w:val="Titre1Car"/>
    <w:uiPriority w:val="99"/>
    <w:qFormat/>
    <w:rsid w:val="00BB73E4"/>
    <w:pPr>
      <w:keepNext/>
      <w:numPr>
        <w:numId w:val="1"/>
      </w:numPr>
      <w:spacing w:before="240" w:after="60"/>
      <w:outlineLvl w:val="0"/>
    </w:pPr>
    <w:rPr>
      <w:rFonts w:cs="Arial"/>
      <w:b/>
      <w:bCs/>
      <w:kern w:val="32"/>
      <w:sz w:val="32"/>
      <w:szCs w:val="32"/>
    </w:rPr>
  </w:style>
  <w:style w:type="paragraph" w:styleId="Titre2">
    <w:name w:val="heading 2"/>
    <w:basedOn w:val="Normal"/>
    <w:next w:val="Normal"/>
    <w:link w:val="Titre2Car"/>
    <w:uiPriority w:val="99"/>
    <w:qFormat/>
    <w:rsid w:val="00BB73E4"/>
    <w:pPr>
      <w:keepNext/>
      <w:numPr>
        <w:ilvl w:val="1"/>
        <w:numId w:val="1"/>
      </w:numPr>
      <w:spacing w:before="240" w:after="60"/>
      <w:outlineLvl w:val="1"/>
    </w:pPr>
    <w:rPr>
      <w:rFonts w:cs="Arial"/>
      <w:b/>
      <w:bCs/>
      <w:i/>
      <w:iCs/>
      <w:sz w:val="24"/>
      <w:szCs w:val="28"/>
    </w:rPr>
  </w:style>
  <w:style w:type="paragraph" w:styleId="Titre3">
    <w:name w:val="heading 3"/>
    <w:basedOn w:val="Normal"/>
    <w:next w:val="Normal"/>
    <w:link w:val="Titre3Car"/>
    <w:uiPriority w:val="99"/>
    <w:qFormat/>
    <w:rsid w:val="00BB73E4"/>
    <w:pPr>
      <w:keepNext/>
      <w:numPr>
        <w:ilvl w:val="2"/>
        <w:numId w:val="1"/>
      </w:numPr>
      <w:spacing w:before="240" w:after="60"/>
      <w:outlineLvl w:val="2"/>
    </w:pPr>
    <w:rPr>
      <w:rFonts w:cs="Arial"/>
      <w:b/>
      <w:bCs/>
      <w:szCs w:val="26"/>
    </w:rPr>
  </w:style>
  <w:style w:type="paragraph" w:styleId="Titre4">
    <w:name w:val="heading 4"/>
    <w:basedOn w:val="Normal"/>
    <w:next w:val="Normal"/>
    <w:link w:val="Titre4Car"/>
    <w:uiPriority w:val="99"/>
    <w:qFormat/>
    <w:rsid w:val="00BB73E4"/>
    <w:pPr>
      <w:keepNext/>
      <w:numPr>
        <w:ilvl w:val="3"/>
        <w:numId w:val="1"/>
      </w:numPr>
      <w:spacing w:before="240" w:after="60"/>
      <w:outlineLvl w:val="3"/>
    </w:pPr>
    <w:rPr>
      <w:b/>
      <w:bCs/>
      <w:szCs w:val="28"/>
    </w:rPr>
  </w:style>
  <w:style w:type="paragraph" w:styleId="Titre5">
    <w:name w:val="heading 5"/>
    <w:basedOn w:val="Normal"/>
    <w:next w:val="Normal"/>
    <w:link w:val="Titre5Car"/>
    <w:uiPriority w:val="99"/>
    <w:qFormat/>
    <w:rsid w:val="00BB73E4"/>
    <w:pPr>
      <w:numPr>
        <w:ilvl w:val="4"/>
        <w:numId w:val="1"/>
      </w:numPr>
      <w:spacing w:before="240" w:after="60"/>
      <w:outlineLvl w:val="4"/>
    </w:pPr>
    <w:rPr>
      <w:b/>
      <w:bCs/>
      <w:i/>
      <w:iCs/>
      <w:szCs w:val="26"/>
    </w:rPr>
  </w:style>
  <w:style w:type="paragraph" w:styleId="Titre6">
    <w:name w:val="heading 6"/>
    <w:basedOn w:val="Normal"/>
    <w:next w:val="Normal"/>
    <w:link w:val="Titre6Car"/>
    <w:uiPriority w:val="99"/>
    <w:qFormat/>
    <w:rsid w:val="00BB73E4"/>
    <w:pPr>
      <w:numPr>
        <w:ilvl w:val="5"/>
        <w:numId w:val="1"/>
      </w:numPr>
      <w:spacing w:before="240" w:after="60"/>
      <w:outlineLvl w:val="5"/>
    </w:pPr>
    <w:rPr>
      <w:b/>
      <w:bCs/>
      <w:sz w:val="32"/>
      <w:szCs w:val="22"/>
    </w:rPr>
  </w:style>
  <w:style w:type="paragraph" w:styleId="Titre7">
    <w:name w:val="heading 7"/>
    <w:basedOn w:val="Normal"/>
    <w:next w:val="Normal"/>
    <w:link w:val="Titre7Car"/>
    <w:uiPriority w:val="99"/>
    <w:qFormat/>
    <w:rsid w:val="00BB73E4"/>
    <w:pPr>
      <w:numPr>
        <w:ilvl w:val="6"/>
        <w:numId w:val="1"/>
      </w:numPr>
      <w:spacing w:before="240" w:after="60"/>
      <w:outlineLvl w:val="6"/>
    </w:pPr>
    <w:rPr>
      <w:b/>
      <w:i/>
      <w:sz w:val="24"/>
    </w:rPr>
  </w:style>
  <w:style w:type="paragraph" w:styleId="Titre8">
    <w:name w:val="heading 8"/>
    <w:basedOn w:val="Normal"/>
    <w:next w:val="Normal"/>
    <w:link w:val="Titre8Car"/>
    <w:uiPriority w:val="99"/>
    <w:qFormat/>
    <w:rsid w:val="00BB73E4"/>
    <w:pPr>
      <w:numPr>
        <w:ilvl w:val="7"/>
        <w:numId w:val="1"/>
      </w:numPr>
      <w:spacing w:before="240" w:after="60"/>
      <w:outlineLvl w:val="7"/>
    </w:pPr>
    <w:rPr>
      <w:b/>
      <w:iCs/>
    </w:rPr>
  </w:style>
  <w:style w:type="paragraph" w:styleId="Titre9">
    <w:name w:val="heading 9"/>
    <w:basedOn w:val="Normal"/>
    <w:next w:val="Normal"/>
    <w:link w:val="Titre9Car"/>
    <w:uiPriority w:val="99"/>
    <w:qFormat/>
    <w:rsid w:val="00BB73E4"/>
    <w:pPr>
      <w:numPr>
        <w:ilvl w:val="8"/>
        <w:numId w:val="1"/>
      </w:numPr>
      <w:spacing w:before="240" w:after="60"/>
      <w:outlineLvl w:val="8"/>
    </w:pPr>
    <w:rPr>
      <w:rFonts w:cs="Arial"/>
      <w:b/>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66B1A"/>
    <w:rPr>
      <w:rFonts w:ascii="Arial" w:hAnsi="Arial" w:cs="Arial"/>
      <w:b/>
      <w:bCs/>
      <w:kern w:val="32"/>
      <w:sz w:val="32"/>
      <w:szCs w:val="32"/>
    </w:rPr>
  </w:style>
  <w:style w:type="character" w:customStyle="1" w:styleId="Titre2Car">
    <w:name w:val="Titre 2 Car"/>
    <w:basedOn w:val="Policepardfaut"/>
    <w:link w:val="Titre2"/>
    <w:uiPriority w:val="99"/>
    <w:rsid w:val="00766B1A"/>
    <w:rPr>
      <w:rFonts w:ascii="Arial" w:hAnsi="Arial" w:cs="Arial"/>
      <w:b/>
      <w:bCs/>
      <w:i/>
      <w:iCs/>
      <w:sz w:val="24"/>
      <w:szCs w:val="28"/>
    </w:rPr>
  </w:style>
  <w:style w:type="character" w:customStyle="1" w:styleId="Titre3Car">
    <w:name w:val="Titre 3 Car"/>
    <w:basedOn w:val="Policepardfaut"/>
    <w:link w:val="Titre3"/>
    <w:uiPriority w:val="99"/>
    <w:rsid w:val="00766B1A"/>
    <w:rPr>
      <w:rFonts w:ascii="Arial" w:hAnsi="Arial" w:cs="Arial"/>
      <w:b/>
      <w:bCs/>
      <w:sz w:val="20"/>
      <w:szCs w:val="26"/>
    </w:rPr>
  </w:style>
  <w:style w:type="character" w:customStyle="1" w:styleId="Titre4Car">
    <w:name w:val="Titre 4 Car"/>
    <w:basedOn w:val="Policepardfaut"/>
    <w:link w:val="Titre4"/>
    <w:uiPriority w:val="99"/>
    <w:rsid w:val="00766B1A"/>
    <w:rPr>
      <w:rFonts w:ascii="Arial" w:hAnsi="Arial"/>
      <w:b/>
      <w:bCs/>
      <w:sz w:val="20"/>
      <w:szCs w:val="28"/>
    </w:rPr>
  </w:style>
  <w:style w:type="character" w:customStyle="1" w:styleId="Titre5Car">
    <w:name w:val="Titre 5 Car"/>
    <w:basedOn w:val="Policepardfaut"/>
    <w:link w:val="Titre5"/>
    <w:uiPriority w:val="99"/>
    <w:rsid w:val="00766B1A"/>
    <w:rPr>
      <w:rFonts w:ascii="Arial" w:hAnsi="Arial"/>
      <w:b/>
      <w:bCs/>
      <w:i/>
      <w:iCs/>
      <w:sz w:val="20"/>
      <w:szCs w:val="26"/>
    </w:rPr>
  </w:style>
  <w:style w:type="character" w:customStyle="1" w:styleId="Titre6Car">
    <w:name w:val="Titre 6 Car"/>
    <w:basedOn w:val="Policepardfaut"/>
    <w:link w:val="Titre6"/>
    <w:uiPriority w:val="99"/>
    <w:rsid w:val="00766B1A"/>
    <w:rPr>
      <w:rFonts w:ascii="Arial" w:hAnsi="Arial"/>
      <w:b/>
      <w:bCs/>
      <w:sz w:val="32"/>
    </w:rPr>
  </w:style>
  <w:style w:type="character" w:customStyle="1" w:styleId="Titre7Car">
    <w:name w:val="Titre 7 Car"/>
    <w:basedOn w:val="Policepardfaut"/>
    <w:link w:val="Titre7"/>
    <w:uiPriority w:val="99"/>
    <w:rsid w:val="00766B1A"/>
    <w:rPr>
      <w:rFonts w:ascii="Arial" w:hAnsi="Arial"/>
      <w:b/>
      <w:i/>
      <w:sz w:val="24"/>
      <w:szCs w:val="24"/>
    </w:rPr>
  </w:style>
  <w:style w:type="character" w:customStyle="1" w:styleId="Titre8Car">
    <w:name w:val="Titre 8 Car"/>
    <w:basedOn w:val="Policepardfaut"/>
    <w:link w:val="Titre8"/>
    <w:uiPriority w:val="99"/>
    <w:rsid w:val="00766B1A"/>
    <w:rPr>
      <w:rFonts w:ascii="Arial" w:hAnsi="Arial"/>
      <w:b/>
      <w:iCs/>
      <w:sz w:val="20"/>
      <w:szCs w:val="24"/>
    </w:rPr>
  </w:style>
  <w:style w:type="character" w:customStyle="1" w:styleId="Titre9Car">
    <w:name w:val="Titre 9 Car"/>
    <w:basedOn w:val="Policepardfaut"/>
    <w:link w:val="Titre9"/>
    <w:uiPriority w:val="99"/>
    <w:rsid w:val="00766B1A"/>
    <w:rPr>
      <w:rFonts w:ascii="Arial" w:hAnsi="Arial" w:cs="Arial"/>
      <w:b/>
      <w:sz w:val="20"/>
    </w:rPr>
  </w:style>
  <w:style w:type="character" w:styleId="Lienhypertexte">
    <w:name w:val="Hyperlink"/>
    <w:basedOn w:val="Policepardfaut"/>
    <w:uiPriority w:val="99"/>
    <w:rsid w:val="008E25CB"/>
    <w:rPr>
      <w:rFonts w:cs="Times New Roman"/>
      <w:color w:val="0000FF"/>
      <w:u w:val="single"/>
    </w:rPr>
  </w:style>
  <w:style w:type="paragraph" w:styleId="TM1">
    <w:name w:val="toc 1"/>
    <w:basedOn w:val="Tabledesmatires-texte"/>
    <w:next w:val="Normal"/>
    <w:autoRedefine/>
    <w:uiPriority w:val="39"/>
    <w:rsid w:val="008E25CB"/>
    <w:pPr>
      <w:spacing w:before="360" w:after="360"/>
      <w:jc w:val="left"/>
    </w:pPr>
    <w:rPr>
      <w:rFonts w:ascii="Times New Roman" w:hAnsi="Times New Roman"/>
      <w:b/>
      <w:bCs/>
      <w:caps/>
      <w:sz w:val="22"/>
      <w:szCs w:val="22"/>
      <w:u w:val="single"/>
    </w:rPr>
  </w:style>
  <w:style w:type="paragraph" w:styleId="TM2">
    <w:name w:val="toc 2"/>
    <w:basedOn w:val="Tabledesmatires-texte"/>
    <w:next w:val="Normal"/>
    <w:autoRedefine/>
    <w:uiPriority w:val="39"/>
    <w:rsid w:val="008E25CB"/>
    <w:pPr>
      <w:jc w:val="left"/>
    </w:pPr>
    <w:rPr>
      <w:rFonts w:ascii="Times New Roman" w:hAnsi="Times New Roman"/>
      <w:b/>
      <w:bCs/>
      <w:smallCaps/>
      <w:sz w:val="22"/>
      <w:szCs w:val="22"/>
    </w:rPr>
  </w:style>
  <w:style w:type="paragraph" w:styleId="TM3">
    <w:name w:val="toc 3"/>
    <w:basedOn w:val="Tabledesmatires-texte"/>
    <w:next w:val="Normal"/>
    <w:autoRedefine/>
    <w:uiPriority w:val="39"/>
    <w:rsid w:val="008E25CB"/>
    <w:pPr>
      <w:jc w:val="left"/>
    </w:pPr>
    <w:rPr>
      <w:rFonts w:ascii="Times New Roman" w:hAnsi="Times New Roman"/>
      <w:smallCaps/>
      <w:sz w:val="22"/>
      <w:szCs w:val="22"/>
    </w:rPr>
  </w:style>
  <w:style w:type="paragraph" w:styleId="TM4">
    <w:name w:val="toc 4"/>
    <w:basedOn w:val="Tabledesmatires-texte"/>
    <w:next w:val="Normal"/>
    <w:autoRedefine/>
    <w:uiPriority w:val="99"/>
    <w:semiHidden/>
    <w:rsid w:val="008E25CB"/>
    <w:pPr>
      <w:jc w:val="left"/>
    </w:pPr>
    <w:rPr>
      <w:rFonts w:ascii="Times New Roman" w:hAnsi="Times New Roman"/>
      <w:sz w:val="22"/>
      <w:szCs w:val="22"/>
    </w:rPr>
  </w:style>
  <w:style w:type="paragraph" w:styleId="TM5">
    <w:name w:val="toc 5"/>
    <w:basedOn w:val="Tabledesmatires-texte"/>
    <w:next w:val="Normal"/>
    <w:autoRedefine/>
    <w:uiPriority w:val="99"/>
    <w:semiHidden/>
    <w:rsid w:val="008E25CB"/>
    <w:pPr>
      <w:jc w:val="left"/>
    </w:pPr>
    <w:rPr>
      <w:rFonts w:ascii="Times New Roman" w:hAnsi="Times New Roman"/>
      <w:sz w:val="22"/>
      <w:szCs w:val="22"/>
    </w:rPr>
  </w:style>
  <w:style w:type="paragraph" w:styleId="TM6">
    <w:name w:val="toc 6"/>
    <w:basedOn w:val="Tabledesmatires-texte"/>
    <w:next w:val="Normal"/>
    <w:autoRedefine/>
    <w:uiPriority w:val="99"/>
    <w:semiHidden/>
    <w:rsid w:val="008E25CB"/>
    <w:pPr>
      <w:jc w:val="left"/>
    </w:pPr>
    <w:rPr>
      <w:rFonts w:ascii="Times New Roman" w:hAnsi="Times New Roman"/>
      <w:sz w:val="22"/>
      <w:szCs w:val="22"/>
    </w:rPr>
  </w:style>
  <w:style w:type="paragraph" w:styleId="TM7">
    <w:name w:val="toc 7"/>
    <w:basedOn w:val="Tabledesmatires-texte"/>
    <w:next w:val="Normal"/>
    <w:autoRedefine/>
    <w:uiPriority w:val="99"/>
    <w:semiHidden/>
    <w:rsid w:val="008E25CB"/>
    <w:pPr>
      <w:jc w:val="left"/>
    </w:pPr>
    <w:rPr>
      <w:rFonts w:ascii="Times New Roman" w:hAnsi="Times New Roman"/>
      <w:sz w:val="22"/>
      <w:szCs w:val="22"/>
    </w:rPr>
  </w:style>
  <w:style w:type="paragraph" w:styleId="TM8">
    <w:name w:val="toc 8"/>
    <w:basedOn w:val="Tabledesmatires-texte"/>
    <w:next w:val="Normal"/>
    <w:autoRedefine/>
    <w:uiPriority w:val="99"/>
    <w:semiHidden/>
    <w:rsid w:val="008E25CB"/>
    <w:pPr>
      <w:jc w:val="left"/>
    </w:pPr>
    <w:rPr>
      <w:rFonts w:ascii="Times New Roman" w:hAnsi="Times New Roman"/>
      <w:sz w:val="22"/>
      <w:szCs w:val="22"/>
    </w:rPr>
  </w:style>
  <w:style w:type="paragraph" w:styleId="TM9">
    <w:name w:val="toc 9"/>
    <w:basedOn w:val="Tabledesmatires-texte"/>
    <w:next w:val="Normal"/>
    <w:autoRedefine/>
    <w:uiPriority w:val="99"/>
    <w:semiHidden/>
    <w:rsid w:val="008E25CB"/>
    <w:pPr>
      <w:jc w:val="left"/>
    </w:pPr>
    <w:rPr>
      <w:rFonts w:ascii="Times New Roman" w:hAnsi="Times New Roman"/>
      <w:sz w:val="22"/>
      <w:szCs w:val="22"/>
    </w:rPr>
  </w:style>
  <w:style w:type="paragraph" w:customStyle="1" w:styleId="Tabledesmatires-titre">
    <w:name w:val="Table des matières - titre"/>
    <w:basedOn w:val="Normal"/>
    <w:uiPriority w:val="99"/>
    <w:rsid w:val="00FE497A"/>
    <w:rPr>
      <w:b/>
      <w:i/>
      <w:sz w:val="36"/>
      <w:u w:val="single"/>
    </w:rPr>
  </w:style>
  <w:style w:type="paragraph" w:customStyle="1" w:styleId="Titredudocument">
    <w:name w:val="Titre du document"/>
    <w:basedOn w:val="Normal"/>
    <w:uiPriority w:val="99"/>
    <w:rsid w:val="00A0155B"/>
    <w:pPr>
      <w:spacing w:before="200" w:after="200"/>
      <w:jc w:val="center"/>
    </w:pPr>
    <w:rPr>
      <w:b/>
      <w:sz w:val="40"/>
    </w:rPr>
  </w:style>
  <w:style w:type="paragraph" w:styleId="En-tte">
    <w:name w:val="header"/>
    <w:basedOn w:val="Normal"/>
    <w:link w:val="En-tteCar"/>
    <w:uiPriority w:val="99"/>
    <w:rsid w:val="00210A80"/>
    <w:pPr>
      <w:tabs>
        <w:tab w:val="center" w:pos="4536"/>
        <w:tab w:val="right" w:pos="9072"/>
      </w:tabs>
    </w:pPr>
  </w:style>
  <w:style w:type="character" w:customStyle="1" w:styleId="En-tteCar">
    <w:name w:val="En-tête Car"/>
    <w:basedOn w:val="Policepardfaut"/>
    <w:link w:val="En-tte"/>
    <w:uiPriority w:val="99"/>
    <w:semiHidden/>
    <w:rsid w:val="00766B1A"/>
    <w:rPr>
      <w:rFonts w:ascii="Arial" w:hAnsi="Arial"/>
      <w:sz w:val="20"/>
      <w:szCs w:val="24"/>
    </w:rPr>
  </w:style>
  <w:style w:type="paragraph" w:styleId="Pieddepage">
    <w:name w:val="footer"/>
    <w:basedOn w:val="Normal"/>
    <w:link w:val="PieddepageCar"/>
    <w:uiPriority w:val="99"/>
    <w:rsid w:val="00210A80"/>
    <w:pPr>
      <w:tabs>
        <w:tab w:val="center" w:pos="4536"/>
        <w:tab w:val="right" w:pos="9072"/>
      </w:tabs>
    </w:pPr>
  </w:style>
  <w:style w:type="character" w:customStyle="1" w:styleId="PieddepageCar">
    <w:name w:val="Pied de page Car"/>
    <w:basedOn w:val="Policepardfaut"/>
    <w:link w:val="Pieddepage"/>
    <w:uiPriority w:val="99"/>
    <w:semiHidden/>
    <w:rsid w:val="00766B1A"/>
    <w:rPr>
      <w:rFonts w:ascii="Arial" w:hAnsi="Arial"/>
      <w:sz w:val="20"/>
      <w:szCs w:val="24"/>
    </w:rPr>
  </w:style>
  <w:style w:type="character" w:styleId="Numrodepage">
    <w:name w:val="page number"/>
    <w:basedOn w:val="Policepardfaut"/>
    <w:uiPriority w:val="99"/>
    <w:rsid w:val="00210A80"/>
    <w:rPr>
      <w:rFonts w:cs="Times New Roman"/>
    </w:rPr>
  </w:style>
  <w:style w:type="paragraph" w:customStyle="1" w:styleId="Figure">
    <w:name w:val="Figure"/>
    <w:basedOn w:val="Normal"/>
    <w:uiPriority w:val="99"/>
    <w:rsid w:val="006536B5"/>
    <w:pPr>
      <w:jc w:val="center"/>
    </w:pPr>
    <w:rPr>
      <w:szCs w:val="20"/>
    </w:rPr>
  </w:style>
  <w:style w:type="paragraph" w:styleId="Lgende">
    <w:name w:val="caption"/>
    <w:basedOn w:val="Normal"/>
    <w:next w:val="Normal"/>
    <w:uiPriority w:val="99"/>
    <w:qFormat/>
    <w:rsid w:val="00F70F1D"/>
    <w:pPr>
      <w:jc w:val="center"/>
    </w:pPr>
    <w:rPr>
      <w:b/>
      <w:bCs/>
      <w:sz w:val="18"/>
      <w:szCs w:val="20"/>
    </w:rPr>
  </w:style>
  <w:style w:type="paragraph" w:customStyle="1" w:styleId="Tableauformatdedonnes-texte">
    <w:name w:val="Tableau format de données - texte"/>
    <w:uiPriority w:val="99"/>
    <w:rsid w:val="00FF2C0E"/>
    <w:pPr>
      <w:spacing w:before="60" w:after="60"/>
    </w:pPr>
    <w:rPr>
      <w:rFonts w:ascii="Arial" w:hAnsi="Arial"/>
      <w:sz w:val="16"/>
      <w:szCs w:val="24"/>
    </w:rPr>
  </w:style>
  <w:style w:type="table" w:customStyle="1" w:styleId="Tableauformatdedonnes">
    <w:name w:val="Tableau format de données"/>
    <w:uiPriority w:val="99"/>
    <w:rsid w:val="00412D7F"/>
    <w:rPr>
      <w:rFonts w:ascii="Arial" w:hAnsi="Arial"/>
      <w:sz w:val="16"/>
      <w:szCs w:val="20"/>
    </w:rPr>
    <w:tblPr>
      <w:tblStyleRowBandSize w:val="1"/>
      <w:jc w:val="center"/>
      <w:tblInd w:w="0" w:type="dxa"/>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
    <w:trPr>
      <w:cantSplit/>
      <w:jc w:val="center"/>
    </w:trPr>
    <w:tblStylePr w:type="firstRow">
      <w:rPr>
        <w:rFonts w:cs="Times New Roman"/>
        <w:color w:val="FFFFFF"/>
      </w:rPr>
      <w:tblPr/>
      <w:tcPr>
        <w:tcBorders>
          <w:insideV w:val="single" w:sz="4" w:space="0" w:color="FFFFFF"/>
        </w:tcBorders>
        <w:shd w:val="clear" w:color="auto" w:fill="595959"/>
      </w:tcPr>
    </w:tblStylePr>
    <w:tblStylePr w:type="band2Horz">
      <w:rPr>
        <w:rFonts w:cs="Times New Roman"/>
      </w:rPr>
      <w:tblPr/>
      <w:tcPr>
        <w:shd w:val="clear" w:color="auto" w:fill="E0E0E0"/>
      </w:tcPr>
    </w:tblStylePr>
  </w:style>
  <w:style w:type="paragraph" w:customStyle="1" w:styleId="Euroinformationdveloppements">
    <w:name w:val="Euro information développements"/>
    <w:basedOn w:val="Normal"/>
    <w:next w:val="Normal"/>
    <w:uiPriority w:val="99"/>
    <w:rsid w:val="002029A9"/>
    <w:pPr>
      <w:jc w:val="right"/>
    </w:pPr>
    <w:rPr>
      <w:szCs w:val="20"/>
    </w:rPr>
  </w:style>
  <w:style w:type="table" w:customStyle="1" w:styleId="Tableaudesversions">
    <w:name w:val="Tableau des versions"/>
    <w:uiPriority w:val="99"/>
    <w:rsid w:val="00A1391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cs="Times New Roman"/>
        <w:b/>
      </w:rPr>
    </w:tblStylePr>
  </w:style>
  <w:style w:type="paragraph" w:customStyle="1" w:styleId="Tableaudesversions-texte">
    <w:name w:val="Tableau des versions - texte"/>
    <w:uiPriority w:val="99"/>
    <w:rsid w:val="00A13914"/>
    <w:pPr>
      <w:spacing w:before="60" w:after="60"/>
    </w:pPr>
    <w:rPr>
      <w:rFonts w:ascii="Arial" w:hAnsi="Arial"/>
      <w:sz w:val="20"/>
      <w:szCs w:val="24"/>
    </w:rPr>
  </w:style>
  <w:style w:type="paragraph" w:customStyle="1" w:styleId="Pieddepageavertissement">
    <w:name w:val="Pied de page (avertissement)"/>
    <w:uiPriority w:val="99"/>
    <w:rsid w:val="000E7EBB"/>
    <w:pPr>
      <w:jc w:val="center"/>
    </w:pPr>
    <w:rPr>
      <w:rFonts w:ascii="Arial" w:hAnsi="Arial"/>
      <w:sz w:val="16"/>
      <w:szCs w:val="24"/>
    </w:rPr>
  </w:style>
  <w:style w:type="paragraph" w:customStyle="1" w:styleId="Tabledesmatires-texte">
    <w:name w:val="Table des matières - texte"/>
    <w:basedOn w:val="Normal"/>
    <w:uiPriority w:val="99"/>
    <w:rsid w:val="00F70F1D"/>
    <w:pPr>
      <w:spacing w:before="0" w:after="0"/>
    </w:pPr>
  </w:style>
  <w:style w:type="table" w:customStyle="1" w:styleId="Tableauformatplat">
    <w:name w:val="Tableau format plat"/>
    <w:uiPriority w:val="99"/>
    <w:rsid w:val="00A81332"/>
    <w:rPr>
      <w:rFonts w:ascii="Courier New" w:hAnsi="Courier New"/>
      <w:sz w:val="16"/>
      <w:szCs w:val="20"/>
    </w:rPr>
    <w:tblPr>
      <w:tblInd w:w="0" w:type="dxa"/>
      <w:tblCellMar>
        <w:top w:w="0" w:type="dxa"/>
        <w:left w:w="108" w:type="dxa"/>
        <w:bottom w:w="0" w:type="dxa"/>
        <w:right w:w="108" w:type="dxa"/>
      </w:tblCellMar>
    </w:tblPr>
  </w:style>
  <w:style w:type="paragraph" w:customStyle="1" w:styleId="Tableauformatplat-texte">
    <w:name w:val="Tableau format plat - texte"/>
    <w:uiPriority w:val="99"/>
    <w:rsid w:val="00A81332"/>
    <w:rPr>
      <w:rFonts w:ascii="Courier New" w:hAnsi="Courier New"/>
      <w:sz w:val="16"/>
      <w:szCs w:val="24"/>
    </w:rPr>
  </w:style>
  <w:style w:type="paragraph" w:customStyle="1" w:styleId="Code">
    <w:name w:val="Code"/>
    <w:basedOn w:val="Normal"/>
    <w:uiPriority w:val="99"/>
    <w:rsid w:val="002D7E44"/>
    <w:pPr>
      <w:shd w:val="clear" w:color="auto" w:fill="E6E6E6"/>
      <w:spacing w:before="200" w:after="200" w:line="240" w:lineRule="auto"/>
      <w:jc w:val="left"/>
    </w:pPr>
    <w:rPr>
      <w:rFonts w:ascii="Courier New" w:hAnsi="Courier New"/>
    </w:rPr>
  </w:style>
  <w:style w:type="table" w:styleId="Grilledutableau">
    <w:name w:val="Table Grid"/>
    <w:basedOn w:val="TableauNormal"/>
    <w:uiPriority w:val="99"/>
    <w:rsid w:val="00747CB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rsid w:val="00B5566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locked/>
    <w:rsid w:val="00B5566F"/>
    <w:rPr>
      <w:rFonts w:ascii="Tahoma" w:hAnsi="Tahoma" w:cs="Tahoma"/>
      <w:sz w:val="16"/>
      <w:szCs w:val="16"/>
    </w:rPr>
  </w:style>
  <w:style w:type="paragraph" w:styleId="Paragraphedeliste">
    <w:name w:val="List Paragraph"/>
    <w:basedOn w:val="Normal"/>
    <w:uiPriority w:val="99"/>
    <w:qFormat/>
    <w:rsid w:val="00FF1F8D"/>
    <w:pPr>
      <w:ind w:left="720"/>
      <w:contextualSpacing/>
    </w:pPr>
  </w:style>
  <w:style w:type="character" w:styleId="Lienhypertextesuivivisit">
    <w:name w:val="FollowedHyperlink"/>
    <w:basedOn w:val="Policepardfaut"/>
    <w:uiPriority w:val="99"/>
    <w:rsid w:val="004C194A"/>
    <w:rPr>
      <w:rFonts w:cs="Times New Roman"/>
      <w:color w:val="800080"/>
      <w:u w:val="single"/>
    </w:rPr>
  </w:style>
  <w:style w:type="paragraph" w:styleId="Explorateurdedocuments">
    <w:name w:val="Document Map"/>
    <w:basedOn w:val="Normal"/>
    <w:link w:val="ExplorateurdedocumentsCar"/>
    <w:uiPriority w:val="99"/>
    <w:rsid w:val="006809C5"/>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locked/>
    <w:rsid w:val="006809C5"/>
    <w:rPr>
      <w:rFonts w:ascii="Tahoma" w:hAnsi="Tahoma" w:cs="Tahoma"/>
      <w:sz w:val="16"/>
      <w:szCs w:val="16"/>
    </w:rPr>
  </w:style>
  <w:style w:type="paragraph" w:customStyle="1" w:styleId="CodeInline">
    <w:name w:val="CodeInline"/>
    <w:basedOn w:val="Normal"/>
    <w:link w:val="CodeInlineCar"/>
    <w:uiPriority w:val="99"/>
    <w:rsid w:val="004C0339"/>
    <w:pPr>
      <w:shd w:val="clear" w:color="auto" w:fill="D9D9D9"/>
    </w:pPr>
    <w:rPr>
      <w:rFonts w:ascii="Courier New" w:hAnsi="Courier New" w:cs="Courier New"/>
      <w:sz w:val="16"/>
      <w:szCs w:val="16"/>
    </w:rPr>
  </w:style>
  <w:style w:type="character" w:customStyle="1" w:styleId="CodeInlineCar">
    <w:name w:val="CodeInline Car"/>
    <w:basedOn w:val="Policepardfaut"/>
    <w:link w:val="CodeInline"/>
    <w:uiPriority w:val="99"/>
    <w:locked/>
    <w:rsid w:val="004C0339"/>
    <w:rPr>
      <w:rFonts w:ascii="Courier New" w:hAnsi="Courier New" w:cs="Courier New"/>
      <w:sz w:val="16"/>
      <w:szCs w:val="16"/>
      <w:shd w:val="clear" w:color="auto" w:fill="D9D9D9"/>
    </w:rPr>
  </w:style>
  <w:style w:type="paragraph" w:styleId="En-ttedetabledesmatires">
    <w:name w:val="TOC Heading"/>
    <w:basedOn w:val="Titre1"/>
    <w:next w:val="Normal"/>
    <w:uiPriority w:val="39"/>
    <w:semiHidden/>
    <w:unhideWhenUsed/>
    <w:qFormat/>
    <w:rsid w:val="009F761D"/>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semiHidden/>
    <w:unhideWhenUsed/>
    <w:rsid w:val="00CD0FFE"/>
    <w:pPr>
      <w:spacing w:beforeAutospacing="1" w:afterAutospacing="1" w:line="240" w:lineRule="auto"/>
      <w:jc w:val="left"/>
    </w:pPr>
    <w:rPr>
      <w:rFonts w:ascii="Times New Roman" w:eastAsiaTheme="minorEastAsia" w:hAnsi="Times New Roman"/>
      <w:sz w:val="24"/>
    </w:rPr>
  </w:style>
  <w:style w:type="character" w:styleId="Marquedecommentaire">
    <w:name w:val="annotation reference"/>
    <w:basedOn w:val="Policepardfaut"/>
    <w:uiPriority w:val="99"/>
    <w:semiHidden/>
    <w:unhideWhenUsed/>
    <w:rsid w:val="001F4AED"/>
    <w:rPr>
      <w:sz w:val="16"/>
      <w:szCs w:val="16"/>
    </w:rPr>
  </w:style>
  <w:style w:type="paragraph" w:styleId="Commentaire">
    <w:name w:val="annotation text"/>
    <w:basedOn w:val="Normal"/>
    <w:link w:val="CommentaireCar"/>
    <w:uiPriority w:val="99"/>
    <w:semiHidden/>
    <w:unhideWhenUsed/>
    <w:rsid w:val="001F4AED"/>
    <w:pPr>
      <w:spacing w:line="240" w:lineRule="auto"/>
    </w:pPr>
    <w:rPr>
      <w:szCs w:val="20"/>
    </w:rPr>
  </w:style>
  <w:style w:type="character" w:customStyle="1" w:styleId="CommentaireCar">
    <w:name w:val="Commentaire Car"/>
    <w:basedOn w:val="Policepardfaut"/>
    <w:link w:val="Commentaire"/>
    <w:uiPriority w:val="99"/>
    <w:semiHidden/>
    <w:rsid w:val="001F4AED"/>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1F4AED"/>
    <w:rPr>
      <w:b/>
      <w:bCs/>
    </w:rPr>
  </w:style>
  <w:style w:type="character" w:customStyle="1" w:styleId="ObjetducommentaireCar">
    <w:name w:val="Objet du commentaire Car"/>
    <w:basedOn w:val="CommentaireCar"/>
    <w:link w:val="Objetducommentaire"/>
    <w:uiPriority w:val="99"/>
    <w:semiHidden/>
    <w:rsid w:val="001F4AED"/>
    <w:rPr>
      <w:rFonts w:ascii="Arial" w:hAnsi="Arial"/>
      <w:b/>
      <w:bCs/>
      <w:sz w:val="20"/>
      <w:szCs w:val="20"/>
    </w:rPr>
  </w:style>
  <w:style w:type="paragraph" w:styleId="Rvision">
    <w:name w:val="Revision"/>
    <w:hidden/>
    <w:uiPriority w:val="99"/>
    <w:semiHidden/>
    <w:rsid w:val="001F4AED"/>
    <w:rPr>
      <w:rFonts w:ascii="Arial" w:hAnsi="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8859">
      <w:marLeft w:val="0"/>
      <w:marRight w:val="0"/>
      <w:marTop w:val="0"/>
      <w:marBottom w:val="0"/>
      <w:divBdr>
        <w:top w:val="none" w:sz="0" w:space="0" w:color="auto"/>
        <w:left w:val="none" w:sz="0" w:space="0" w:color="auto"/>
        <w:bottom w:val="none" w:sz="0" w:space="0" w:color="auto"/>
        <w:right w:val="none" w:sz="0" w:space="0" w:color="auto"/>
      </w:divBdr>
    </w:div>
    <w:div w:id="366948861">
      <w:marLeft w:val="0"/>
      <w:marRight w:val="0"/>
      <w:marTop w:val="0"/>
      <w:marBottom w:val="0"/>
      <w:divBdr>
        <w:top w:val="none" w:sz="0" w:space="0" w:color="auto"/>
        <w:left w:val="none" w:sz="0" w:space="0" w:color="auto"/>
        <w:bottom w:val="none" w:sz="0" w:space="0" w:color="auto"/>
        <w:right w:val="none" w:sz="0" w:space="0" w:color="auto"/>
      </w:divBdr>
    </w:div>
    <w:div w:id="366948862">
      <w:marLeft w:val="0"/>
      <w:marRight w:val="0"/>
      <w:marTop w:val="0"/>
      <w:marBottom w:val="0"/>
      <w:divBdr>
        <w:top w:val="none" w:sz="0" w:space="0" w:color="auto"/>
        <w:left w:val="none" w:sz="0" w:space="0" w:color="auto"/>
        <w:bottom w:val="none" w:sz="0" w:space="0" w:color="auto"/>
        <w:right w:val="none" w:sz="0" w:space="0" w:color="auto"/>
      </w:divBdr>
    </w:div>
    <w:div w:id="366948863">
      <w:marLeft w:val="0"/>
      <w:marRight w:val="0"/>
      <w:marTop w:val="0"/>
      <w:marBottom w:val="0"/>
      <w:divBdr>
        <w:top w:val="none" w:sz="0" w:space="0" w:color="auto"/>
        <w:left w:val="none" w:sz="0" w:space="0" w:color="auto"/>
        <w:bottom w:val="none" w:sz="0" w:space="0" w:color="auto"/>
        <w:right w:val="none" w:sz="0" w:space="0" w:color="auto"/>
      </w:divBdr>
    </w:div>
    <w:div w:id="366948864">
      <w:marLeft w:val="0"/>
      <w:marRight w:val="0"/>
      <w:marTop w:val="0"/>
      <w:marBottom w:val="0"/>
      <w:divBdr>
        <w:top w:val="none" w:sz="0" w:space="0" w:color="auto"/>
        <w:left w:val="none" w:sz="0" w:space="0" w:color="auto"/>
        <w:bottom w:val="none" w:sz="0" w:space="0" w:color="auto"/>
        <w:right w:val="none" w:sz="0" w:space="0" w:color="auto"/>
      </w:divBdr>
    </w:div>
    <w:div w:id="366948865">
      <w:marLeft w:val="0"/>
      <w:marRight w:val="0"/>
      <w:marTop w:val="0"/>
      <w:marBottom w:val="0"/>
      <w:divBdr>
        <w:top w:val="none" w:sz="0" w:space="0" w:color="auto"/>
        <w:left w:val="none" w:sz="0" w:space="0" w:color="auto"/>
        <w:bottom w:val="none" w:sz="0" w:space="0" w:color="auto"/>
        <w:right w:val="none" w:sz="0" w:space="0" w:color="auto"/>
      </w:divBdr>
    </w:div>
    <w:div w:id="366948866">
      <w:marLeft w:val="0"/>
      <w:marRight w:val="0"/>
      <w:marTop w:val="0"/>
      <w:marBottom w:val="0"/>
      <w:divBdr>
        <w:top w:val="none" w:sz="0" w:space="0" w:color="auto"/>
        <w:left w:val="none" w:sz="0" w:space="0" w:color="auto"/>
        <w:bottom w:val="none" w:sz="0" w:space="0" w:color="auto"/>
        <w:right w:val="none" w:sz="0" w:space="0" w:color="auto"/>
      </w:divBdr>
    </w:div>
    <w:div w:id="366948867">
      <w:marLeft w:val="0"/>
      <w:marRight w:val="0"/>
      <w:marTop w:val="0"/>
      <w:marBottom w:val="0"/>
      <w:divBdr>
        <w:top w:val="none" w:sz="0" w:space="0" w:color="auto"/>
        <w:left w:val="none" w:sz="0" w:space="0" w:color="auto"/>
        <w:bottom w:val="none" w:sz="0" w:space="0" w:color="auto"/>
        <w:right w:val="none" w:sz="0" w:space="0" w:color="auto"/>
      </w:divBdr>
    </w:div>
    <w:div w:id="366948868">
      <w:marLeft w:val="0"/>
      <w:marRight w:val="0"/>
      <w:marTop w:val="0"/>
      <w:marBottom w:val="0"/>
      <w:divBdr>
        <w:top w:val="none" w:sz="0" w:space="0" w:color="auto"/>
        <w:left w:val="none" w:sz="0" w:space="0" w:color="auto"/>
        <w:bottom w:val="none" w:sz="0" w:space="0" w:color="auto"/>
        <w:right w:val="none" w:sz="0" w:space="0" w:color="auto"/>
      </w:divBdr>
    </w:div>
    <w:div w:id="366948869">
      <w:marLeft w:val="0"/>
      <w:marRight w:val="0"/>
      <w:marTop w:val="0"/>
      <w:marBottom w:val="0"/>
      <w:divBdr>
        <w:top w:val="none" w:sz="0" w:space="0" w:color="auto"/>
        <w:left w:val="none" w:sz="0" w:space="0" w:color="auto"/>
        <w:bottom w:val="none" w:sz="0" w:space="0" w:color="auto"/>
        <w:right w:val="none" w:sz="0" w:space="0" w:color="auto"/>
      </w:divBdr>
    </w:div>
    <w:div w:id="366948870">
      <w:marLeft w:val="0"/>
      <w:marRight w:val="0"/>
      <w:marTop w:val="0"/>
      <w:marBottom w:val="0"/>
      <w:divBdr>
        <w:top w:val="none" w:sz="0" w:space="0" w:color="auto"/>
        <w:left w:val="none" w:sz="0" w:space="0" w:color="auto"/>
        <w:bottom w:val="none" w:sz="0" w:space="0" w:color="auto"/>
        <w:right w:val="none" w:sz="0" w:space="0" w:color="auto"/>
      </w:divBdr>
    </w:div>
    <w:div w:id="366948871">
      <w:marLeft w:val="0"/>
      <w:marRight w:val="0"/>
      <w:marTop w:val="0"/>
      <w:marBottom w:val="0"/>
      <w:divBdr>
        <w:top w:val="none" w:sz="0" w:space="0" w:color="auto"/>
        <w:left w:val="none" w:sz="0" w:space="0" w:color="auto"/>
        <w:bottom w:val="none" w:sz="0" w:space="0" w:color="auto"/>
        <w:right w:val="none" w:sz="0" w:space="0" w:color="auto"/>
      </w:divBdr>
    </w:div>
    <w:div w:id="366948872">
      <w:marLeft w:val="0"/>
      <w:marRight w:val="0"/>
      <w:marTop w:val="0"/>
      <w:marBottom w:val="0"/>
      <w:divBdr>
        <w:top w:val="none" w:sz="0" w:space="0" w:color="auto"/>
        <w:left w:val="none" w:sz="0" w:space="0" w:color="auto"/>
        <w:bottom w:val="none" w:sz="0" w:space="0" w:color="auto"/>
        <w:right w:val="none" w:sz="0" w:space="0" w:color="auto"/>
      </w:divBdr>
    </w:div>
    <w:div w:id="366948873">
      <w:marLeft w:val="0"/>
      <w:marRight w:val="0"/>
      <w:marTop w:val="0"/>
      <w:marBottom w:val="0"/>
      <w:divBdr>
        <w:top w:val="none" w:sz="0" w:space="0" w:color="auto"/>
        <w:left w:val="none" w:sz="0" w:space="0" w:color="auto"/>
        <w:bottom w:val="none" w:sz="0" w:space="0" w:color="auto"/>
        <w:right w:val="none" w:sz="0" w:space="0" w:color="auto"/>
      </w:divBdr>
    </w:div>
    <w:div w:id="366948874">
      <w:marLeft w:val="0"/>
      <w:marRight w:val="0"/>
      <w:marTop w:val="0"/>
      <w:marBottom w:val="0"/>
      <w:divBdr>
        <w:top w:val="none" w:sz="0" w:space="0" w:color="auto"/>
        <w:left w:val="none" w:sz="0" w:space="0" w:color="auto"/>
        <w:bottom w:val="none" w:sz="0" w:space="0" w:color="auto"/>
        <w:right w:val="none" w:sz="0" w:space="0" w:color="auto"/>
      </w:divBdr>
    </w:div>
    <w:div w:id="366948875">
      <w:marLeft w:val="0"/>
      <w:marRight w:val="0"/>
      <w:marTop w:val="0"/>
      <w:marBottom w:val="0"/>
      <w:divBdr>
        <w:top w:val="none" w:sz="0" w:space="0" w:color="auto"/>
        <w:left w:val="none" w:sz="0" w:space="0" w:color="auto"/>
        <w:bottom w:val="none" w:sz="0" w:space="0" w:color="auto"/>
        <w:right w:val="none" w:sz="0" w:space="0" w:color="auto"/>
      </w:divBdr>
    </w:div>
    <w:div w:id="366948876">
      <w:marLeft w:val="0"/>
      <w:marRight w:val="0"/>
      <w:marTop w:val="0"/>
      <w:marBottom w:val="0"/>
      <w:divBdr>
        <w:top w:val="none" w:sz="0" w:space="0" w:color="auto"/>
        <w:left w:val="none" w:sz="0" w:space="0" w:color="auto"/>
        <w:bottom w:val="none" w:sz="0" w:space="0" w:color="auto"/>
        <w:right w:val="none" w:sz="0" w:space="0" w:color="auto"/>
      </w:divBdr>
    </w:div>
    <w:div w:id="366948877">
      <w:marLeft w:val="0"/>
      <w:marRight w:val="0"/>
      <w:marTop w:val="0"/>
      <w:marBottom w:val="0"/>
      <w:divBdr>
        <w:top w:val="none" w:sz="0" w:space="0" w:color="auto"/>
        <w:left w:val="none" w:sz="0" w:space="0" w:color="auto"/>
        <w:bottom w:val="none" w:sz="0" w:space="0" w:color="auto"/>
        <w:right w:val="none" w:sz="0" w:space="0" w:color="auto"/>
      </w:divBdr>
    </w:div>
    <w:div w:id="366948878">
      <w:marLeft w:val="0"/>
      <w:marRight w:val="0"/>
      <w:marTop w:val="0"/>
      <w:marBottom w:val="0"/>
      <w:divBdr>
        <w:top w:val="none" w:sz="0" w:space="0" w:color="auto"/>
        <w:left w:val="none" w:sz="0" w:space="0" w:color="auto"/>
        <w:bottom w:val="none" w:sz="0" w:space="0" w:color="auto"/>
        <w:right w:val="none" w:sz="0" w:space="0" w:color="auto"/>
      </w:divBdr>
    </w:div>
    <w:div w:id="366948879">
      <w:marLeft w:val="0"/>
      <w:marRight w:val="0"/>
      <w:marTop w:val="0"/>
      <w:marBottom w:val="0"/>
      <w:divBdr>
        <w:top w:val="none" w:sz="0" w:space="0" w:color="auto"/>
        <w:left w:val="none" w:sz="0" w:space="0" w:color="auto"/>
        <w:bottom w:val="none" w:sz="0" w:space="0" w:color="auto"/>
        <w:right w:val="none" w:sz="0" w:space="0" w:color="auto"/>
      </w:divBdr>
    </w:div>
    <w:div w:id="366948880">
      <w:marLeft w:val="0"/>
      <w:marRight w:val="0"/>
      <w:marTop w:val="0"/>
      <w:marBottom w:val="0"/>
      <w:divBdr>
        <w:top w:val="none" w:sz="0" w:space="0" w:color="auto"/>
        <w:left w:val="none" w:sz="0" w:space="0" w:color="auto"/>
        <w:bottom w:val="none" w:sz="0" w:space="0" w:color="auto"/>
        <w:right w:val="none" w:sz="0" w:space="0" w:color="auto"/>
      </w:divBdr>
    </w:div>
    <w:div w:id="366948881">
      <w:marLeft w:val="0"/>
      <w:marRight w:val="0"/>
      <w:marTop w:val="0"/>
      <w:marBottom w:val="0"/>
      <w:divBdr>
        <w:top w:val="none" w:sz="0" w:space="0" w:color="auto"/>
        <w:left w:val="none" w:sz="0" w:space="0" w:color="auto"/>
        <w:bottom w:val="none" w:sz="0" w:space="0" w:color="auto"/>
        <w:right w:val="none" w:sz="0" w:space="0" w:color="auto"/>
      </w:divBdr>
    </w:div>
    <w:div w:id="366948882">
      <w:marLeft w:val="0"/>
      <w:marRight w:val="0"/>
      <w:marTop w:val="0"/>
      <w:marBottom w:val="0"/>
      <w:divBdr>
        <w:top w:val="none" w:sz="0" w:space="0" w:color="auto"/>
        <w:left w:val="none" w:sz="0" w:space="0" w:color="auto"/>
        <w:bottom w:val="none" w:sz="0" w:space="0" w:color="auto"/>
        <w:right w:val="none" w:sz="0" w:space="0" w:color="auto"/>
      </w:divBdr>
    </w:div>
    <w:div w:id="366948883">
      <w:marLeft w:val="0"/>
      <w:marRight w:val="0"/>
      <w:marTop w:val="0"/>
      <w:marBottom w:val="0"/>
      <w:divBdr>
        <w:top w:val="none" w:sz="0" w:space="0" w:color="auto"/>
        <w:left w:val="none" w:sz="0" w:space="0" w:color="auto"/>
        <w:bottom w:val="none" w:sz="0" w:space="0" w:color="auto"/>
        <w:right w:val="none" w:sz="0" w:space="0" w:color="auto"/>
      </w:divBdr>
    </w:div>
    <w:div w:id="366948884">
      <w:marLeft w:val="0"/>
      <w:marRight w:val="0"/>
      <w:marTop w:val="0"/>
      <w:marBottom w:val="0"/>
      <w:divBdr>
        <w:top w:val="none" w:sz="0" w:space="0" w:color="auto"/>
        <w:left w:val="none" w:sz="0" w:space="0" w:color="auto"/>
        <w:bottom w:val="none" w:sz="0" w:space="0" w:color="auto"/>
        <w:right w:val="none" w:sz="0" w:space="0" w:color="auto"/>
      </w:divBdr>
    </w:div>
    <w:div w:id="366948885">
      <w:marLeft w:val="0"/>
      <w:marRight w:val="0"/>
      <w:marTop w:val="0"/>
      <w:marBottom w:val="0"/>
      <w:divBdr>
        <w:top w:val="none" w:sz="0" w:space="0" w:color="auto"/>
        <w:left w:val="none" w:sz="0" w:space="0" w:color="auto"/>
        <w:bottom w:val="none" w:sz="0" w:space="0" w:color="auto"/>
        <w:right w:val="none" w:sz="0" w:space="0" w:color="auto"/>
      </w:divBdr>
    </w:div>
    <w:div w:id="366948886">
      <w:marLeft w:val="0"/>
      <w:marRight w:val="0"/>
      <w:marTop w:val="0"/>
      <w:marBottom w:val="0"/>
      <w:divBdr>
        <w:top w:val="none" w:sz="0" w:space="0" w:color="auto"/>
        <w:left w:val="none" w:sz="0" w:space="0" w:color="auto"/>
        <w:bottom w:val="none" w:sz="0" w:space="0" w:color="auto"/>
        <w:right w:val="none" w:sz="0" w:space="0" w:color="auto"/>
      </w:divBdr>
    </w:div>
    <w:div w:id="366948887">
      <w:marLeft w:val="0"/>
      <w:marRight w:val="0"/>
      <w:marTop w:val="0"/>
      <w:marBottom w:val="0"/>
      <w:divBdr>
        <w:top w:val="none" w:sz="0" w:space="0" w:color="auto"/>
        <w:left w:val="none" w:sz="0" w:space="0" w:color="auto"/>
        <w:bottom w:val="none" w:sz="0" w:space="0" w:color="auto"/>
        <w:right w:val="none" w:sz="0" w:space="0" w:color="auto"/>
      </w:divBdr>
    </w:div>
    <w:div w:id="366948888">
      <w:marLeft w:val="0"/>
      <w:marRight w:val="0"/>
      <w:marTop w:val="0"/>
      <w:marBottom w:val="0"/>
      <w:divBdr>
        <w:top w:val="none" w:sz="0" w:space="0" w:color="auto"/>
        <w:left w:val="none" w:sz="0" w:space="0" w:color="auto"/>
        <w:bottom w:val="none" w:sz="0" w:space="0" w:color="auto"/>
        <w:right w:val="none" w:sz="0" w:space="0" w:color="auto"/>
      </w:divBdr>
    </w:div>
    <w:div w:id="366948889">
      <w:marLeft w:val="0"/>
      <w:marRight w:val="0"/>
      <w:marTop w:val="0"/>
      <w:marBottom w:val="0"/>
      <w:divBdr>
        <w:top w:val="none" w:sz="0" w:space="0" w:color="auto"/>
        <w:left w:val="none" w:sz="0" w:space="0" w:color="auto"/>
        <w:bottom w:val="none" w:sz="0" w:space="0" w:color="auto"/>
        <w:right w:val="none" w:sz="0" w:space="0" w:color="auto"/>
      </w:divBdr>
    </w:div>
    <w:div w:id="366948890">
      <w:marLeft w:val="0"/>
      <w:marRight w:val="0"/>
      <w:marTop w:val="0"/>
      <w:marBottom w:val="0"/>
      <w:divBdr>
        <w:top w:val="none" w:sz="0" w:space="0" w:color="auto"/>
        <w:left w:val="none" w:sz="0" w:space="0" w:color="auto"/>
        <w:bottom w:val="none" w:sz="0" w:space="0" w:color="auto"/>
        <w:right w:val="none" w:sz="0" w:space="0" w:color="auto"/>
      </w:divBdr>
    </w:div>
    <w:div w:id="366948891">
      <w:marLeft w:val="0"/>
      <w:marRight w:val="0"/>
      <w:marTop w:val="0"/>
      <w:marBottom w:val="0"/>
      <w:divBdr>
        <w:top w:val="none" w:sz="0" w:space="0" w:color="auto"/>
        <w:left w:val="none" w:sz="0" w:space="0" w:color="auto"/>
        <w:bottom w:val="none" w:sz="0" w:space="0" w:color="auto"/>
        <w:right w:val="none" w:sz="0" w:space="0" w:color="auto"/>
      </w:divBdr>
    </w:div>
    <w:div w:id="366948892">
      <w:marLeft w:val="0"/>
      <w:marRight w:val="0"/>
      <w:marTop w:val="0"/>
      <w:marBottom w:val="0"/>
      <w:divBdr>
        <w:top w:val="none" w:sz="0" w:space="0" w:color="auto"/>
        <w:left w:val="none" w:sz="0" w:space="0" w:color="auto"/>
        <w:bottom w:val="none" w:sz="0" w:space="0" w:color="auto"/>
        <w:right w:val="none" w:sz="0" w:space="0" w:color="auto"/>
      </w:divBdr>
    </w:div>
    <w:div w:id="366948893">
      <w:marLeft w:val="0"/>
      <w:marRight w:val="0"/>
      <w:marTop w:val="0"/>
      <w:marBottom w:val="0"/>
      <w:divBdr>
        <w:top w:val="none" w:sz="0" w:space="0" w:color="auto"/>
        <w:left w:val="none" w:sz="0" w:space="0" w:color="auto"/>
        <w:bottom w:val="none" w:sz="0" w:space="0" w:color="auto"/>
        <w:right w:val="none" w:sz="0" w:space="0" w:color="auto"/>
      </w:divBdr>
    </w:div>
    <w:div w:id="366948895">
      <w:marLeft w:val="0"/>
      <w:marRight w:val="0"/>
      <w:marTop w:val="0"/>
      <w:marBottom w:val="0"/>
      <w:divBdr>
        <w:top w:val="none" w:sz="0" w:space="0" w:color="auto"/>
        <w:left w:val="none" w:sz="0" w:space="0" w:color="auto"/>
        <w:bottom w:val="none" w:sz="0" w:space="0" w:color="auto"/>
        <w:right w:val="none" w:sz="0" w:space="0" w:color="auto"/>
      </w:divBdr>
    </w:div>
    <w:div w:id="366948896">
      <w:marLeft w:val="0"/>
      <w:marRight w:val="0"/>
      <w:marTop w:val="0"/>
      <w:marBottom w:val="0"/>
      <w:divBdr>
        <w:top w:val="none" w:sz="0" w:space="0" w:color="auto"/>
        <w:left w:val="none" w:sz="0" w:space="0" w:color="auto"/>
        <w:bottom w:val="none" w:sz="0" w:space="0" w:color="auto"/>
        <w:right w:val="none" w:sz="0" w:space="0" w:color="auto"/>
      </w:divBdr>
    </w:div>
    <w:div w:id="366948898">
      <w:marLeft w:val="0"/>
      <w:marRight w:val="0"/>
      <w:marTop w:val="0"/>
      <w:marBottom w:val="0"/>
      <w:divBdr>
        <w:top w:val="none" w:sz="0" w:space="0" w:color="auto"/>
        <w:left w:val="none" w:sz="0" w:space="0" w:color="auto"/>
        <w:bottom w:val="none" w:sz="0" w:space="0" w:color="auto"/>
        <w:right w:val="none" w:sz="0" w:space="0" w:color="auto"/>
      </w:divBdr>
    </w:div>
    <w:div w:id="366948899">
      <w:marLeft w:val="0"/>
      <w:marRight w:val="0"/>
      <w:marTop w:val="0"/>
      <w:marBottom w:val="0"/>
      <w:divBdr>
        <w:top w:val="none" w:sz="0" w:space="0" w:color="auto"/>
        <w:left w:val="none" w:sz="0" w:space="0" w:color="auto"/>
        <w:bottom w:val="none" w:sz="0" w:space="0" w:color="auto"/>
        <w:right w:val="none" w:sz="0" w:space="0" w:color="auto"/>
      </w:divBdr>
    </w:div>
    <w:div w:id="366948900">
      <w:marLeft w:val="0"/>
      <w:marRight w:val="0"/>
      <w:marTop w:val="0"/>
      <w:marBottom w:val="0"/>
      <w:divBdr>
        <w:top w:val="none" w:sz="0" w:space="0" w:color="auto"/>
        <w:left w:val="none" w:sz="0" w:space="0" w:color="auto"/>
        <w:bottom w:val="none" w:sz="0" w:space="0" w:color="auto"/>
        <w:right w:val="none" w:sz="0" w:space="0" w:color="auto"/>
      </w:divBdr>
    </w:div>
    <w:div w:id="366948901">
      <w:marLeft w:val="0"/>
      <w:marRight w:val="0"/>
      <w:marTop w:val="0"/>
      <w:marBottom w:val="0"/>
      <w:divBdr>
        <w:top w:val="none" w:sz="0" w:space="0" w:color="auto"/>
        <w:left w:val="none" w:sz="0" w:space="0" w:color="auto"/>
        <w:bottom w:val="none" w:sz="0" w:space="0" w:color="auto"/>
        <w:right w:val="none" w:sz="0" w:space="0" w:color="auto"/>
      </w:divBdr>
    </w:div>
    <w:div w:id="366948902">
      <w:marLeft w:val="0"/>
      <w:marRight w:val="0"/>
      <w:marTop w:val="0"/>
      <w:marBottom w:val="0"/>
      <w:divBdr>
        <w:top w:val="none" w:sz="0" w:space="0" w:color="auto"/>
        <w:left w:val="none" w:sz="0" w:space="0" w:color="auto"/>
        <w:bottom w:val="none" w:sz="0" w:space="0" w:color="auto"/>
        <w:right w:val="none" w:sz="0" w:space="0" w:color="auto"/>
      </w:divBdr>
    </w:div>
    <w:div w:id="366948903">
      <w:marLeft w:val="0"/>
      <w:marRight w:val="0"/>
      <w:marTop w:val="0"/>
      <w:marBottom w:val="0"/>
      <w:divBdr>
        <w:top w:val="none" w:sz="0" w:space="0" w:color="auto"/>
        <w:left w:val="none" w:sz="0" w:space="0" w:color="auto"/>
        <w:bottom w:val="none" w:sz="0" w:space="0" w:color="auto"/>
        <w:right w:val="none" w:sz="0" w:space="0" w:color="auto"/>
      </w:divBdr>
    </w:div>
    <w:div w:id="366948905">
      <w:marLeft w:val="0"/>
      <w:marRight w:val="0"/>
      <w:marTop w:val="0"/>
      <w:marBottom w:val="0"/>
      <w:divBdr>
        <w:top w:val="none" w:sz="0" w:space="0" w:color="auto"/>
        <w:left w:val="none" w:sz="0" w:space="0" w:color="auto"/>
        <w:bottom w:val="none" w:sz="0" w:space="0" w:color="auto"/>
        <w:right w:val="none" w:sz="0" w:space="0" w:color="auto"/>
      </w:divBdr>
    </w:div>
    <w:div w:id="366948906">
      <w:marLeft w:val="0"/>
      <w:marRight w:val="0"/>
      <w:marTop w:val="0"/>
      <w:marBottom w:val="0"/>
      <w:divBdr>
        <w:top w:val="none" w:sz="0" w:space="0" w:color="auto"/>
        <w:left w:val="none" w:sz="0" w:space="0" w:color="auto"/>
        <w:bottom w:val="none" w:sz="0" w:space="0" w:color="auto"/>
        <w:right w:val="none" w:sz="0" w:space="0" w:color="auto"/>
      </w:divBdr>
    </w:div>
    <w:div w:id="366948907">
      <w:marLeft w:val="0"/>
      <w:marRight w:val="0"/>
      <w:marTop w:val="0"/>
      <w:marBottom w:val="0"/>
      <w:divBdr>
        <w:top w:val="none" w:sz="0" w:space="0" w:color="auto"/>
        <w:left w:val="none" w:sz="0" w:space="0" w:color="auto"/>
        <w:bottom w:val="none" w:sz="0" w:space="0" w:color="auto"/>
        <w:right w:val="none" w:sz="0" w:space="0" w:color="auto"/>
      </w:divBdr>
    </w:div>
    <w:div w:id="366948908">
      <w:marLeft w:val="0"/>
      <w:marRight w:val="0"/>
      <w:marTop w:val="0"/>
      <w:marBottom w:val="0"/>
      <w:divBdr>
        <w:top w:val="none" w:sz="0" w:space="0" w:color="auto"/>
        <w:left w:val="none" w:sz="0" w:space="0" w:color="auto"/>
        <w:bottom w:val="none" w:sz="0" w:space="0" w:color="auto"/>
        <w:right w:val="none" w:sz="0" w:space="0" w:color="auto"/>
      </w:divBdr>
      <w:divsChild>
        <w:div w:id="366948897">
          <w:marLeft w:val="0"/>
          <w:marRight w:val="0"/>
          <w:marTop w:val="0"/>
          <w:marBottom w:val="0"/>
          <w:divBdr>
            <w:top w:val="none" w:sz="0" w:space="0" w:color="auto"/>
            <w:left w:val="none" w:sz="0" w:space="0" w:color="auto"/>
            <w:bottom w:val="none" w:sz="0" w:space="0" w:color="auto"/>
            <w:right w:val="none" w:sz="0" w:space="0" w:color="auto"/>
          </w:divBdr>
          <w:divsChild>
            <w:div w:id="366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09">
      <w:marLeft w:val="0"/>
      <w:marRight w:val="0"/>
      <w:marTop w:val="0"/>
      <w:marBottom w:val="0"/>
      <w:divBdr>
        <w:top w:val="none" w:sz="0" w:space="0" w:color="auto"/>
        <w:left w:val="none" w:sz="0" w:space="0" w:color="auto"/>
        <w:bottom w:val="none" w:sz="0" w:space="0" w:color="auto"/>
        <w:right w:val="none" w:sz="0" w:space="0" w:color="auto"/>
      </w:divBdr>
    </w:div>
    <w:div w:id="366948910">
      <w:marLeft w:val="0"/>
      <w:marRight w:val="0"/>
      <w:marTop w:val="0"/>
      <w:marBottom w:val="0"/>
      <w:divBdr>
        <w:top w:val="none" w:sz="0" w:space="0" w:color="auto"/>
        <w:left w:val="none" w:sz="0" w:space="0" w:color="auto"/>
        <w:bottom w:val="none" w:sz="0" w:space="0" w:color="auto"/>
        <w:right w:val="none" w:sz="0" w:space="0" w:color="auto"/>
      </w:divBdr>
    </w:div>
    <w:div w:id="366948911">
      <w:marLeft w:val="0"/>
      <w:marRight w:val="0"/>
      <w:marTop w:val="0"/>
      <w:marBottom w:val="0"/>
      <w:divBdr>
        <w:top w:val="none" w:sz="0" w:space="0" w:color="auto"/>
        <w:left w:val="none" w:sz="0" w:space="0" w:color="auto"/>
        <w:bottom w:val="none" w:sz="0" w:space="0" w:color="auto"/>
        <w:right w:val="none" w:sz="0" w:space="0" w:color="auto"/>
      </w:divBdr>
    </w:div>
    <w:div w:id="366948912">
      <w:marLeft w:val="0"/>
      <w:marRight w:val="0"/>
      <w:marTop w:val="0"/>
      <w:marBottom w:val="0"/>
      <w:divBdr>
        <w:top w:val="none" w:sz="0" w:space="0" w:color="auto"/>
        <w:left w:val="none" w:sz="0" w:space="0" w:color="auto"/>
        <w:bottom w:val="none" w:sz="0" w:space="0" w:color="auto"/>
        <w:right w:val="none" w:sz="0" w:space="0" w:color="auto"/>
      </w:divBdr>
    </w:div>
    <w:div w:id="366948913">
      <w:marLeft w:val="0"/>
      <w:marRight w:val="0"/>
      <w:marTop w:val="0"/>
      <w:marBottom w:val="0"/>
      <w:divBdr>
        <w:top w:val="none" w:sz="0" w:space="0" w:color="auto"/>
        <w:left w:val="none" w:sz="0" w:space="0" w:color="auto"/>
        <w:bottom w:val="none" w:sz="0" w:space="0" w:color="auto"/>
        <w:right w:val="none" w:sz="0" w:space="0" w:color="auto"/>
      </w:divBdr>
    </w:div>
    <w:div w:id="366948914">
      <w:marLeft w:val="0"/>
      <w:marRight w:val="0"/>
      <w:marTop w:val="0"/>
      <w:marBottom w:val="0"/>
      <w:divBdr>
        <w:top w:val="none" w:sz="0" w:space="0" w:color="auto"/>
        <w:left w:val="none" w:sz="0" w:space="0" w:color="auto"/>
        <w:bottom w:val="none" w:sz="0" w:space="0" w:color="auto"/>
        <w:right w:val="none" w:sz="0" w:space="0" w:color="auto"/>
      </w:divBdr>
    </w:div>
    <w:div w:id="366948915">
      <w:marLeft w:val="0"/>
      <w:marRight w:val="0"/>
      <w:marTop w:val="0"/>
      <w:marBottom w:val="0"/>
      <w:divBdr>
        <w:top w:val="none" w:sz="0" w:space="0" w:color="auto"/>
        <w:left w:val="none" w:sz="0" w:space="0" w:color="auto"/>
        <w:bottom w:val="none" w:sz="0" w:space="0" w:color="auto"/>
        <w:right w:val="none" w:sz="0" w:space="0" w:color="auto"/>
      </w:divBdr>
    </w:div>
    <w:div w:id="366948916">
      <w:marLeft w:val="0"/>
      <w:marRight w:val="0"/>
      <w:marTop w:val="0"/>
      <w:marBottom w:val="0"/>
      <w:divBdr>
        <w:top w:val="none" w:sz="0" w:space="0" w:color="auto"/>
        <w:left w:val="none" w:sz="0" w:space="0" w:color="auto"/>
        <w:bottom w:val="none" w:sz="0" w:space="0" w:color="auto"/>
        <w:right w:val="none" w:sz="0" w:space="0" w:color="auto"/>
      </w:divBdr>
    </w:div>
    <w:div w:id="366948917">
      <w:marLeft w:val="0"/>
      <w:marRight w:val="0"/>
      <w:marTop w:val="0"/>
      <w:marBottom w:val="0"/>
      <w:divBdr>
        <w:top w:val="none" w:sz="0" w:space="0" w:color="auto"/>
        <w:left w:val="none" w:sz="0" w:space="0" w:color="auto"/>
        <w:bottom w:val="none" w:sz="0" w:space="0" w:color="auto"/>
        <w:right w:val="none" w:sz="0" w:space="0" w:color="auto"/>
      </w:divBdr>
    </w:div>
    <w:div w:id="366948918">
      <w:marLeft w:val="0"/>
      <w:marRight w:val="0"/>
      <w:marTop w:val="0"/>
      <w:marBottom w:val="0"/>
      <w:divBdr>
        <w:top w:val="none" w:sz="0" w:space="0" w:color="auto"/>
        <w:left w:val="none" w:sz="0" w:space="0" w:color="auto"/>
        <w:bottom w:val="none" w:sz="0" w:space="0" w:color="auto"/>
        <w:right w:val="none" w:sz="0" w:space="0" w:color="auto"/>
      </w:divBdr>
    </w:div>
    <w:div w:id="366948919">
      <w:marLeft w:val="0"/>
      <w:marRight w:val="0"/>
      <w:marTop w:val="0"/>
      <w:marBottom w:val="0"/>
      <w:divBdr>
        <w:top w:val="none" w:sz="0" w:space="0" w:color="auto"/>
        <w:left w:val="none" w:sz="0" w:space="0" w:color="auto"/>
        <w:bottom w:val="none" w:sz="0" w:space="0" w:color="auto"/>
        <w:right w:val="none" w:sz="0" w:space="0" w:color="auto"/>
      </w:divBdr>
    </w:div>
    <w:div w:id="366948921">
      <w:marLeft w:val="0"/>
      <w:marRight w:val="0"/>
      <w:marTop w:val="0"/>
      <w:marBottom w:val="0"/>
      <w:divBdr>
        <w:top w:val="none" w:sz="0" w:space="0" w:color="auto"/>
        <w:left w:val="none" w:sz="0" w:space="0" w:color="auto"/>
        <w:bottom w:val="none" w:sz="0" w:space="0" w:color="auto"/>
        <w:right w:val="none" w:sz="0" w:space="0" w:color="auto"/>
      </w:divBdr>
    </w:div>
    <w:div w:id="366948922">
      <w:marLeft w:val="0"/>
      <w:marRight w:val="0"/>
      <w:marTop w:val="0"/>
      <w:marBottom w:val="0"/>
      <w:divBdr>
        <w:top w:val="none" w:sz="0" w:space="0" w:color="auto"/>
        <w:left w:val="none" w:sz="0" w:space="0" w:color="auto"/>
        <w:bottom w:val="none" w:sz="0" w:space="0" w:color="auto"/>
        <w:right w:val="none" w:sz="0" w:space="0" w:color="auto"/>
      </w:divBdr>
    </w:div>
    <w:div w:id="366948923">
      <w:marLeft w:val="0"/>
      <w:marRight w:val="0"/>
      <w:marTop w:val="0"/>
      <w:marBottom w:val="0"/>
      <w:divBdr>
        <w:top w:val="none" w:sz="0" w:space="0" w:color="auto"/>
        <w:left w:val="none" w:sz="0" w:space="0" w:color="auto"/>
        <w:bottom w:val="none" w:sz="0" w:space="0" w:color="auto"/>
        <w:right w:val="none" w:sz="0" w:space="0" w:color="auto"/>
      </w:divBdr>
    </w:div>
    <w:div w:id="366948924">
      <w:marLeft w:val="0"/>
      <w:marRight w:val="0"/>
      <w:marTop w:val="0"/>
      <w:marBottom w:val="0"/>
      <w:divBdr>
        <w:top w:val="none" w:sz="0" w:space="0" w:color="auto"/>
        <w:left w:val="none" w:sz="0" w:space="0" w:color="auto"/>
        <w:bottom w:val="none" w:sz="0" w:space="0" w:color="auto"/>
        <w:right w:val="none" w:sz="0" w:space="0" w:color="auto"/>
      </w:divBdr>
    </w:div>
    <w:div w:id="366948925">
      <w:marLeft w:val="0"/>
      <w:marRight w:val="0"/>
      <w:marTop w:val="0"/>
      <w:marBottom w:val="0"/>
      <w:divBdr>
        <w:top w:val="none" w:sz="0" w:space="0" w:color="auto"/>
        <w:left w:val="none" w:sz="0" w:space="0" w:color="auto"/>
        <w:bottom w:val="none" w:sz="0" w:space="0" w:color="auto"/>
        <w:right w:val="none" w:sz="0" w:space="0" w:color="auto"/>
      </w:divBdr>
    </w:div>
    <w:div w:id="366948926">
      <w:marLeft w:val="0"/>
      <w:marRight w:val="0"/>
      <w:marTop w:val="0"/>
      <w:marBottom w:val="0"/>
      <w:divBdr>
        <w:top w:val="none" w:sz="0" w:space="0" w:color="auto"/>
        <w:left w:val="none" w:sz="0" w:space="0" w:color="auto"/>
        <w:bottom w:val="none" w:sz="0" w:space="0" w:color="auto"/>
        <w:right w:val="none" w:sz="0" w:space="0" w:color="auto"/>
      </w:divBdr>
    </w:div>
    <w:div w:id="366948927">
      <w:marLeft w:val="0"/>
      <w:marRight w:val="0"/>
      <w:marTop w:val="0"/>
      <w:marBottom w:val="0"/>
      <w:divBdr>
        <w:top w:val="none" w:sz="0" w:space="0" w:color="auto"/>
        <w:left w:val="none" w:sz="0" w:space="0" w:color="auto"/>
        <w:bottom w:val="none" w:sz="0" w:space="0" w:color="auto"/>
        <w:right w:val="none" w:sz="0" w:space="0" w:color="auto"/>
      </w:divBdr>
    </w:div>
    <w:div w:id="366948929">
      <w:marLeft w:val="0"/>
      <w:marRight w:val="0"/>
      <w:marTop w:val="0"/>
      <w:marBottom w:val="0"/>
      <w:divBdr>
        <w:top w:val="none" w:sz="0" w:space="0" w:color="auto"/>
        <w:left w:val="none" w:sz="0" w:space="0" w:color="auto"/>
        <w:bottom w:val="none" w:sz="0" w:space="0" w:color="auto"/>
        <w:right w:val="none" w:sz="0" w:space="0" w:color="auto"/>
      </w:divBdr>
      <w:divsChild>
        <w:div w:id="366948928">
          <w:marLeft w:val="0"/>
          <w:marRight w:val="0"/>
          <w:marTop w:val="0"/>
          <w:marBottom w:val="0"/>
          <w:divBdr>
            <w:top w:val="none" w:sz="0" w:space="0" w:color="auto"/>
            <w:left w:val="none" w:sz="0" w:space="0" w:color="auto"/>
            <w:bottom w:val="none" w:sz="0" w:space="0" w:color="auto"/>
            <w:right w:val="none" w:sz="0" w:space="0" w:color="auto"/>
          </w:divBdr>
          <w:divsChild>
            <w:div w:id="366948860">
              <w:marLeft w:val="-2928"/>
              <w:marRight w:val="0"/>
              <w:marTop w:val="0"/>
              <w:marBottom w:val="144"/>
              <w:divBdr>
                <w:top w:val="none" w:sz="0" w:space="0" w:color="auto"/>
                <w:left w:val="none" w:sz="0" w:space="0" w:color="auto"/>
                <w:bottom w:val="none" w:sz="0" w:space="0" w:color="auto"/>
                <w:right w:val="none" w:sz="0" w:space="0" w:color="auto"/>
              </w:divBdr>
              <w:divsChild>
                <w:div w:id="366948894">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30">
      <w:marLeft w:val="0"/>
      <w:marRight w:val="0"/>
      <w:marTop w:val="0"/>
      <w:marBottom w:val="0"/>
      <w:divBdr>
        <w:top w:val="none" w:sz="0" w:space="0" w:color="auto"/>
        <w:left w:val="none" w:sz="0" w:space="0" w:color="auto"/>
        <w:bottom w:val="none" w:sz="0" w:space="0" w:color="auto"/>
        <w:right w:val="none" w:sz="0" w:space="0" w:color="auto"/>
      </w:divBdr>
    </w:div>
    <w:div w:id="366948931">
      <w:marLeft w:val="0"/>
      <w:marRight w:val="0"/>
      <w:marTop w:val="0"/>
      <w:marBottom w:val="0"/>
      <w:divBdr>
        <w:top w:val="none" w:sz="0" w:space="0" w:color="auto"/>
        <w:left w:val="none" w:sz="0" w:space="0" w:color="auto"/>
        <w:bottom w:val="none" w:sz="0" w:space="0" w:color="auto"/>
        <w:right w:val="none" w:sz="0" w:space="0" w:color="auto"/>
      </w:divBdr>
    </w:div>
    <w:div w:id="366948932">
      <w:marLeft w:val="0"/>
      <w:marRight w:val="0"/>
      <w:marTop w:val="0"/>
      <w:marBottom w:val="0"/>
      <w:divBdr>
        <w:top w:val="none" w:sz="0" w:space="0" w:color="auto"/>
        <w:left w:val="none" w:sz="0" w:space="0" w:color="auto"/>
        <w:bottom w:val="none" w:sz="0" w:space="0" w:color="auto"/>
        <w:right w:val="none" w:sz="0" w:space="0" w:color="auto"/>
      </w:divBdr>
    </w:div>
    <w:div w:id="366948933">
      <w:marLeft w:val="0"/>
      <w:marRight w:val="0"/>
      <w:marTop w:val="0"/>
      <w:marBottom w:val="0"/>
      <w:divBdr>
        <w:top w:val="none" w:sz="0" w:space="0" w:color="auto"/>
        <w:left w:val="none" w:sz="0" w:space="0" w:color="auto"/>
        <w:bottom w:val="none" w:sz="0" w:space="0" w:color="auto"/>
        <w:right w:val="none" w:sz="0" w:space="0" w:color="auto"/>
      </w:divBdr>
    </w:div>
    <w:div w:id="366948934">
      <w:marLeft w:val="0"/>
      <w:marRight w:val="0"/>
      <w:marTop w:val="0"/>
      <w:marBottom w:val="0"/>
      <w:divBdr>
        <w:top w:val="none" w:sz="0" w:space="0" w:color="auto"/>
        <w:left w:val="none" w:sz="0" w:space="0" w:color="auto"/>
        <w:bottom w:val="none" w:sz="0" w:space="0" w:color="auto"/>
        <w:right w:val="none" w:sz="0" w:space="0" w:color="auto"/>
      </w:divBdr>
    </w:div>
    <w:div w:id="366948935">
      <w:marLeft w:val="0"/>
      <w:marRight w:val="0"/>
      <w:marTop w:val="0"/>
      <w:marBottom w:val="0"/>
      <w:divBdr>
        <w:top w:val="none" w:sz="0" w:space="0" w:color="auto"/>
        <w:left w:val="none" w:sz="0" w:space="0" w:color="auto"/>
        <w:bottom w:val="none" w:sz="0" w:space="0" w:color="auto"/>
        <w:right w:val="none" w:sz="0" w:space="0" w:color="auto"/>
      </w:divBdr>
    </w:div>
    <w:div w:id="366948936">
      <w:marLeft w:val="0"/>
      <w:marRight w:val="0"/>
      <w:marTop w:val="0"/>
      <w:marBottom w:val="0"/>
      <w:divBdr>
        <w:top w:val="none" w:sz="0" w:space="0" w:color="auto"/>
        <w:left w:val="none" w:sz="0" w:space="0" w:color="auto"/>
        <w:bottom w:val="none" w:sz="0" w:space="0" w:color="auto"/>
        <w:right w:val="none" w:sz="0" w:space="0" w:color="auto"/>
      </w:divBdr>
    </w:div>
    <w:div w:id="366948937">
      <w:marLeft w:val="0"/>
      <w:marRight w:val="0"/>
      <w:marTop w:val="0"/>
      <w:marBottom w:val="0"/>
      <w:divBdr>
        <w:top w:val="none" w:sz="0" w:space="0" w:color="auto"/>
        <w:left w:val="none" w:sz="0" w:space="0" w:color="auto"/>
        <w:bottom w:val="none" w:sz="0" w:space="0" w:color="auto"/>
        <w:right w:val="none" w:sz="0" w:space="0" w:color="auto"/>
      </w:divBdr>
    </w:div>
    <w:div w:id="366948938">
      <w:marLeft w:val="0"/>
      <w:marRight w:val="0"/>
      <w:marTop w:val="0"/>
      <w:marBottom w:val="0"/>
      <w:divBdr>
        <w:top w:val="none" w:sz="0" w:space="0" w:color="auto"/>
        <w:left w:val="none" w:sz="0" w:space="0" w:color="auto"/>
        <w:bottom w:val="none" w:sz="0" w:space="0" w:color="auto"/>
        <w:right w:val="none" w:sz="0" w:space="0" w:color="auto"/>
      </w:divBdr>
    </w:div>
    <w:div w:id="366948939">
      <w:marLeft w:val="0"/>
      <w:marRight w:val="0"/>
      <w:marTop w:val="0"/>
      <w:marBottom w:val="0"/>
      <w:divBdr>
        <w:top w:val="none" w:sz="0" w:space="0" w:color="auto"/>
        <w:left w:val="none" w:sz="0" w:space="0" w:color="auto"/>
        <w:bottom w:val="none" w:sz="0" w:space="0" w:color="auto"/>
        <w:right w:val="none" w:sz="0" w:space="0" w:color="auto"/>
      </w:divBdr>
    </w:div>
    <w:div w:id="366948940">
      <w:marLeft w:val="0"/>
      <w:marRight w:val="0"/>
      <w:marTop w:val="0"/>
      <w:marBottom w:val="0"/>
      <w:divBdr>
        <w:top w:val="none" w:sz="0" w:space="0" w:color="auto"/>
        <w:left w:val="none" w:sz="0" w:space="0" w:color="auto"/>
        <w:bottom w:val="none" w:sz="0" w:space="0" w:color="auto"/>
        <w:right w:val="none" w:sz="0" w:space="0" w:color="auto"/>
      </w:divBdr>
    </w:div>
    <w:div w:id="366948941">
      <w:marLeft w:val="0"/>
      <w:marRight w:val="0"/>
      <w:marTop w:val="0"/>
      <w:marBottom w:val="0"/>
      <w:divBdr>
        <w:top w:val="none" w:sz="0" w:space="0" w:color="auto"/>
        <w:left w:val="none" w:sz="0" w:space="0" w:color="auto"/>
        <w:bottom w:val="none" w:sz="0" w:space="0" w:color="auto"/>
        <w:right w:val="none" w:sz="0" w:space="0" w:color="auto"/>
      </w:divBdr>
    </w:div>
    <w:div w:id="366948942">
      <w:marLeft w:val="0"/>
      <w:marRight w:val="0"/>
      <w:marTop w:val="0"/>
      <w:marBottom w:val="0"/>
      <w:divBdr>
        <w:top w:val="none" w:sz="0" w:space="0" w:color="auto"/>
        <w:left w:val="none" w:sz="0" w:space="0" w:color="auto"/>
        <w:bottom w:val="none" w:sz="0" w:space="0" w:color="auto"/>
        <w:right w:val="none" w:sz="0" w:space="0" w:color="auto"/>
      </w:divBdr>
    </w:div>
    <w:div w:id="366948943">
      <w:marLeft w:val="0"/>
      <w:marRight w:val="0"/>
      <w:marTop w:val="0"/>
      <w:marBottom w:val="0"/>
      <w:divBdr>
        <w:top w:val="none" w:sz="0" w:space="0" w:color="auto"/>
        <w:left w:val="none" w:sz="0" w:space="0" w:color="auto"/>
        <w:bottom w:val="none" w:sz="0" w:space="0" w:color="auto"/>
        <w:right w:val="none" w:sz="0" w:space="0" w:color="auto"/>
      </w:divBdr>
    </w:div>
    <w:div w:id="366948944">
      <w:marLeft w:val="0"/>
      <w:marRight w:val="0"/>
      <w:marTop w:val="0"/>
      <w:marBottom w:val="0"/>
      <w:divBdr>
        <w:top w:val="none" w:sz="0" w:space="0" w:color="auto"/>
        <w:left w:val="none" w:sz="0" w:space="0" w:color="auto"/>
        <w:bottom w:val="none" w:sz="0" w:space="0" w:color="auto"/>
        <w:right w:val="none" w:sz="0" w:space="0" w:color="auto"/>
      </w:divBdr>
    </w:div>
    <w:div w:id="366948945">
      <w:marLeft w:val="0"/>
      <w:marRight w:val="0"/>
      <w:marTop w:val="0"/>
      <w:marBottom w:val="0"/>
      <w:divBdr>
        <w:top w:val="none" w:sz="0" w:space="0" w:color="auto"/>
        <w:left w:val="none" w:sz="0" w:space="0" w:color="auto"/>
        <w:bottom w:val="none" w:sz="0" w:space="0" w:color="auto"/>
        <w:right w:val="none" w:sz="0" w:space="0" w:color="auto"/>
      </w:divBdr>
    </w:div>
    <w:div w:id="366948946">
      <w:marLeft w:val="0"/>
      <w:marRight w:val="0"/>
      <w:marTop w:val="0"/>
      <w:marBottom w:val="0"/>
      <w:divBdr>
        <w:top w:val="none" w:sz="0" w:space="0" w:color="auto"/>
        <w:left w:val="none" w:sz="0" w:space="0" w:color="auto"/>
        <w:bottom w:val="none" w:sz="0" w:space="0" w:color="auto"/>
        <w:right w:val="none" w:sz="0" w:space="0" w:color="auto"/>
      </w:divBdr>
    </w:div>
    <w:div w:id="366948947">
      <w:marLeft w:val="0"/>
      <w:marRight w:val="0"/>
      <w:marTop w:val="0"/>
      <w:marBottom w:val="0"/>
      <w:divBdr>
        <w:top w:val="none" w:sz="0" w:space="0" w:color="auto"/>
        <w:left w:val="none" w:sz="0" w:space="0" w:color="auto"/>
        <w:bottom w:val="none" w:sz="0" w:space="0" w:color="auto"/>
        <w:right w:val="none" w:sz="0" w:space="0" w:color="auto"/>
      </w:divBdr>
      <w:divsChild>
        <w:div w:id="366948949">
          <w:marLeft w:val="0"/>
          <w:marRight w:val="0"/>
          <w:marTop w:val="0"/>
          <w:marBottom w:val="0"/>
          <w:divBdr>
            <w:top w:val="none" w:sz="0" w:space="0" w:color="auto"/>
            <w:left w:val="none" w:sz="0" w:space="0" w:color="auto"/>
            <w:bottom w:val="none" w:sz="0" w:space="0" w:color="auto"/>
            <w:right w:val="none" w:sz="0" w:space="0" w:color="auto"/>
          </w:divBdr>
          <w:divsChild>
            <w:div w:id="366948920">
              <w:marLeft w:val="-2928"/>
              <w:marRight w:val="0"/>
              <w:marTop w:val="0"/>
              <w:marBottom w:val="144"/>
              <w:divBdr>
                <w:top w:val="none" w:sz="0" w:space="0" w:color="auto"/>
                <w:left w:val="none" w:sz="0" w:space="0" w:color="auto"/>
                <w:bottom w:val="none" w:sz="0" w:space="0" w:color="auto"/>
                <w:right w:val="none" w:sz="0" w:space="0" w:color="auto"/>
              </w:divBdr>
              <w:divsChild>
                <w:div w:id="366948963">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48">
      <w:marLeft w:val="0"/>
      <w:marRight w:val="0"/>
      <w:marTop w:val="0"/>
      <w:marBottom w:val="0"/>
      <w:divBdr>
        <w:top w:val="none" w:sz="0" w:space="0" w:color="auto"/>
        <w:left w:val="none" w:sz="0" w:space="0" w:color="auto"/>
        <w:bottom w:val="none" w:sz="0" w:space="0" w:color="auto"/>
        <w:right w:val="none" w:sz="0" w:space="0" w:color="auto"/>
      </w:divBdr>
    </w:div>
    <w:div w:id="366948950">
      <w:marLeft w:val="0"/>
      <w:marRight w:val="0"/>
      <w:marTop w:val="0"/>
      <w:marBottom w:val="0"/>
      <w:divBdr>
        <w:top w:val="none" w:sz="0" w:space="0" w:color="auto"/>
        <w:left w:val="none" w:sz="0" w:space="0" w:color="auto"/>
        <w:bottom w:val="none" w:sz="0" w:space="0" w:color="auto"/>
        <w:right w:val="none" w:sz="0" w:space="0" w:color="auto"/>
      </w:divBdr>
    </w:div>
    <w:div w:id="366948951">
      <w:marLeft w:val="0"/>
      <w:marRight w:val="0"/>
      <w:marTop w:val="0"/>
      <w:marBottom w:val="0"/>
      <w:divBdr>
        <w:top w:val="none" w:sz="0" w:space="0" w:color="auto"/>
        <w:left w:val="none" w:sz="0" w:space="0" w:color="auto"/>
        <w:bottom w:val="none" w:sz="0" w:space="0" w:color="auto"/>
        <w:right w:val="none" w:sz="0" w:space="0" w:color="auto"/>
      </w:divBdr>
    </w:div>
    <w:div w:id="366948952">
      <w:marLeft w:val="0"/>
      <w:marRight w:val="0"/>
      <w:marTop w:val="0"/>
      <w:marBottom w:val="0"/>
      <w:divBdr>
        <w:top w:val="none" w:sz="0" w:space="0" w:color="auto"/>
        <w:left w:val="none" w:sz="0" w:space="0" w:color="auto"/>
        <w:bottom w:val="none" w:sz="0" w:space="0" w:color="auto"/>
        <w:right w:val="none" w:sz="0" w:space="0" w:color="auto"/>
      </w:divBdr>
    </w:div>
    <w:div w:id="366948953">
      <w:marLeft w:val="0"/>
      <w:marRight w:val="0"/>
      <w:marTop w:val="0"/>
      <w:marBottom w:val="0"/>
      <w:divBdr>
        <w:top w:val="none" w:sz="0" w:space="0" w:color="auto"/>
        <w:left w:val="none" w:sz="0" w:space="0" w:color="auto"/>
        <w:bottom w:val="none" w:sz="0" w:space="0" w:color="auto"/>
        <w:right w:val="none" w:sz="0" w:space="0" w:color="auto"/>
      </w:divBdr>
    </w:div>
    <w:div w:id="366948955">
      <w:marLeft w:val="0"/>
      <w:marRight w:val="0"/>
      <w:marTop w:val="0"/>
      <w:marBottom w:val="0"/>
      <w:divBdr>
        <w:top w:val="none" w:sz="0" w:space="0" w:color="auto"/>
        <w:left w:val="none" w:sz="0" w:space="0" w:color="auto"/>
        <w:bottom w:val="none" w:sz="0" w:space="0" w:color="auto"/>
        <w:right w:val="none" w:sz="0" w:space="0" w:color="auto"/>
      </w:divBdr>
    </w:div>
    <w:div w:id="366948957">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366948959">
      <w:marLeft w:val="0"/>
      <w:marRight w:val="0"/>
      <w:marTop w:val="0"/>
      <w:marBottom w:val="0"/>
      <w:divBdr>
        <w:top w:val="none" w:sz="0" w:space="0" w:color="auto"/>
        <w:left w:val="none" w:sz="0" w:space="0" w:color="auto"/>
        <w:bottom w:val="none" w:sz="0" w:space="0" w:color="auto"/>
        <w:right w:val="none" w:sz="0" w:space="0" w:color="auto"/>
      </w:divBdr>
    </w:div>
    <w:div w:id="366948960">
      <w:marLeft w:val="0"/>
      <w:marRight w:val="0"/>
      <w:marTop w:val="0"/>
      <w:marBottom w:val="0"/>
      <w:divBdr>
        <w:top w:val="none" w:sz="0" w:space="0" w:color="auto"/>
        <w:left w:val="none" w:sz="0" w:space="0" w:color="auto"/>
        <w:bottom w:val="none" w:sz="0" w:space="0" w:color="auto"/>
        <w:right w:val="none" w:sz="0" w:space="0" w:color="auto"/>
      </w:divBdr>
    </w:div>
    <w:div w:id="366948961">
      <w:marLeft w:val="0"/>
      <w:marRight w:val="0"/>
      <w:marTop w:val="0"/>
      <w:marBottom w:val="0"/>
      <w:divBdr>
        <w:top w:val="none" w:sz="0" w:space="0" w:color="auto"/>
        <w:left w:val="none" w:sz="0" w:space="0" w:color="auto"/>
        <w:bottom w:val="none" w:sz="0" w:space="0" w:color="auto"/>
        <w:right w:val="none" w:sz="0" w:space="0" w:color="auto"/>
      </w:divBdr>
    </w:div>
    <w:div w:id="366948962">
      <w:marLeft w:val="0"/>
      <w:marRight w:val="0"/>
      <w:marTop w:val="0"/>
      <w:marBottom w:val="0"/>
      <w:divBdr>
        <w:top w:val="none" w:sz="0" w:space="0" w:color="auto"/>
        <w:left w:val="none" w:sz="0" w:space="0" w:color="auto"/>
        <w:bottom w:val="none" w:sz="0" w:space="0" w:color="auto"/>
        <w:right w:val="none" w:sz="0" w:space="0" w:color="auto"/>
      </w:divBdr>
    </w:div>
    <w:div w:id="366948964">
      <w:marLeft w:val="0"/>
      <w:marRight w:val="0"/>
      <w:marTop w:val="0"/>
      <w:marBottom w:val="0"/>
      <w:divBdr>
        <w:top w:val="none" w:sz="0" w:space="0" w:color="auto"/>
        <w:left w:val="none" w:sz="0" w:space="0" w:color="auto"/>
        <w:bottom w:val="none" w:sz="0" w:space="0" w:color="auto"/>
        <w:right w:val="none" w:sz="0" w:space="0" w:color="auto"/>
      </w:divBdr>
    </w:div>
    <w:div w:id="1168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fs.eit.cm-cic.fr:8080/tfs/EITCollection/Fixe/_git/EIT.Fixe.Exemple?path=%2FEIT.Fixe.Exemple.Infrastructure.WebApplication%2FGlobal.asax.cs&amp;fullScreen=true" TargetMode="External"/><Relationship Id="rId21" Type="http://schemas.openxmlformats.org/officeDocument/2006/relationships/hyperlink" Target="http://tfs.eit.cm-cic.fr:8080/tfs/EITCollection/Fixe/_git/EIT.Fixe.Exemple?path=%2FEIT.Fixe.Exemple.Commandes.Domain%2FCommande.EtatValidee.cs&amp;fullScreen=true" TargetMode="External"/><Relationship Id="rId42" Type="http://schemas.openxmlformats.org/officeDocument/2006/relationships/hyperlink" Target="http://tfs.eit.cm-cic.fr:8080/tfs/EITCollection/Fixe/_git/EIT.Fixe.Exemple?path=%2FEIT.Fixe.Exemple.Commandes.Infrastructure.ExternalServices%2FReferentielClients.cs&amp;fullScreen=true" TargetMode="External"/><Relationship Id="rId47" Type="http://schemas.openxmlformats.org/officeDocument/2006/relationships/image" Target="media/image7.emf"/><Relationship Id="rId63" Type="http://schemas.openxmlformats.org/officeDocument/2006/relationships/hyperlink" Target="http://tfs.eit.cm-cic.fr:8080/tfs/EITCollection/Fixe/_git/EIT.Fixe.Exemple?path=%2FEIT.Fixe.Exemple.Clientele.Domain%2FRepositories%2FIClientRepository.cs&amp;fullScreen=true" TargetMode="External"/><Relationship Id="rId68" Type="http://schemas.openxmlformats.org/officeDocument/2006/relationships/hyperlink" Target="http://tfs.eit.cm-cic.fr:8080/tfs/EITCollection/Fixe/_git/EIT.Fixe.Exemple?path=%2FEIT.Fixe.Exemple.Commandes.Domain%2FRepositories%2FCommandeRepository.cs&amp;fullScreen=true" TargetMode="External"/><Relationship Id="rId84" Type="http://schemas.openxmlformats.org/officeDocument/2006/relationships/hyperlink" Target="http://tfs.eit.cm-cic.fr:8080/tfs/EITCollection/Fixe/_git/EIT.Fixe.Exemple?path=%2FEIT.Fixe.Exemple.Commandes.Application%2FArticleMapper.cs&amp;fullScreen=true" TargetMode="External"/><Relationship Id="rId89" Type="http://schemas.openxmlformats.org/officeDocument/2006/relationships/hyperlink" Target="http://tfs.eit.cm-cic.fr:8080/tfs/EITCollection/Fixe/_git/EIT.Fixe.Exemple?path=%2FEIT.Fixe.Exemple.Commandes.Domain.Test%2FArticleTest.cs&amp;fullScreen=true" TargetMode="External"/><Relationship Id="rId7" Type="http://schemas.openxmlformats.org/officeDocument/2006/relationships/endnotes" Target="endnotes.xml"/><Relationship Id="rId71" Type="http://schemas.openxmlformats.org/officeDocument/2006/relationships/hyperlink" Target="http://tfs.eit.cm-cic.fr:8080/tfs/EITCollection/Fixe/_git/EIT.Fixe.Exemple?path=%2FEIT.Fixe.Exemple.Commandes.Domain%2FExternalServices%2FIParametrage.cs&amp;fullScreen=true" TargetMode="External"/><Relationship Id="rId92" Type="http://schemas.openxmlformats.org/officeDocument/2006/relationships/hyperlink" Target="http://tfs.eit.cm-cic.fr:8080/tfs/EITCollection/Fixe/_git/EIT.Fixe.Exemple?path=%2FEIT.Fixe.Exemple.Commandes.Infrastructure.ExternalServices%2FParametrageReferentielClients.cs&amp;fullScreen=true" TargetMode="External"/><Relationship Id="rId2" Type="http://schemas.openxmlformats.org/officeDocument/2006/relationships/numbering" Target="numbering.xml"/><Relationship Id="rId16" Type="http://schemas.openxmlformats.org/officeDocument/2006/relationships/hyperlink" Target="http://tfs.eit.cm-cic.fr:8080/tfs/EITCollection/Fixe/_git/EIT.Fixe.Exemple?path=%2FEIT.Fixe.Exemple.Commandes.Domain%2FGestionnaireCommandes.cs&amp;fullScreen=true" TargetMode="External"/><Relationship Id="rId29" Type="http://schemas.openxmlformats.org/officeDocument/2006/relationships/hyperlink" Target="http://tfs.eit.cm-cic.fr:8080/tfs/EITCollection/Fixe/_git/EIT.Fixe.Exemple?path=%2FEIT.Fixe.Exemple.Commandes.Infrastructure.ExternalServices%2FReferentielClients.cs&amp;fullScreen=true" TargetMode="External"/><Relationship Id="rId11" Type="http://schemas.openxmlformats.org/officeDocument/2006/relationships/hyperlink" Target="http://tfs.eit.cm-cic.fr:8080/tfs/EITCollection/Fixe/_git/EIT.Fixe.Exemple?path=%2FEIT.Fixe.Exemple.Clientele.Application%2FClientService.cs&amp;fullScreen=true" TargetMode="External"/><Relationship Id="rId24" Type="http://schemas.openxmlformats.org/officeDocument/2006/relationships/hyperlink" Target="http://tfs.eit.cm-cic.fr:8080/tfs/EITCollection/Fixe/_git/EIT.Fixe.Exemple?path=%2FEIT.Fixe.Exemple.Clientele.Domain.Test%2FRepositories%2FClientRepositoryTest.cs&amp;fullScreen=true" TargetMode="External"/><Relationship Id="rId32" Type="http://schemas.openxmlformats.org/officeDocument/2006/relationships/hyperlink" Target="http://tfs.eit.cm-cic.fr:8080/tfs/EITCollection/Fixe/_git/EIT.Fixe.Exemple?path=%2FEIT.Fixe.Exemple.Commandes.Infrastructure.ExternalServices%2FReferentielClients.cs&amp;fullScreen=true" TargetMode="External"/><Relationship Id="rId37" Type="http://schemas.openxmlformats.org/officeDocument/2006/relationships/hyperlink" Target="http://tfs.eit.cm-cic.fr:8080/tfs/EITCollection/Fixe/_git/EIT.Fixe.Exemple?path=%2FEIT.Fixe.Exemple.Clientele.Application.Interface%2FIClientEventService.cs&amp;fullScreen=true" TargetMode="External"/><Relationship Id="rId40" Type="http://schemas.openxmlformats.org/officeDocument/2006/relationships/package" Target="embeddings/Dessin_Microsoft_Visio4.vsdx"/><Relationship Id="rId45" Type="http://schemas.openxmlformats.org/officeDocument/2006/relationships/image" Target="media/image6.emf"/><Relationship Id="rId53" Type="http://schemas.openxmlformats.org/officeDocument/2006/relationships/hyperlink" Target="http://tfs.eit.cm-cic.fr:8080/tfs/EITCollection/Fixe/_git/EIT.Fixe.Exemple?path=%2FEIT.Fixe.Exemple.Commandes.Domain%2FCommande.cs&amp;fullScreen=true" TargetMode="External"/><Relationship Id="rId58" Type="http://schemas.openxmlformats.org/officeDocument/2006/relationships/hyperlink" Target="http://tfs.eit.cm-cic.fr:8080/tfs/EITCollection/Fixe/_git/EIT.Fixe.Exemple?path=%2FEIT.Fixe.Exemple.Commandes.Domain%2FCommande.EtatEnAttenteValidation.cs&amp;fullScreen=true" TargetMode="External"/><Relationship Id="rId66" Type="http://schemas.openxmlformats.org/officeDocument/2006/relationships/hyperlink" Target="http://tfs.eit.cm-cic.fr:8080/tfs/EITCollection/Fixe/_git/EIT.Fixe.Exemple?path=%2FEIT.Fixe.Exemple.Commandes.Domain%2FRepositories%2FArticleRepository.cs&amp;fullScreen=true" TargetMode="External"/><Relationship Id="rId74" Type="http://schemas.openxmlformats.org/officeDocument/2006/relationships/hyperlink" Target="http://tfs.eit.cm-cic.fr:8080/tfs/EITCollection/Fixe/_git/EIT.Fixe.Exemple?path=%2FEIT.Fixe.Exemple.Commandes.Application.Interface%2FArticle.cs&amp;fullScreen=true" TargetMode="External"/><Relationship Id="rId79" Type="http://schemas.openxmlformats.org/officeDocument/2006/relationships/hyperlink" Target="http://tfs.eit.cm-cic.fr:8080/tfs/EITCollection/Fixe/_git/EIT.Fixe.Exemple?path=%2FEIT.Fixe.Exemple.Clientele.Application.Interface%2FIClientEventService.cs&amp;fullScreen=true" TargetMode="External"/><Relationship Id="rId87" Type="http://schemas.openxmlformats.org/officeDocument/2006/relationships/hyperlink" Target="http://tfs.eit.cm-cic.fr:8080/tfs/EITCollection/Fixe/_git/EIT.Fixe.Exemple?path=%2FEIT.Fixe.Exemple.Clientele.Application.Test%2FClientServiceTest.cs&amp;fullScreen=true" TargetMode="External"/><Relationship Id="rId102"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8.emf"/><Relationship Id="rId82" Type="http://schemas.openxmlformats.org/officeDocument/2006/relationships/hyperlink" Target="http://tfs.eit.cm-cic.fr:8080/tfs/EITCollection/Fixe/_git/EIT.Fixe.Exemple?path=%2FEIT.Fixe.Exemple.Commandes.Application%2FCommandeService.cs&amp;fullScreen=true" TargetMode="External"/><Relationship Id="rId90" Type="http://schemas.openxmlformats.org/officeDocument/2006/relationships/hyperlink" Target="http://tfs.eit.cm-cic.fr:8080/tfs/EITCollection/Fixe/_git/EIT.Fixe.Exemple?path=%2FEIT.Fixe.Exemple.Commandes.Infrastructure.ExternalServices%2FIParametrageReferentielClients.cs&amp;fullScreen=true" TargetMode="External"/><Relationship Id="rId95" Type="http://schemas.openxmlformats.org/officeDocument/2006/relationships/hyperlink" Target="http://tfs.eit.cm-cic.fr:8080/tfs/EITCollection/Fixe/_git/EIT.Fixe.Exemple?path=%2FEIT.Fixe.Exemple.Commandes.Infrastructure.ExternalServices%2FReferentielClients.cs&amp;fullScreen=true" TargetMode="External"/><Relationship Id="rId19" Type="http://schemas.openxmlformats.org/officeDocument/2006/relationships/hyperlink" Target="http://tfs.eit.cm-cic.fr:8080/tfs/EITCollection/Fixe/_git/EIT.Fixe.Exemple?path=%2FEIT.Fixe.Exemple.Commandes.Domain%2FCommande.AbstractEtat.cs&amp;fullScreen=true" TargetMode="External"/><Relationship Id="rId14" Type="http://schemas.openxmlformats.org/officeDocument/2006/relationships/hyperlink" Target="http://tfs.eit.cm-cic.fr:8080/tfs/EITCollection/Fixe/_git/EIT.Fixe.Exemple?path=%2FEIT.Fixe.Exemple.Clientele.Domain%2FClient.cs&amp;fullScreen=true" TargetMode="External"/><Relationship Id="rId22" Type="http://schemas.openxmlformats.org/officeDocument/2006/relationships/hyperlink" Target="http://tfs.eit.cm-cic.fr:8080/tfs/EITCollection/Fixe/_git/EIT.Fixe.Exemple?path=%2FEIT.Fixe.Exemple.Commandes.Domain%2FCommande.MachineEtats.cs&amp;fullScreen=true" TargetMode="External"/><Relationship Id="rId27" Type="http://schemas.openxmlformats.org/officeDocument/2006/relationships/image" Target="media/image2.emf"/><Relationship Id="rId30" Type="http://schemas.openxmlformats.org/officeDocument/2006/relationships/image" Target="media/image3.emf"/><Relationship Id="rId35" Type="http://schemas.openxmlformats.org/officeDocument/2006/relationships/hyperlink" Target="http://tfs.eit.cm-cic.fr:8080/tfs/EITCollection/Fixe/_git/EIT.Fixe.Exemple?path=%2FEIT.Fixe.Exemple.Commandes.Domain.CommonTypes%2FEvents%2FCommandeCreeEvent.cs&amp;fullScreen=true" TargetMode="External"/><Relationship Id="rId43" Type="http://schemas.openxmlformats.org/officeDocument/2006/relationships/hyperlink" Target="http://tfs.eit.cm-cic.fr:8080/tfs/EITCollection/Fixe/_git/EIT.Fixe.Exemple?path=%2FEIT.Fixe.Exemple.Clientele.Application.Interface%2FIClientEventService.cs&amp;fullScreen=true" TargetMode="External"/><Relationship Id="rId48" Type="http://schemas.openxmlformats.org/officeDocument/2006/relationships/package" Target="embeddings/Dessin_Microsoft_Visio6.vsdx"/><Relationship Id="rId56" Type="http://schemas.openxmlformats.org/officeDocument/2006/relationships/hyperlink" Target="http://tfs.eit.cm-cic.fr:8080/tfs/EITCollection/Fixe/_git/EIT.Fixe.Exemple?path=%2FEIT.Fixe.Exemple.Commandes.Domain%2FEtatCommande.cs&amp;fullScreen=true" TargetMode="External"/><Relationship Id="rId64" Type="http://schemas.openxmlformats.org/officeDocument/2006/relationships/hyperlink" Target="http://tfs.eit.cm-cic.fr:8080/tfs/EITCollection/Fixe/_git/EIT.Fixe.Exemple?path=%2FEIT.Fixe.Exemple.Commandes.Domain%2FRepositories%2FIArticleRepository.cs&amp;fullScreen=true" TargetMode="External"/><Relationship Id="rId69" Type="http://schemas.openxmlformats.org/officeDocument/2006/relationships/hyperlink" Target="http://tfs.eit.cm-cic.fr:8080/tfs/EITCollection/Fixe/_git/EIT.Fixe.Exemple?path=%2FEIT.Fixe.Exemple.Commandes.Domain%2FExternalServices%2FIReferentielClients.cs&amp;fullScreen=true" TargetMode="External"/><Relationship Id="rId77" Type="http://schemas.openxmlformats.org/officeDocument/2006/relationships/hyperlink" Target="http://tfs.eit.cm-cic.fr:8080/tfs/EITCollection/Fixe/_git/EIT.Fixe.Exemple?path=%2FEIT.Fixe.Exemple.Commandes.Application.Interface%2FICommandeService.cs&amp;fullScreen=true" TargetMode="External"/><Relationship Id="rId100"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tfs.eit.cm-cic.fr:8080/tfs/EITCollection/Fixe/_git/EIT.Fixe.Exemple?path=%2FEIT.Fixe.Exemple.Clientele.Domain.CommonTypes%2FCommands%2FAvertissementClientCommand.cs&amp;fullScreen=true" TargetMode="External"/><Relationship Id="rId72" Type="http://schemas.openxmlformats.org/officeDocument/2006/relationships/hyperlink" Target="http://tfs.eit.cm-cic.fr:8080/tfs/EITCollection/Fixe/_git/EIT.Fixe.Exemple?path=%2FEIT.Fixe.Exemple.Commandes.Domain%2FGestionnaireCommandes.cs&amp;fullScreen=true" TargetMode="External"/><Relationship Id="rId80" Type="http://schemas.openxmlformats.org/officeDocument/2006/relationships/hyperlink" Target="http://tfs.eit.cm-cic.fr:8080/tfs/EITCollection/Fixe/_git/EIT.Fixe.Exemple?path=%2FEIT.Fixe.Exemple.Clientele.Application%2FClientService.cs&amp;fullScreen=true" TargetMode="External"/><Relationship Id="rId85" Type="http://schemas.openxmlformats.org/officeDocument/2006/relationships/hyperlink" Target="http://tfs.eit.cm-cic.fr:8080/tfs/EITCollection/Fixe/_git/EIT.Fixe.Exemple?path=%2FEIT.Fixe.Exemple.Commandes.Application%2FCommandeMapper.cs&amp;fullScreen=true" TargetMode="External"/><Relationship Id="rId93" Type="http://schemas.openxmlformats.org/officeDocument/2006/relationships/hyperlink" Target="http://tfs.eit.cm-cic.fr:8080/tfs/EITCollection/Fixe/_git/EIT.Fixe.Exemple?path=%2FEIT.Fixe.Exemple.Commandes.Infrastructure.ExternalServices%2FReferentielClients.cs&amp;fullScreen=true" TargetMode="External"/><Relationship Id="rId98" Type="http://schemas.openxmlformats.org/officeDocument/2006/relationships/hyperlink" Target="http://tfs.eit.cm-cic.fr:8080/tfs/EITCollection/Fixe/_git/EIT.Fixe.Exemple?path=%2FEIT.Fixe.Exemple.Commandes.Infrastructure.Repository.Oracle%2FT_EPR_CDE_PARAMETRE.sql&amp;fullScreen=true" TargetMode="External"/><Relationship Id="rId3" Type="http://schemas.openxmlformats.org/officeDocument/2006/relationships/styles" Target="styles.xml"/><Relationship Id="rId12" Type="http://schemas.openxmlformats.org/officeDocument/2006/relationships/hyperlink" Target="http://tfs.eit.cm-cic.fr:8080/tfs/EITCollection/Fixe/_git/EIT.Fixe.Exemple?path=%2FEIT.Fixe.Exemple.Commandes.Infrastructure.ExternalServices%2FReferentielClients.cs&amp;fullScreen=true" TargetMode="External"/><Relationship Id="rId17" Type="http://schemas.openxmlformats.org/officeDocument/2006/relationships/hyperlink" Target="http://tfs.eit.cm-cic.fr:8080/tfs/EITCollection/Fixe/_git/EIT.Fixe.Exemple?path=%2FEIT.Fixe.Exemple.Commandes.Domain%2FCommande.cs&amp;fullScreen=true" TargetMode="External"/><Relationship Id="rId25" Type="http://schemas.openxmlformats.org/officeDocument/2006/relationships/hyperlink" Target="http://tfs.eit.cm-cic.fr:8080/tfs/EITCollection/Fixe/_git/EIT.Fixe.Exemple?path=%2FEIT.Fixe.Exemple.Clientele.Application.Test%2FClientServiceTest.cs&amp;fullScreen=true" TargetMode="External"/><Relationship Id="rId33" Type="http://schemas.openxmlformats.org/officeDocument/2006/relationships/image" Target="media/image4.emf"/><Relationship Id="rId38" Type="http://schemas.openxmlformats.org/officeDocument/2006/relationships/hyperlink" Target="http://tfs.eit.cm-cic.fr:8080/tfs/EITCollection/Fixe/_git/EIT.Fixe.Exemple?path=%2FEIT.Fixe.Exemple.Clientele.Application%2FClientEventService.cs&amp;fullScreen=true" TargetMode="External"/><Relationship Id="rId46" Type="http://schemas.openxmlformats.org/officeDocument/2006/relationships/package" Target="embeddings/Dessin_Microsoft_Visio5.vsdx"/><Relationship Id="rId59" Type="http://schemas.openxmlformats.org/officeDocument/2006/relationships/hyperlink" Target="http://tfs.eit.cm-cic.fr:8080/tfs/EITCollection/Fixe/_git/EIT.Fixe.Exemple?path=%2FEIT.Fixe.Exemple.Commandes.Domain%2FCommande.EtatValidee.cs&amp;fullScreen=true" TargetMode="External"/><Relationship Id="rId67" Type="http://schemas.openxmlformats.org/officeDocument/2006/relationships/hyperlink" Target="http://tfs.eit.cm-cic.fr:8080/tfs/EITCollection/Fixe/_git/EIT.Fixe.Exemple?path=%2FEIT.Fixe.Exemple.Clientele.Domain%2FRepositories%2FClientRepository.cs&amp;fullScreen=true" TargetMode="External"/><Relationship Id="rId103" Type="http://schemas.openxmlformats.org/officeDocument/2006/relationships/theme" Target="theme/theme1.xml"/><Relationship Id="rId20" Type="http://schemas.openxmlformats.org/officeDocument/2006/relationships/hyperlink" Target="http://tfs.eit.cm-cic.fr:8080/tfs/EITCollection/Fixe/_git/EIT.Fixe.Exemple?path=%2FEIT.Fixe.Exemple.Commandes.Domain%2FCommande.EtatEnAttenteValidation.cs&amp;fullScreen=true" TargetMode="External"/><Relationship Id="rId41" Type="http://schemas.openxmlformats.org/officeDocument/2006/relationships/hyperlink" Target="http://tfs.eit.cm-cic.fr:8080/tfs/EITCollection/Fixe/_git/EIT.Fixe.Exemple?path=%2FEIT.Fixe.Exemple.Clientele.Domain.CommonTypes%2FCommands%2FAvertissementClientCommand.cs&amp;fullScreen=true" TargetMode="External"/><Relationship Id="rId54" Type="http://schemas.openxmlformats.org/officeDocument/2006/relationships/hyperlink" Target="http://tfs.eit.cm-cic.fr:8080/tfs/EITCollection/Fixe/_git/EIT.Fixe.Exemple?path=%2FEIT.Fixe.Exemple.Commandes.Domain%2FLigneCommande.cs&amp;fullScreen=true" TargetMode="External"/><Relationship Id="rId62" Type="http://schemas.openxmlformats.org/officeDocument/2006/relationships/package" Target="embeddings/Dessin_Microsoft_Visio7.vsdx"/><Relationship Id="rId70" Type="http://schemas.openxmlformats.org/officeDocument/2006/relationships/hyperlink" Target="http://tfs.eit.cm-cic.fr:8080/tfs/EITCollection/Fixe/_git/EIT.Fixe.Exemple?path=%2FEIT.Fixe.Exemple.Clientele.Domain%2FClient.cs&amp;fullScreen=true" TargetMode="External"/><Relationship Id="rId75" Type="http://schemas.openxmlformats.org/officeDocument/2006/relationships/hyperlink" Target="http://tfs.eit.cm-cic.fr:8080/tfs/EITCollection/Fixe/_git/EIT.Fixe.Exemple?path=%2FEIT.Fixe.Exemple.Commandes.Application.Interface%2FCommande.cs&amp;fullScreen=true" TargetMode="External"/><Relationship Id="rId83" Type="http://schemas.openxmlformats.org/officeDocument/2006/relationships/hyperlink" Target="http://tfs.eit.cm-cic.fr:8080/tfs/EITCollection/Fixe/_git/EIT.Fixe.Exemple?path=%2FEIT.Fixe.Exemple.Commandes.Application%2FArticleService.cs&amp;fullScreen=true" TargetMode="External"/><Relationship Id="rId88" Type="http://schemas.openxmlformats.org/officeDocument/2006/relationships/hyperlink" Target="http://tfs.eit.cm-cic.fr:8080/tfs/EITCollection/Fixe/_git/EIT.Fixe.Exemple?path=%2FEIT.Fixe.Exemple.Commandes.Domain.Test%2FRepositories%2FCommandeRepositoryTest.cs&amp;fullScreen=true" TargetMode="External"/><Relationship Id="rId91" Type="http://schemas.openxmlformats.org/officeDocument/2006/relationships/hyperlink" Target="http://tfs.eit.cm-cic.fr:8080/tfs/EITCollection/Fixe/_git/EIT.Fixe.Exemple?path=%2FEIT.Fixe.Exemple.Commandes.Infrastructure.ExternalServices%2FParametrage.cs&amp;fullScreen=true" TargetMode="External"/><Relationship Id="rId96" Type="http://schemas.openxmlformats.org/officeDocument/2006/relationships/hyperlink" Target="http://tfs.eit.cm-cic.fr:8080/tfs/EITCollection/Fixe/_git/EIT.Fixe.Exemple?path=%2FEIT.Fixe.Exemple.Commandes.Infrastructure.Repository.Oracle%2FT_EPR_CDE_COMMANDE.sql&amp;fullScreen=tru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fs.eit.cm-cic.fr:8080/tfs/EITCollection/Fixe/_git/EIT.Fixe.Exemple?path=%2FEIT.Fixe.Exemple.Commandes.Application%2FArticleService.cs&amp;fullScreen=true" TargetMode="External"/><Relationship Id="rId23" Type="http://schemas.openxmlformats.org/officeDocument/2006/relationships/hyperlink" Target="http://tfs.eit.cm-cic.fr:8080/tfs/EITCollection/Fixe/_git/EIT.Fixe.Exemple?path=%2FEIT.Fixe.Exemple.Commandes.Infrastructure.ExternalServices%2FParametrage.cs&amp;fullScreen=true" TargetMode="External"/><Relationship Id="rId28" Type="http://schemas.openxmlformats.org/officeDocument/2006/relationships/package" Target="embeddings/Dessin_Microsoft_Visio1.vsdx"/><Relationship Id="rId36" Type="http://schemas.openxmlformats.org/officeDocument/2006/relationships/hyperlink" Target="http://tfs.eit.cm-cic.fr:8080/tfs/EITCollection/Fixe/_git/EIT.Fixe.Exemple?path=%2FEIT.Fixe.Exemple.Commandes.Domain%2FCommande.cs&amp;fullScreen=true" TargetMode="External"/><Relationship Id="rId49" Type="http://schemas.openxmlformats.org/officeDocument/2006/relationships/hyperlink" Target="http://tfs.eit.cm-cic.fr:8080/tfs/EITCollection/Fixe/_git/EIT.Fixe.Exemple?path=%2FEIT.Fixe.Exemple.Clientele.Domain.CommonTypes%2FEnumerations%2FCivilite.cs&amp;fullScreen=true" TargetMode="External"/><Relationship Id="rId57" Type="http://schemas.openxmlformats.org/officeDocument/2006/relationships/hyperlink" Target="http://tfs.eit.cm-cic.fr:8080/tfs/EITCollection/Fixe/_git/EIT.Fixe.Exemple?path=%2FEIT.Fixe.Exemple.Commandes.Domain%2FCommande.AbstractEtat.cs&amp;fullScreen=true" TargetMode="External"/><Relationship Id="rId10" Type="http://schemas.openxmlformats.org/officeDocument/2006/relationships/hyperlink" Target="http://tfs.eit.cm-cic.fr:8080/tfs/EITCollection/Fixe/_git/EIT.Fixe.Exemple?path=%2FEIT.Fixe.Exemple.Clientele.Application.Interface%2FIClientService.cs&amp;fullScreen=true" TargetMode="External"/><Relationship Id="rId31" Type="http://schemas.openxmlformats.org/officeDocument/2006/relationships/package" Target="embeddings/Dessin_Microsoft_Visio2.vsdx"/><Relationship Id="rId44" Type="http://schemas.openxmlformats.org/officeDocument/2006/relationships/hyperlink" Target="http://tfs.eit.cm-cic.fr:8080/tfs/EITCollection/Fixe/_git/EIT.Fixe.Exemple?path=%2FEIT.Fixe.Exemple.Clientele.Application%2FClientEventService.cs&amp;fullScreen=true" TargetMode="External"/><Relationship Id="rId52" Type="http://schemas.openxmlformats.org/officeDocument/2006/relationships/hyperlink" Target="http://tfs.eit.cm-cic.fr:8080/tfs/EITCollection/Fixe/_git/EIT.Fixe.Exemple?path=%2FEIT.Fixe.Exemple.Commandes.Domain%2FArticle.cs&amp;fullScreen=true" TargetMode="External"/><Relationship Id="rId60" Type="http://schemas.openxmlformats.org/officeDocument/2006/relationships/hyperlink" Target="http://tfs.eit.cm-cic.fr:8080/tfs/EITCollection/Fixe/_git/EIT.Fixe.Exemple?path=%2FEIT.Fixe.Exemple.Commandes.Domain%2FCommande.MachineEtats.cs&amp;fullScreen=true" TargetMode="External"/><Relationship Id="rId65" Type="http://schemas.openxmlformats.org/officeDocument/2006/relationships/hyperlink" Target="http://tfs.eit.cm-cic.fr:8080/tfs/EITCollection/Fixe/_git/EIT.Fixe.Exemple?path=%2FEIT.Fixe.Exemple.Commandes.Domain%2FRepositories%2FICommandeRepository.cs&amp;fullScreen=true" TargetMode="External"/><Relationship Id="rId73" Type="http://schemas.openxmlformats.org/officeDocument/2006/relationships/hyperlink" Target="http://tfs.eit.cm-cic.fr:8080/tfs/EITCollection/Fixe/_git/EIT.Fixe.Exemple?path=%2FEIT.Fixe.Exemple.Clientele.Application.Interface%2FClient.cs&amp;fullScreen=true" TargetMode="External"/><Relationship Id="rId78" Type="http://schemas.openxmlformats.org/officeDocument/2006/relationships/hyperlink" Target="http://tfs.eit.cm-cic.fr:8080/tfs/EITCollection/Fixe/_git/EIT.Fixe.Exemple?path=%2FEIT.Fixe.Exemple.Clientele.Application.Interface%2FIClientService.cs&amp;fullScreen=true" TargetMode="External"/><Relationship Id="rId81" Type="http://schemas.openxmlformats.org/officeDocument/2006/relationships/hyperlink" Target="http://tfs.eit.cm-cic.fr:8080/tfs/EITCollection/Fixe/_git/EIT.Fixe.Exemple?path=%2FEIT.Fixe.Exemple.Clientele.Application%2FClientEventService.cs&amp;fullScreen=true" TargetMode="External"/><Relationship Id="rId86" Type="http://schemas.openxmlformats.org/officeDocument/2006/relationships/hyperlink" Target="http://tfs.eit.cm-cic.fr:8080/tfs/EITCollection/Fixe/_git/EIT.Fixe.Exemple?path=%2FEIT.Fixe.Exemple.Clientele.Application%2FClientMapper.cs&amp;fullScreen=true" TargetMode="External"/><Relationship Id="rId94" Type="http://schemas.openxmlformats.org/officeDocument/2006/relationships/hyperlink" Target="http://tfs.eit.cm-cic.fr:8080/tfs/EITCollection/Fixe/_git/EIT.Fixe.Exemple?path=%2FEIT.Fixe.Exemple.Commandes.Infrastructure.ExternalServices%2FReferentielClients.cs&amp;fullScreen=true"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fs.eit.cm-cic.fr:8080/tfs/EITCollection/Fixe/_git/EIT.Fixe.Exemple?path=%2FEIT.Fixe.Exemple.Commandes.Infrastructure.ExternalServices%2FReferentielClients.cs&amp;fullScreen=true" TargetMode="External"/><Relationship Id="rId13" Type="http://schemas.openxmlformats.org/officeDocument/2006/relationships/hyperlink" Target="http://tfs.eit.cm-cic.fr:8080/tfs/EITCollection/Fixe/_git/EIT.Fixe.Exemple?path=%2FEIT.Fixe.Exemple.Clientele.Application%2FClientService.cs&amp;fullScreen=true" TargetMode="External"/><Relationship Id="rId18" Type="http://schemas.openxmlformats.org/officeDocument/2006/relationships/hyperlink" Target="http://tfs.eit.cm-cic.fr:8080/tfs/EITCollection/Fixe/_git/EIT.Fixe.Exemple?path=%2FEIT.Fixe.Exemple.Commandes.Domain%2FEtatCommande.cs&amp;fullScreen=true" TargetMode="External"/><Relationship Id="rId39" Type="http://schemas.openxmlformats.org/officeDocument/2006/relationships/image" Target="media/image5.emf"/><Relationship Id="rId34" Type="http://schemas.openxmlformats.org/officeDocument/2006/relationships/package" Target="embeddings/Dessin_Microsoft_Visio3.vsdx"/><Relationship Id="rId50" Type="http://schemas.openxmlformats.org/officeDocument/2006/relationships/hyperlink" Target="http://tfs.eit.cm-cic.fr:8080/tfs/EITCollection/Fixe/_git/EIT.Fixe.Exemple?path=%2FEIT.Fixe.Exemple.Commandes.Domain.CommonTypes%2FEvents%2FCommandeCreeEvent.cs&amp;fullScreen=true" TargetMode="External"/><Relationship Id="rId55" Type="http://schemas.openxmlformats.org/officeDocument/2006/relationships/hyperlink" Target="http://tfs.eit.cm-cic.fr:8080/tfs/EITCollection/Fixe/_git/EIT.Fixe.Exemple?path=%2FEIT.Fixe.Exemple.Commandes.Domain%2FCommande.cs&amp;fullScreen=true" TargetMode="External"/><Relationship Id="rId76" Type="http://schemas.openxmlformats.org/officeDocument/2006/relationships/hyperlink" Target="http://tfs.eit.cm-cic.fr:8080/tfs/EITCollection/Fixe/_git/EIT.Fixe.Exemple?path=%2FEIT.Fixe.Exemple.Commandes.Application.Interface%2FIArticleService.cs&amp;fullScreen=true" TargetMode="External"/><Relationship Id="rId97" Type="http://schemas.openxmlformats.org/officeDocument/2006/relationships/hyperlink" Target="http://tfs.eit.cm-cic.fr:8080/tfs/EITCollection/Fixe/_git/EIT.Fixe.Exemple?path=%2FEIT.Fixe.Exemple.Commandes.Infrastructure.Repository.Oracle%2FT_EPR_CDE_COMMANDE_LIGNECDE.sql&amp;fullScreen=tru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8BDF2-429A-4D23-B3C5-35284CCC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11901</Words>
  <Characters>88416</Characters>
  <Application>Microsoft Office Word</Application>
  <DocSecurity>0</DocSecurity>
  <Lines>736</Lines>
  <Paragraphs>200</Paragraphs>
  <ScaleCrop>false</ScaleCrop>
  <HeadingPairs>
    <vt:vector size="2" baseType="variant">
      <vt:variant>
        <vt:lpstr>Titre</vt:lpstr>
      </vt:variant>
      <vt:variant>
        <vt:i4>1</vt:i4>
      </vt:variant>
    </vt:vector>
  </HeadingPairs>
  <TitlesOfParts>
    <vt:vector size="1" baseType="lpstr">
      <vt:lpstr/>
    </vt:vector>
  </TitlesOfParts>
  <Company>Euro Information client principal</Company>
  <LinksUpToDate>false</LinksUpToDate>
  <CharactersWithSpaces>100117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JACQUOT Vincent</dc:creator>
  <cp:keywords/>
  <dc:description/>
  <cp:lastModifiedBy>JACQUOT Vincent</cp:lastModifiedBy>
  <cp:revision>6</cp:revision>
  <cp:lastPrinted>2009-04-02T14:14:00Z</cp:lastPrinted>
  <dcterms:created xsi:type="dcterms:W3CDTF">2017-11-17T08:40:00Z</dcterms:created>
  <dcterms:modified xsi:type="dcterms:W3CDTF">2017-12-11T10:49:00Z</dcterms:modified>
</cp:coreProperties>
</file>