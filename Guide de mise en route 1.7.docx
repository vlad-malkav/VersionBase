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A2CD0" w14:textId="7A3CE280" w:rsidR="005B7772" w:rsidRDefault="006E202D" w:rsidP="00E01794">
      <w:pPr>
        <w:pStyle w:val="Euroinformationdveloppements"/>
        <w:jc w:val="both"/>
      </w:pPr>
      <w:r>
        <w:t>/</w:t>
      </w:r>
      <w:r w:rsidR="00584FE1">
        <w:rPr>
          <w:noProof/>
        </w:rPr>
        <w:drawing>
          <wp:inline distT="0" distB="0" distL="0" distR="0" wp14:anchorId="0BFB5E99" wp14:editId="4568C64F">
            <wp:extent cx="914400" cy="828040"/>
            <wp:effectExtent l="19050" t="0" r="0" b="0"/>
            <wp:docPr id="1" name="Image 1" descr="EID PPT 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PPT RVB"/>
                    <pic:cNvPicPr>
                      <a:picLocks noChangeAspect="1" noChangeArrowheads="1"/>
                    </pic:cNvPicPr>
                  </pic:nvPicPr>
                  <pic:blipFill>
                    <a:blip r:embed="rId8"/>
                    <a:srcRect/>
                    <a:stretch>
                      <a:fillRect/>
                    </a:stretch>
                  </pic:blipFill>
                  <pic:spPr bwMode="auto">
                    <a:xfrm>
                      <a:off x="0" y="0"/>
                      <a:ext cx="914400" cy="828040"/>
                    </a:xfrm>
                    <a:prstGeom prst="rect">
                      <a:avLst/>
                    </a:prstGeom>
                    <a:noFill/>
                    <a:ln w="9525">
                      <a:noFill/>
                      <a:miter lim="800000"/>
                      <a:headEnd/>
                      <a:tailEnd/>
                    </a:ln>
                  </pic:spPr>
                </pic:pic>
              </a:graphicData>
            </a:graphic>
          </wp:inline>
        </w:drawing>
      </w:r>
    </w:p>
    <w:p w14:paraId="40B5EED2" w14:textId="77777777" w:rsidR="005B7772" w:rsidRPr="000E7EBB" w:rsidRDefault="005B7772" w:rsidP="00E01794">
      <w:r>
        <w:br w:type="textWrapping" w:clear="all"/>
      </w:r>
      <w:r>
        <w:br w:type="textWrapping" w:clear="all"/>
      </w:r>
      <w:r>
        <w:br w:type="textWrapping" w:clear="all"/>
      </w:r>
      <w:r>
        <w:br w:type="textWrapping" w:clear="all"/>
      </w:r>
    </w:p>
    <w:p w14:paraId="1E97BE2A" w14:textId="004B3198" w:rsidR="005B7772" w:rsidRDefault="00C873BA" w:rsidP="009F761D">
      <w:pPr>
        <w:pStyle w:val="Titredudocument"/>
      </w:pPr>
      <w:r>
        <w:t>Guide</w:t>
      </w:r>
      <w:r w:rsidR="009E2945">
        <w:t xml:space="preserve"> de </w:t>
      </w:r>
      <w:r w:rsidR="003A08B7">
        <w:t>mise en route</w:t>
      </w:r>
    </w:p>
    <w:p w14:paraId="3E671CDC" w14:textId="77777777" w:rsidR="005B7772" w:rsidRDefault="005B7772" w:rsidP="00E01794">
      <w:r>
        <w:br w:type="textWrapping" w:clear="all"/>
      </w:r>
      <w:r>
        <w:br w:type="textWrapping" w:clear="all"/>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274"/>
        <w:gridCol w:w="3790"/>
        <w:gridCol w:w="1983"/>
        <w:gridCol w:w="1028"/>
      </w:tblGrid>
      <w:tr w:rsidR="005B7772" w14:paraId="0D80F058" w14:textId="77777777" w:rsidTr="0069762C">
        <w:tc>
          <w:tcPr>
            <w:tcW w:w="545" w:type="pct"/>
            <w:vAlign w:val="center"/>
          </w:tcPr>
          <w:p w14:paraId="14CB0854" w14:textId="77777777" w:rsidR="005B7772" w:rsidRPr="009557CE" w:rsidRDefault="005B7772" w:rsidP="00E01794">
            <w:pPr>
              <w:pStyle w:val="Tableaudesversions-texte"/>
              <w:jc w:val="both"/>
              <w:rPr>
                <w:b/>
              </w:rPr>
            </w:pPr>
            <w:r w:rsidRPr="009557CE">
              <w:rPr>
                <w:b/>
              </w:rPr>
              <w:t>Version</w:t>
            </w:r>
          </w:p>
        </w:tc>
        <w:tc>
          <w:tcPr>
            <w:tcW w:w="703" w:type="pct"/>
            <w:vAlign w:val="center"/>
          </w:tcPr>
          <w:p w14:paraId="4C0B4147" w14:textId="77777777" w:rsidR="005B7772" w:rsidRPr="009557CE" w:rsidRDefault="005B7772" w:rsidP="00E01794">
            <w:pPr>
              <w:pStyle w:val="Tableaudesversions-texte"/>
              <w:jc w:val="both"/>
              <w:rPr>
                <w:b/>
              </w:rPr>
            </w:pPr>
            <w:r w:rsidRPr="009557CE">
              <w:rPr>
                <w:b/>
              </w:rPr>
              <w:t>Date</w:t>
            </w:r>
          </w:p>
        </w:tc>
        <w:tc>
          <w:tcPr>
            <w:tcW w:w="2091" w:type="pct"/>
            <w:vAlign w:val="center"/>
          </w:tcPr>
          <w:p w14:paraId="66D41490" w14:textId="77777777" w:rsidR="005B7772" w:rsidRPr="009557CE" w:rsidRDefault="005B7772" w:rsidP="00E01794">
            <w:pPr>
              <w:pStyle w:val="Tableaudesversions-texte"/>
              <w:jc w:val="both"/>
              <w:rPr>
                <w:b/>
              </w:rPr>
            </w:pPr>
            <w:r w:rsidRPr="009557CE">
              <w:rPr>
                <w:b/>
              </w:rPr>
              <w:t>Commentaire</w:t>
            </w:r>
          </w:p>
        </w:tc>
        <w:tc>
          <w:tcPr>
            <w:tcW w:w="1094" w:type="pct"/>
            <w:vAlign w:val="center"/>
          </w:tcPr>
          <w:p w14:paraId="7125B4FF" w14:textId="77777777" w:rsidR="005B7772" w:rsidRPr="009557CE" w:rsidRDefault="005B7772" w:rsidP="00E01794">
            <w:pPr>
              <w:pStyle w:val="Tableaudesversions-texte"/>
              <w:jc w:val="both"/>
              <w:rPr>
                <w:b/>
              </w:rPr>
            </w:pPr>
            <w:r w:rsidRPr="009557CE">
              <w:rPr>
                <w:b/>
              </w:rPr>
              <w:t>Auteur</w:t>
            </w:r>
          </w:p>
        </w:tc>
        <w:tc>
          <w:tcPr>
            <w:tcW w:w="0" w:type="auto"/>
            <w:vAlign w:val="center"/>
          </w:tcPr>
          <w:p w14:paraId="4E9D8EED" w14:textId="77777777" w:rsidR="005B7772" w:rsidRPr="009557CE" w:rsidRDefault="005B7772" w:rsidP="00E01794">
            <w:pPr>
              <w:pStyle w:val="Tableaudesversions-texte"/>
              <w:jc w:val="both"/>
              <w:rPr>
                <w:b/>
              </w:rPr>
            </w:pPr>
            <w:r w:rsidRPr="009557CE">
              <w:rPr>
                <w:b/>
              </w:rPr>
              <w:t>Société</w:t>
            </w:r>
          </w:p>
        </w:tc>
      </w:tr>
      <w:tr w:rsidR="005B7772" w14:paraId="2B69D345" w14:textId="77777777" w:rsidTr="0069762C">
        <w:tc>
          <w:tcPr>
            <w:tcW w:w="545" w:type="pct"/>
          </w:tcPr>
          <w:p w14:paraId="26911612" w14:textId="77777777" w:rsidR="005B7772" w:rsidRDefault="009F761D" w:rsidP="00E01794">
            <w:pPr>
              <w:pStyle w:val="Tableaudesversions-texte"/>
              <w:jc w:val="both"/>
            </w:pPr>
            <w:r>
              <w:t>0.1</w:t>
            </w:r>
          </w:p>
        </w:tc>
        <w:tc>
          <w:tcPr>
            <w:tcW w:w="703" w:type="pct"/>
          </w:tcPr>
          <w:p w14:paraId="27086990" w14:textId="0FBED376" w:rsidR="005B7772" w:rsidRDefault="00C702BA" w:rsidP="00B5566F">
            <w:pPr>
              <w:pStyle w:val="Tableaudesversions-texte"/>
              <w:jc w:val="both"/>
            </w:pPr>
            <w:r>
              <w:t>22/06</w:t>
            </w:r>
            <w:r w:rsidR="009E2945">
              <w:t>/2017</w:t>
            </w:r>
          </w:p>
        </w:tc>
        <w:tc>
          <w:tcPr>
            <w:tcW w:w="2091" w:type="pct"/>
          </w:tcPr>
          <w:p w14:paraId="08C6758F" w14:textId="77777777" w:rsidR="005B7772" w:rsidRDefault="005B7772" w:rsidP="00E01794">
            <w:pPr>
              <w:pStyle w:val="Tableaudesversions-texte"/>
              <w:jc w:val="both"/>
            </w:pPr>
            <w:r>
              <w:t>Création du document.</w:t>
            </w:r>
          </w:p>
        </w:tc>
        <w:tc>
          <w:tcPr>
            <w:tcW w:w="1094" w:type="pct"/>
          </w:tcPr>
          <w:p w14:paraId="4098A3EC" w14:textId="4618D7F2" w:rsidR="005B7772" w:rsidRDefault="00C702BA" w:rsidP="00E01794">
            <w:pPr>
              <w:pStyle w:val="Tableaudesversions-texte"/>
              <w:jc w:val="both"/>
            </w:pPr>
            <w:r>
              <w:t>Vincent JACQUOT</w:t>
            </w:r>
          </w:p>
        </w:tc>
        <w:tc>
          <w:tcPr>
            <w:tcW w:w="0" w:type="auto"/>
          </w:tcPr>
          <w:p w14:paraId="3AD57EAF" w14:textId="77777777" w:rsidR="005B7772" w:rsidRDefault="005B7772" w:rsidP="00E01794">
            <w:pPr>
              <w:pStyle w:val="Tableaudesversions-texte"/>
              <w:jc w:val="both"/>
            </w:pPr>
            <w:r>
              <w:t>EID</w:t>
            </w:r>
          </w:p>
        </w:tc>
      </w:tr>
      <w:tr w:rsidR="009F761D" w14:paraId="693EB6CD" w14:textId="77777777" w:rsidTr="0069762C">
        <w:tc>
          <w:tcPr>
            <w:tcW w:w="545" w:type="pct"/>
          </w:tcPr>
          <w:p w14:paraId="15DAD3CA" w14:textId="70F6121E" w:rsidR="009F761D" w:rsidRDefault="006D48D5" w:rsidP="00E01794">
            <w:pPr>
              <w:pStyle w:val="Tableaudesversions-texte"/>
              <w:jc w:val="both"/>
            </w:pPr>
            <w:r>
              <w:t>0.2</w:t>
            </w:r>
          </w:p>
        </w:tc>
        <w:tc>
          <w:tcPr>
            <w:tcW w:w="703" w:type="pct"/>
          </w:tcPr>
          <w:p w14:paraId="06FB9812" w14:textId="2B220176" w:rsidR="009F761D" w:rsidRDefault="006D48D5" w:rsidP="00B5566F">
            <w:pPr>
              <w:pStyle w:val="Tableaudesversions-texte"/>
              <w:jc w:val="both"/>
            </w:pPr>
            <w:r>
              <w:t>02/08/2017</w:t>
            </w:r>
          </w:p>
        </w:tc>
        <w:tc>
          <w:tcPr>
            <w:tcW w:w="2091" w:type="pct"/>
          </w:tcPr>
          <w:p w14:paraId="7D059A0A" w14:textId="37B1B3EE" w:rsidR="009F761D" w:rsidRPr="00694821" w:rsidRDefault="00D66D30" w:rsidP="00E01794">
            <w:pPr>
              <w:pStyle w:val="Tableaudesversions-texte"/>
              <w:jc w:val="both"/>
              <w:rPr>
                <w:lang w:val="en-US"/>
              </w:rPr>
            </w:pPr>
            <w:r w:rsidRPr="00694821">
              <w:rPr>
                <w:lang w:val="en-US"/>
              </w:rPr>
              <w:t>Artifactory (NuGet) et SQL Developer.</w:t>
            </w:r>
          </w:p>
        </w:tc>
        <w:tc>
          <w:tcPr>
            <w:tcW w:w="1094" w:type="pct"/>
          </w:tcPr>
          <w:p w14:paraId="5AF377FA" w14:textId="1B402E52" w:rsidR="009F761D" w:rsidRDefault="006D48D5" w:rsidP="00E01794">
            <w:pPr>
              <w:pStyle w:val="Tableaudesversions-texte"/>
              <w:jc w:val="both"/>
            </w:pPr>
            <w:r>
              <w:t>Vincent JACQUOT</w:t>
            </w:r>
          </w:p>
        </w:tc>
        <w:tc>
          <w:tcPr>
            <w:tcW w:w="0" w:type="auto"/>
          </w:tcPr>
          <w:p w14:paraId="494EA5E2" w14:textId="083DB37E" w:rsidR="009F761D" w:rsidRDefault="006D48D5" w:rsidP="00E01794">
            <w:pPr>
              <w:pStyle w:val="Tableaudesversions-texte"/>
              <w:jc w:val="both"/>
            </w:pPr>
            <w:r>
              <w:t>EID</w:t>
            </w:r>
          </w:p>
        </w:tc>
      </w:tr>
      <w:tr w:rsidR="00D63E04" w14:paraId="1AFBE6B8" w14:textId="77777777" w:rsidTr="0069762C">
        <w:tc>
          <w:tcPr>
            <w:tcW w:w="545" w:type="pct"/>
          </w:tcPr>
          <w:p w14:paraId="58856053" w14:textId="3EAA8F11" w:rsidR="00D63E04" w:rsidRDefault="00870114" w:rsidP="00E01794">
            <w:pPr>
              <w:pStyle w:val="Tableaudesversions-texte"/>
              <w:jc w:val="both"/>
            </w:pPr>
            <w:r>
              <w:t>0.3</w:t>
            </w:r>
          </w:p>
        </w:tc>
        <w:tc>
          <w:tcPr>
            <w:tcW w:w="703" w:type="pct"/>
          </w:tcPr>
          <w:p w14:paraId="0FCD4113" w14:textId="303F5FD6" w:rsidR="00D63E04" w:rsidRDefault="00870114" w:rsidP="00B5566F">
            <w:pPr>
              <w:pStyle w:val="Tableaudesversions-texte"/>
              <w:jc w:val="both"/>
            </w:pPr>
            <w:r>
              <w:t>10/08/2017</w:t>
            </w:r>
          </w:p>
        </w:tc>
        <w:tc>
          <w:tcPr>
            <w:tcW w:w="2091" w:type="pct"/>
          </w:tcPr>
          <w:p w14:paraId="50461F1D" w14:textId="38FDC42A" w:rsidR="00D63E04" w:rsidRDefault="00870114" w:rsidP="0069762C">
            <w:pPr>
              <w:pStyle w:val="Tableaudesversions-texte"/>
              <w:jc w:val="both"/>
            </w:pPr>
            <w:r>
              <w:t>Connexion à TFS</w:t>
            </w:r>
          </w:p>
        </w:tc>
        <w:tc>
          <w:tcPr>
            <w:tcW w:w="1094" w:type="pct"/>
          </w:tcPr>
          <w:p w14:paraId="2D2471A1" w14:textId="2D4D0911" w:rsidR="00D63E04" w:rsidRDefault="00870114" w:rsidP="00E01794">
            <w:pPr>
              <w:pStyle w:val="Tableaudesversions-texte"/>
              <w:jc w:val="both"/>
            </w:pPr>
            <w:r>
              <w:t>Vincent JACQUOT</w:t>
            </w:r>
          </w:p>
        </w:tc>
        <w:tc>
          <w:tcPr>
            <w:tcW w:w="0" w:type="auto"/>
          </w:tcPr>
          <w:p w14:paraId="6A27FC03" w14:textId="7F619B20" w:rsidR="00D63E04" w:rsidRDefault="00870114" w:rsidP="00E01794">
            <w:pPr>
              <w:pStyle w:val="Tableaudesversions-texte"/>
              <w:jc w:val="both"/>
            </w:pPr>
            <w:r>
              <w:t>EID</w:t>
            </w:r>
          </w:p>
        </w:tc>
      </w:tr>
      <w:tr w:rsidR="00870114" w14:paraId="4A1FBD36" w14:textId="77777777" w:rsidTr="0069762C">
        <w:tc>
          <w:tcPr>
            <w:tcW w:w="545" w:type="pct"/>
          </w:tcPr>
          <w:p w14:paraId="31A3F73D" w14:textId="6FE6172E" w:rsidR="00870114" w:rsidRDefault="00042580" w:rsidP="00E01794">
            <w:pPr>
              <w:pStyle w:val="Tableaudesversions-texte"/>
              <w:jc w:val="both"/>
            </w:pPr>
            <w:r>
              <w:t>0.4</w:t>
            </w:r>
          </w:p>
        </w:tc>
        <w:tc>
          <w:tcPr>
            <w:tcW w:w="703" w:type="pct"/>
          </w:tcPr>
          <w:p w14:paraId="7A50AB82" w14:textId="69143532" w:rsidR="00870114" w:rsidRDefault="00042580" w:rsidP="00B5566F">
            <w:pPr>
              <w:pStyle w:val="Tableaudesversions-texte"/>
              <w:jc w:val="both"/>
            </w:pPr>
            <w:r>
              <w:t>16/08/2017</w:t>
            </w:r>
          </w:p>
        </w:tc>
        <w:tc>
          <w:tcPr>
            <w:tcW w:w="2091" w:type="pct"/>
          </w:tcPr>
          <w:p w14:paraId="03D09DF4" w14:textId="7AE297D7" w:rsidR="00870114" w:rsidRDefault="00FB3CDC" w:rsidP="0069762C">
            <w:pPr>
              <w:pStyle w:val="Tableaudesversions-texte"/>
              <w:jc w:val="both"/>
            </w:pPr>
            <w:r>
              <w:t>Connexion</w:t>
            </w:r>
            <w:r w:rsidR="00042580">
              <w:t xml:space="preserve"> à une BDD</w:t>
            </w:r>
            <w:r w:rsidR="008B7D8E">
              <w:t>, chiffrement</w:t>
            </w:r>
          </w:p>
        </w:tc>
        <w:tc>
          <w:tcPr>
            <w:tcW w:w="1094" w:type="pct"/>
          </w:tcPr>
          <w:p w14:paraId="754859B4" w14:textId="4749B82C" w:rsidR="00870114" w:rsidRDefault="00042580" w:rsidP="00E01794">
            <w:pPr>
              <w:pStyle w:val="Tableaudesversions-texte"/>
              <w:jc w:val="both"/>
            </w:pPr>
            <w:r>
              <w:t>Vincent JACQUOT</w:t>
            </w:r>
          </w:p>
        </w:tc>
        <w:tc>
          <w:tcPr>
            <w:tcW w:w="0" w:type="auto"/>
          </w:tcPr>
          <w:p w14:paraId="73A633D7" w14:textId="722B573C" w:rsidR="00870114" w:rsidRDefault="00042580" w:rsidP="00E01794">
            <w:pPr>
              <w:pStyle w:val="Tableaudesversions-texte"/>
              <w:jc w:val="both"/>
            </w:pPr>
            <w:r>
              <w:t>EID</w:t>
            </w:r>
          </w:p>
        </w:tc>
      </w:tr>
      <w:tr w:rsidR="00042580" w14:paraId="04A2AD7C" w14:textId="77777777" w:rsidTr="0069762C">
        <w:tc>
          <w:tcPr>
            <w:tcW w:w="545" w:type="pct"/>
          </w:tcPr>
          <w:p w14:paraId="2D8E80BA" w14:textId="690441DA" w:rsidR="00042580" w:rsidRDefault="006B398C" w:rsidP="00E01794">
            <w:pPr>
              <w:pStyle w:val="Tableaudesversions-texte"/>
              <w:jc w:val="both"/>
            </w:pPr>
            <w:r>
              <w:t>0.5</w:t>
            </w:r>
          </w:p>
        </w:tc>
        <w:tc>
          <w:tcPr>
            <w:tcW w:w="703" w:type="pct"/>
          </w:tcPr>
          <w:p w14:paraId="4EED3A3C" w14:textId="635F2B79" w:rsidR="00042580" w:rsidRDefault="006B398C" w:rsidP="00B5566F">
            <w:pPr>
              <w:pStyle w:val="Tableaudesversions-texte"/>
              <w:jc w:val="both"/>
            </w:pPr>
            <w:r>
              <w:t>04/09/2017</w:t>
            </w:r>
          </w:p>
        </w:tc>
        <w:tc>
          <w:tcPr>
            <w:tcW w:w="2091" w:type="pct"/>
          </w:tcPr>
          <w:p w14:paraId="7DDFE164" w14:textId="0098C52A" w:rsidR="00042580" w:rsidRDefault="00560085" w:rsidP="00E01794">
            <w:pPr>
              <w:pStyle w:val="Tableaudesversions-texte"/>
              <w:jc w:val="both"/>
            </w:pPr>
            <w:r>
              <w:t>Précisions sur la base et le driver Oracle</w:t>
            </w:r>
          </w:p>
        </w:tc>
        <w:tc>
          <w:tcPr>
            <w:tcW w:w="1094" w:type="pct"/>
          </w:tcPr>
          <w:p w14:paraId="10D6B21E" w14:textId="51BE1A9C" w:rsidR="00042580" w:rsidRDefault="007946E5" w:rsidP="00E01794">
            <w:pPr>
              <w:pStyle w:val="Tableaudesversions-texte"/>
              <w:jc w:val="both"/>
            </w:pPr>
            <w:r>
              <w:t>Vincent JACQUOT</w:t>
            </w:r>
          </w:p>
        </w:tc>
        <w:tc>
          <w:tcPr>
            <w:tcW w:w="0" w:type="auto"/>
          </w:tcPr>
          <w:p w14:paraId="177BD4E2" w14:textId="050FB97A" w:rsidR="00042580" w:rsidRDefault="007946E5" w:rsidP="00E01794">
            <w:pPr>
              <w:pStyle w:val="Tableaudesversions-texte"/>
              <w:jc w:val="both"/>
            </w:pPr>
            <w:r>
              <w:t>EID</w:t>
            </w:r>
          </w:p>
        </w:tc>
      </w:tr>
      <w:tr w:rsidR="006E202D" w14:paraId="1E3B99F1" w14:textId="77777777" w:rsidTr="0069762C">
        <w:tc>
          <w:tcPr>
            <w:tcW w:w="545" w:type="pct"/>
          </w:tcPr>
          <w:p w14:paraId="156AEAA0" w14:textId="6F8D7B3B" w:rsidR="006E202D" w:rsidRDefault="006E202D" w:rsidP="00E01794">
            <w:pPr>
              <w:pStyle w:val="Tableaudesversions-texte"/>
              <w:jc w:val="both"/>
            </w:pPr>
            <w:r>
              <w:t>0.6</w:t>
            </w:r>
          </w:p>
        </w:tc>
        <w:tc>
          <w:tcPr>
            <w:tcW w:w="703" w:type="pct"/>
          </w:tcPr>
          <w:p w14:paraId="41B7BBE4" w14:textId="0CCA3AFE" w:rsidR="006E202D" w:rsidRDefault="006E202D" w:rsidP="00B5566F">
            <w:pPr>
              <w:pStyle w:val="Tableaudesversions-texte"/>
              <w:jc w:val="both"/>
            </w:pPr>
            <w:r>
              <w:t>11/09/2017</w:t>
            </w:r>
          </w:p>
        </w:tc>
        <w:tc>
          <w:tcPr>
            <w:tcW w:w="2091" w:type="pct"/>
          </w:tcPr>
          <w:p w14:paraId="40AFE368" w14:textId="4F25FB50" w:rsidR="006E202D" w:rsidRDefault="006E202D" w:rsidP="00E01794">
            <w:pPr>
              <w:pStyle w:val="Tableaudesversions-texte"/>
              <w:jc w:val="both"/>
            </w:pPr>
            <w:r>
              <w:t>Clé de registr</w:t>
            </w:r>
            <w:r w:rsidR="00C24EC5">
              <w:t>e pour la base de données</w:t>
            </w:r>
          </w:p>
        </w:tc>
        <w:tc>
          <w:tcPr>
            <w:tcW w:w="1094" w:type="pct"/>
          </w:tcPr>
          <w:p w14:paraId="36B3F4DC" w14:textId="264AD436" w:rsidR="006E202D" w:rsidRDefault="006E202D" w:rsidP="00E01794">
            <w:pPr>
              <w:pStyle w:val="Tableaudesversions-texte"/>
              <w:jc w:val="both"/>
            </w:pPr>
            <w:r>
              <w:t>Vincent JACQUOT</w:t>
            </w:r>
          </w:p>
        </w:tc>
        <w:tc>
          <w:tcPr>
            <w:tcW w:w="0" w:type="auto"/>
          </w:tcPr>
          <w:p w14:paraId="30C55ADD" w14:textId="1FBBF203" w:rsidR="006E202D" w:rsidRDefault="006E202D" w:rsidP="00E01794">
            <w:pPr>
              <w:pStyle w:val="Tableaudesversions-texte"/>
              <w:jc w:val="both"/>
            </w:pPr>
            <w:r>
              <w:t>EID</w:t>
            </w:r>
          </w:p>
        </w:tc>
      </w:tr>
      <w:tr w:rsidR="006B398C" w14:paraId="5DB44D3F" w14:textId="77777777" w:rsidTr="0069762C">
        <w:tc>
          <w:tcPr>
            <w:tcW w:w="545" w:type="pct"/>
          </w:tcPr>
          <w:p w14:paraId="32622A70" w14:textId="7D3F44B0" w:rsidR="006B398C" w:rsidRDefault="00E22DBD" w:rsidP="00E01794">
            <w:pPr>
              <w:pStyle w:val="Tableaudesversions-texte"/>
              <w:jc w:val="both"/>
            </w:pPr>
            <w:r>
              <w:t>0.7</w:t>
            </w:r>
          </w:p>
        </w:tc>
        <w:tc>
          <w:tcPr>
            <w:tcW w:w="703" w:type="pct"/>
          </w:tcPr>
          <w:p w14:paraId="7B02CC65" w14:textId="7F3B1D21" w:rsidR="006B398C" w:rsidRDefault="00E22DBD" w:rsidP="00B5566F">
            <w:pPr>
              <w:pStyle w:val="Tableaudesversions-texte"/>
              <w:jc w:val="both"/>
            </w:pPr>
            <w:r>
              <w:t>12/09/2017</w:t>
            </w:r>
          </w:p>
        </w:tc>
        <w:tc>
          <w:tcPr>
            <w:tcW w:w="2091" w:type="pct"/>
          </w:tcPr>
          <w:p w14:paraId="35684A5C" w14:textId="19D96B4F" w:rsidR="006B398C" w:rsidRDefault="00E22DBD" w:rsidP="00E01794">
            <w:pPr>
              <w:pStyle w:val="Tableaudesversions-texte"/>
              <w:jc w:val="both"/>
            </w:pPr>
            <w:r>
              <w:t>Fichier de connexions SQL Develop</w:t>
            </w:r>
          </w:p>
        </w:tc>
        <w:tc>
          <w:tcPr>
            <w:tcW w:w="1094" w:type="pct"/>
          </w:tcPr>
          <w:p w14:paraId="7CF97513" w14:textId="44F673F7" w:rsidR="006B398C" w:rsidRDefault="00E22DBD" w:rsidP="00E01794">
            <w:pPr>
              <w:pStyle w:val="Tableaudesversions-texte"/>
              <w:jc w:val="both"/>
            </w:pPr>
            <w:r>
              <w:t>Vincent JACQUOT</w:t>
            </w:r>
          </w:p>
        </w:tc>
        <w:tc>
          <w:tcPr>
            <w:tcW w:w="0" w:type="auto"/>
          </w:tcPr>
          <w:p w14:paraId="090D48F3" w14:textId="3DCBA266" w:rsidR="006B398C" w:rsidRDefault="00E22DBD" w:rsidP="00E01794">
            <w:pPr>
              <w:pStyle w:val="Tableaudesversions-texte"/>
              <w:jc w:val="both"/>
            </w:pPr>
            <w:r>
              <w:t>EID</w:t>
            </w:r>
          </w:p>
        </w:tc>
      </w:tr>
      <w:tr w:rsidR="00891942" w14:paraId="7BBC93DC" w14:textId="77777777" w:rsidTr="0069762C">
        <w:tc>
          <w:tcPr>
            <w:tcW w:w="545" w:type="pct"/>
          </w:tcPr>
          <w:p w14:paraId="2B619D45" w14:textId="0C81651F" w:rsidR="00891942" w:rsidRDefault="00891942" w:rsidP="00E01794">
            <w:pPr>
              <w:pStyle w:val="Tableaudesversions-texte"/>
              <w:jc w:val="both"/>
            </w:pPr>
            <w:r>
              <w:t>0.8</w:t>
            </w:r>
          </w:p>
        </w:tc>
        <w:tc>
          <w:tcPr>
            <w:tcW w:w="703" w:type="pct"/>
          </w:tcPr>
          <w:p w14:paraId="5ADB3CE7" w14:textId="5B111606" w:rsidR="00891942" w:rsidRDefault="00891942" w:rsidP="00B5566F">
            <w:pPr>
              <w:pStyle w:val="Tableaudesversions-texte"/>
              <w:jc w:val="both"/>
            </w:pPr>
            <w:r>
              <w:t>22/09/2017</w:t>
            </w:r>
          </w:p>
        </w:tc>
        <w:tc>
          <w:tcPr>
            <w:tcW w:w="2091" w:type="pct"/>
          </w:tcPr>
          <w:p w14:paraId="27BC45C8" w14:textId="3986D420" w:rsidR="00891942" w:rsidRDefault="00891942" w:rsidP="00E01794">
            <w:pPr>
              <w:pStyle w:val="Tableaudesversions-texte"/>
              <w:jc w:val="both"/>
            </w:pPr>
            <w:r>
              <w:t>Mise à jour des connexions SQL</w:t>
            </w:r>
          </w:p>
        </w:tc>
        <w:tc>
          <w:tcPr>
            <w:tcW w:w="1094" w:type="pct"/>
          </w:tcPr>
          <w:p w14:paraId="7CCDD7A7" w14:textId="04849157" w:rsidR="00891942" w:rsidRDefault="00891942" w:rsidP="00E01794">
            <w:pPr>
              <w:pStyle w:val="Tableaudesversions-texte"/>
              <w:jc w:val="both"/>
            </w:pPr>
            <w:r>
              <w:t>Vincent JACQUOT</w:t>
            </w:r>
          </w:p>
        </w:tc>
        <w:tc>
          <w:tcPr>
            <w:tcW w:w="0" w:type="auto"/>
          </w:tcPr>
          <w:p w14:paraId="7FD7253D" w14:textId="6CC8758B" w:rsidR="00891942" w:rsidRDefault="00891942" w:rsidP="00E01794">
            <w:pPr>
              <w:pStyle w:val="Tableaudesversions-texte"/>
              <w:jc w:val="both"/>
            </w:pPr>
            <w:r>
              <w:t>EID</w:t>
            </w:r>
          </w:p>
        </w:tc>
      </w:tr>
      <w:tr w:rsidR="00AD7789" w14:paraId="12BB09B8" w14:textId="77777777" w:rsidTr="0069762C">
        <w:tc>
          <w:tcPr>
            <w:tcW w:w="545" w:type="pct"/>
          </w:tcPr>
          <w:p w14:paraId="494F9F7E" w14:textId="2C709A9B" w:rsidR="00AD7789" w:rsidRDefault="00AD7789" w:rsidP="00E01794">
            <w:pPr>
              <w:pStyle w:val="Tableaudesversions-texte"/>
              <w:jc w:val="both"/>
            </w:pPr>
            <w:r>
              <w:t>0.9</w:t>
            </w:r>
          </w:p>
        </w:tc>
        <w:tc>
          <w:tcPr>
            <w:tcW w:w="703" w:type="pct"/>
          </w:tcPr>
          <w:p w14:paraId="0EA6934C" w14:textId="3D57DBF4" w:rsidR="00AD7789" w:rsidRDefault="00AD7789" w:rsidP="00B5566F">
            <w:pPr>
              <w:pStyle w:val="Tableaudesversions-texte"/>
              <w:jc w:val="both"/>
            </w:pPr>
            <w:r>
              <w:t>25/09/2017</w:t>
            </w:r>
          </w:p>
        </w:tc>
        <w:tc>
          <w:tcPr>
            <w:tcW w:w="2091" w:type="pct"/>
          </w:tcPr>
          <w:p w14:paraId="276D7B04" w14:textId="6E9DEDA3" w:rsidR="00AD7789" w:rsidRDefault="00AD7789" w:rsidP="00E01794">
            <w:pPr>
              <w:pStyle w:val="Tableaudesversions-texte"/>
              <w:jc w:val="both"/>
            </w:pPr>
            <w:r>
              <w:t>Mise à jour pour passage en 64 bit</w:t>
            </w:r>
          </w:p>
        </w:tc>
        <w:tc>
          <w:tcPr>
            <w:tcW w:w="1094" w:type="pct"/>
          </w:tcPr>
          <w:p w14:paraId="2E1508F8" w14:textId="3BB289CA" w:rsidR="00AD7789" w:rsidRDefault="00AD7789" w:rsidP="00E01794">
            <w:pPr>
              <w:pStyle w:val="Tableaudesversions-texte"/>
              <w:jc w:val="both"/>
            </w:pPr>
            <w:r>
              <w:t>Vincent JACQUOT</w:t>
            </w:r>
          </w:p>
        </w:tc>
        <w:tc>
          <w:tcPr>
            <w:tcW w:w="0" w:type="auto"/>
          </w:tcPr>
          <w:p w14:paraId="7805D4A1" w14:textId="4B5CE2B9" w:rsidR="00AD7789" w:rsidRDefault="00AD7789" w:rsidP="00E01794">
            <w:pPr>
              <w:pStyle w:val="Tableaudesversions-texte"/>
              <w:jc w:val="both"/>
            </w:pPr>
            <w:r>
              <w:t>EID</w:t>
            </w:r>
          </w:p>
        </w:tc>
      </w:tr>
      <w:tr w:rsidR="00063035" w14:paraId="5AE0AA72" w14:textId="77777777" w:rsidTr="0069762C">
        <w:tc>
          <w:tcPr>
            <w:tcW w:w="545" w:type="pct"/>
          </w:tcPr>
          <w:p w14:paraId="4A29C0C5" w14:textId="77F7AAF5" w:rsidR="00063035" w:rsidRDefault="00063035" w:rsidP="00E01794">
            <w:pPr>
              <w:pStyle w:val="Tableaudesversions-texte"/>
              <w:jc w:val="both"/>
            </w:pPr>
            <w:r>
              <w:t>0.10</w:t>
            </w:r>
          </w:p>
        </w:tc>
        <w:tc>
          <w:tcPr>
            <w:tcW w:w="703" w:type="pct"/>
          </w:tcPr>
          <w:p w14:paraId="3ED52613" w14:textId="73666725" w:rsidR="00063035" w:rsidRDefault="00063035" w:rsidP="00B5566F">
            <w:pPr>
              <w:pStyle w:val="Tableaudesversions-texte"/>
              <w:jc w:val="both"/>
            </w:pPr>
            <w:r>
              <w:t>11/09/2017</w:t>
            </w:r>
          </w:p>
        </w:tc>
        <w:tc>
          <w:tcPr>
            <w:tcW w:w="2091" w:type="pct"/>
          </w:tcPr>
          <w:p w14:paraId="12227EF2" w14:textId="3A8FF73E" w:rsidR="00063035" w:rsidRDefault="00063035" w:rsidP="00E01794">
            <w:pPr>
              <w:pStyle w:val="Tableaudesversions-texte"/>
              <w:jc w:val="both"/>
            </w:pPr>
            <w:r>
              <w:t>Correction du fichier des corrections</w:t>
            </w:r>
          </w:p>
        </w:tc>
        <w:tc>
          <w:tcPr>
            <w:tcW w:w="1094" w:type="pct"/>
          </w:tcPr>
          <w:p w14:paraId="506CCDCC" w14:textId="400CE8A7" w:rsidR="00063035" w:rsidRDefault="00063035" w:rsidP="00E01794">
            <w:pPr>
              <w:pStyle w:val="Tableaudesversions-texte"/>
              <w:jc w:val="both"/>
            </w:pPr>
            <w:r>
              <w:t>Vincent JACQUOT</w:t>
            </w:r>
          </w:p>
        </w:tc>
        <w:tc>
          <w:tcPr>
            <w:tcW w:w="0" w:type="auto"/>
          </w:tcPr>
          <w:p w14:paraId="791FFAAD" w14:textId="4A46346C" w:rsidR="00063035" w:rsidRDefault="00063035" w:rsidP="00E01794">
            <w:pPr>
              <w:pStyle w:val="Tableaudesversions-texte"/>
              <w:jc w:val="both"/>
            </w:pPr>
            <w:r>
              <w:t>EID</w:t>
            </w:r>
          </w:p>
        </w:tc>
      </w:tr>
      <w:tr w:rsidR="00063035" w14:paraId="186E5518" w14:textId="77777777" w:rsidTr="0069762C">
        <w:tc>
          <w:tcPr>
            <w:tcW w:w="545" w:type="pct"/>
          </w:tcPr>
          <w:p w14:paraId="43B1EFB9" w14:textId="5BC33609" w:rsidR="00063035" w:rsidRDefault="00063035" w:rsidP="00E01794">
            <w:pPr>
              <w:pStyle w:val="Tableaudesversions-texte"/>
              <w:jc w:val="both"/>
            </w:pPr>
            <w:r>
              <w:t>1.0</w:t>
            </w:r>
          </w:p>
        </w:tc>
        <w:tc>
          <w:tcPr>
            <w:tcW w:w="703" w:type="pct"/>
          </w:tcPr>
          <w:p w14:paraId="1C4653B1" w14:textId="0255E057" w:rsidR="00063035" w:rsidRDefault="00063035" w:rsidP="00B5566F">
            <w:pPr>
              <w:pStyle w:val="Tableaudesversions-texte"/>
              <w:jc w:val="both"/>
            </w:pPr>
            <w:r>
              <w:t>11/09/2017</w:t>
            </w:r>
          </w:p>
        </w:tc>
        <w:tc>
          <w:tcPr>
            <w:tcW w:w="2091" w:type="pct"/>
          </w:tcPr>
          <w:p w14:paraId="51056BB7" w14:textId="4174F1EF" w:rsidR="00063035" w:rsidRDefault="00063035" w:rsidP="00063035">
            <w:pPr>
              <w:pStyle w:val="Tableaudesversions-texte"/>
              <w:jc w:val="both"/>
            </w:pPr>
            <w:r>
              <w:t>Nom DNS pour TFS</w:t>
            </w:r>
          </w:p>
        </w:tc>
        <w:tc>
          <w:tcPr>
            <w:tcW w:w="1094" w:type="pct"/>
          </w:tcPr>
          <w:p w14:paraId="58023115" w14:textId="20BD6662" w:rsidR="00063035" w:rsidRDefault="00063035" w:rsidP="00E01794">
            <w:pPr>
              <w:pStyle w:val="Tableaudesversions-texte"/>
              <w:jc w:val="both"/>
            </w:pPr>
            <w:r>
              <w:t>Vincent JACQUOT</w:t>
            </w:r>
          </w:p>
        </w:tc>
        <w:tc>
          <w:tcPr>
            <w:tcW w:w="0" w:type="auto"/>
          </w:tcPr>
          <w:p w14:paraId="6721D828" w14:textId="1D0D8982" w:rsidR="00063035" w:rsidRDefault="00063035" w:rsidP="00E01794">
            <w:pPr>
              <w:pStyle w:val="Tableaudesversions-texte"/>
              <w:jc w:val="both"/>
            </w:pPr>
            <w:r>
              <w:t>EID</w:t>
            </w:r>
          </w:p>
        </w:tc>
      </w:tr>
      <w:tr w:rsidR="00FE2841" w14:paraId="0D369BA1" w14:textId="77777777" w:rsidTr="0069762C">
        <w:tc>
          <w:tcPr>
            <w:tcW w:w="545" w:type="pct"/>
          </w:tcPr>
          <w:p w14:paraId="70E3145E" w14:textId="02FD2D29" w:rsidR="00FE2841" w:rsidRDefault="00FE2841" w:rsidP="00E01794">
            <w:pPr>
              <w:pStyle w:val="Tableaudesversions-texte"/>
              <w:jc w:val="both"/>
            </w:pPr>
            <w:r>
              <w:t>1.1</w:t>
            </w:r>
          </w:p>
        </w:tc>
        <w:tc>
          <w:tcPr>
            <w:tcW w:w="703" w:type="pct"/>
          </w:tcPr>
          <w:p w14:paraId="52914AC4" w14:textId="45BA1DD0" w:rsidR="00FE2841" w:rsidRDefault="00FE2841" w:rsidP="00B5566F">
            <w:pPr>
              <w:pStyle w:val="Tableaudesversions-texte"/>
              <w:jc w:val="both"/>
            </w:pPr>
            <w:r>
              <w:t>12/09/2017</w:t>
            </w:r>
          </w:p>
        </w:tc>
        <w:tc>
          <w:tcPr>
            <w:tcW w:w="2091" w:type="pct"/>
          </w:tcPr>
          <w:p w14:paraId="2AEE1B58" w14:textId="10169CF1" w:rsidR="00FE2841" w:rsidRDefault="00FE2841" w:rsidP="00063035">
            <w:pPr>
              <w:pStyle w:val="Tableaudesversions-texte"/>
              <w:jc w:val="both"/>
            </w:pPr>
            <w:r>
              <w:t>Correction des URL dans les captures</w:t>
            </w:r>
          </w:p>
        </w:tc>
        <w:tc>
          <w:tcPr>
            <w:tcW w:w="1094" w:type="pct"/>
          </w:tcPr>
          <w:p w14:paraId="0B9BC627" w14:textId="4E8F9501" w:rsidR="00FE2841" w:rsidRDefault="00FE2841" w:rsidP="00E01794">
            <w:pPr>
              <w:pStyle w:val="Tableaudesversions-texte"/>
              <w:jc w:val="both"/>
            </w:pPr>
            <w:r>
              <w:t>Vincent JACQUOT</w:t>
            </w:r>
          </w:p>
        </w:tc>
        <w:tc>
          <w:tcPr>
            <w:tcW w:w="0" w:type="auto"/>
          </w:tcPr>
          <w:p w14:paraId="720D8F12" w14:textId="75541DD4" w:rsidR="00FE2841" w:rsidRDefault="00FE2841" w:rsidP="00E01794">
            <w:pPr>
              <w:pStyle w:val="Tableaudesversions-texte"/>
              <w:jc w:val="both"/>
            </w:pPr>
            <w:r>
              <w:t>EID</w:t>
            </w:r>
          </w:p>
        </w:tc>
      </w:tr>
      <w:tr w:rsidR="00694821" w14:paraId="12946CD2" w14:textId="77777777" w:rsidTr="0069762C">
        <w:tc>
          <w:tcPr>
            <w:tcW w:w="545" w:type="pct"/>
          </w:tcPr>
          <w:p w14:paraId="5285C846" w14:textId="02CD5B88" w:rsidR="00694821" w:rsidRDefault="00694821" w:rsidP="00E01794">
            <w:pPr>
              <w:pStyle w:val="Tableaudesversions-texte"/>
              <w:jc w:val="both"/>
            </w:pPr>
            <w:r>
              <w:t>1.2</w:t>
            </w:r>
          </w:p>
        </w:tc>
        <w:tc>
          <w:tcPr>
            <w:tcW w:w="703" w:type="pct"/>
          </w:tcPr>
          <w:p w14:paraId="7160FED1" w14:textId="1B3D2409" w:rsidR="00694821" w:rsidRDefault="00694821" w:rsidP="00B5566F">
            <w:pPr>
              <w:pStyle w:val="Tableaudesversions-texte"/>
              <w:jc w:val="both"/>
            </w:pPr>
            <w:r>
              <w:t>13/09/2017</w:t>
            </w:r>
          </w:p>
        </w:tc>
        <w:tc>
          <w:tcPr>
            <w:tcW w:w="2091" w:type="pct"/>
          </w:tcPr>
          <w:p w14:paraId="311C8C84" w14:textId="687E7E1A" w:rsidR="00694821" w:rsidRDefault="00694821" w:rsidP="00063035">
            <w:pPr>
              <w:pStyle w:val="Tableaudesversions-texte"/>
              <w:jc w:val="both"/>
            </w:pPr>
            <w:r>
              <w:t>Précision sur IIS Express 64 bit</w:t>
            </w:r>
          </w:p>
        </w:tc>
        <w:tc>
          <w:tcPr>
            <w:tcW w:w="1094" w:type="pct"/>
          </w:tcPr>
          <w:p w14:paraId="2F476FB5" w14:textId="57B897B7" w:rsidR="00694821" w:rsidRDefault="00694821" w:rsidP="00E01794">
            <w:pPr>
              <w:pStyle w:val="Tableaudesversions-texte"/>
              <w:jc w:val="both"/>
            </w:pPr>
            <w:r>
              <w:t>Vincent JACQUOT</w:t>
            </w:r>
          </w:p>
        </w:tc>
        <w:tc>
          <w:tcPr>
            <w:tcW w:w="0" w:type="auto"/>
          </w:tcPr>
          <w:p w14:paraId="62953EBB" w14:textId="5FA13360" w:rsidR="00694821" w:rsidRDefault="00694821" w:rsidP="00E01794">
            <w:pPr>
              <w:pStyle w:val="Tableaudesversions-texte"/>
              <w:jc w:val="both"/>
            </w:pPr>
            <w:r>
              <w:t>EID</w:t>
            </w:r>
          </w:p>
        </w:tc>
      </w:tr>
      <w:tr w:rsidR="0003208B" w14:paraId="6A131739" w14:textId="77777777" w:rsidTr="000308DB">
        <w:trPr>
          <w:trHeight w:val="392"/>
        </w:trPr>
        <w:tc>
          <w:tcPr>
            <w:tcW w:w="545" w:type="pct"/>
          </w:tcPr>
          <w:p w14:paraId="2B5FDB28" w14:textId="796ECFF4" w:rsidR="0003208B" w:rsidRDefault="0003208B" w:rsidP="00E01794">
            <w:pPr>
              <w:pStyle w:val="Tableaudesversions-texte"/>
              <w:jc w:val="both"/>
            </w:pPr>
            <w:r>
              <w:t>1.3</w:t>
            </w:r>
          </w:p>
        </w:tc>
        <w:tc>
          <w:tcPr>
            <w:tcW w:w="703" w:type="pct"/>
          </w:tcPr>
          <w:p w14:paraId="176744D5" w14:textId="2B2CB336" w:rsidR="0003208B" w:rsidRDefault="0003208B" w:rsidP="00B5566F">
            <w:pPr>
              <w:pStyle w:val="Tableaudesversions-texte"/>
              <w:jc w:val="both"/>
            </w:pPr>
            <w:r>
              <w:t>23/10/2017</w:t>
            </w:r>
          </w:p>
        </w:tc>
        <w:tc>
          <w:tcPr>
            <w:tcW w:w="2091" w:type="pct"/>
          </w:tcPr>
          <w:p w14:paraId="6FC854CD" w14:textId="6CE3E3EC" w:rsidR="0003208B" w:rsidRDefault="0003208B" w:rsidP="00063035">
            <w:pPr>
              <w:pStyle w:val="Tableaudesversions-texte"/>
              <w:jc w:val="both"/>
            </w:pPr>
            <w:r>
              <w:t>Clés de registre compatibles 32 et 64 bit</w:t>
            </w:r>
          </w:p>
        </w:tc>
        <w:tc>
          <w:tcPr>
            <w:tcW w:w="1094" w:type="pct"/>
          </w:tcPr>
          <w:p w14:paraId="736A29DD" w14:textId="4D7DA667" w:rsidR="0003208B" w:rsidRDefault="0003208B" w:rsidP="00E01794">
            <w:pPr>
              <w:pStyle w:val="Tableaudesversions-texte"/>
              <w:jc w:val="both"/>
            </w:pPr>
            <w:r>
              <w:t>Vincent JACQUOT</w:t>
            </w:r>
          </w:p>
        </w:tc>
        <w:tc>
          <w:tcPr>
            <w:tcW w:w="0" w:type="auto"/>
          </w:tcPr>
          <w:p w14:paraId="4AD50AFB" w14:textId="442EABB2" w:rsidR="0003208B" w:rsidRDefault="0003208B" w:rsidP="00E01794">
            <w:pPr>
              <w:pStyle w:val="Tableaudesversions-texte"/>
              <w:jc w:val="both"/>
            </w:pPr>
            <w:r>
              <w:t>EID</w:t>
            </w:r>
          </w:p>
        </w:tc>
      </w:tr>
      <w:tr w:rsidR="0035050C" w14:paraId="3CD71C30" w14:textId="77777777" w:rsidTr="0069762C">
        <w:tc>
          <w:tcPr>
            <w:tcW w:w="545" w:type="pct"/>
          </w:tcPr>
          <w:p w14:paraId="289345B5" w14:textId="7F13A50E" w:rsidR="0035050C" w:rsidRDefault="0035050C" w:rsidP="00E01794">
            <w:pPr>
              <w:pStyle w:val="Tableaudesversions-texte"/>
              <w:jc w:val="both"/>
            </w:pPr>
            <w:r>
              <w:t>1.4</w:t>
            </w:r>
          </w:p>
        </w:tc>
        <w:tc>
          <w:tcPr>
            <w:tcW w:w="703" w:type="pct"/>
          </w:tcPr>
          <w:p w14:paraId="34E5EF18" w14:textId="2FB0172D" w:rsidR="0035050C" w:rsidRDefault="0035050C" w:rsidP="00B5566F">
            <w:pPr>
              <w:pStyle w:val="Tableaudesversions-texte"/>
              <w:jc w:val="both"/>
            </w:pPr>
            <w:r>
              <w:t>16/10/2017</w:t>
            </w:r>
          </w:p>
        </w:tc>
        <w:tc>
          <w:tcPr>
            <w:tcW w:w="2091" w:type="pct"/>
          </w:tcPr>
          <w:p w14:paraId="74124A5A" w14:textId="3E887EA9" w:rsidR="0035050C" w:rsidRDefault="0035050C" w:rsidP="00063035">
            <w:pPr>
              <w:pStyle w:val="Tableaudesversions-texte"/>
              <w:jc w:val="both"/>
            </w:pPr>
            <w:r>
              <w:t>Clés de registre spécifiques nouveau framework</w:t>
            </w:r>
          </w:p>
        </w:tc>
        <w:tc>
          <w:tcPr>
            <w:tcW w:w="1094" w:type="pct"/>
          </w:tcPr>
          <w:p w14:paraId="7CBB4857" w14:textId="156FF0D7" w:rsidR="0035050C" w:rsidRDefault="0035050C" w:rsidP="00E01794">
            <w:pPr>
              <w:pStyle w:val="Tableaudesversions-texte"/>
              <w:jc w:val="both"/>
            </w:pPr>
            <w:r>
              <w:t>Vincent JACQUOT</w:t>
            </w:r>
          </w:p>
        </w:tc>
        <w:tc>
          <w:tcPr>
            <w:tcW w:w="0" w:type="auto"/>
          </w:tcPr>
          <w:p w14:paraId="37D3364E" w14:textId="02771A9C" w:rsidR="0035050C" w:rsidRDefault="0035050C" w:rsidP="00E01794">
            <w:pPr>
              <w:pStyle w:val="Tableaudesversions-texte"/>
              <w:jc w:val="both"/>
            </w:pPr>
            <w:r>
              <w:t>EID</w:t>
            </w:r>
          </w:p>
        </w:tc>
      </w:tr>
      <w:tr w:rsidR="00363F12" w14:paraId="1E795E60" w14:textId="77777777" w:rsidTr="0069762C">
        <w:tc>
          <w:tcPr>
            <w:tcW w:w="545" w:type="pct"/>
          </w:tcPr>
          <w:p w14:paraId="66CE8FD3" w14:textId="27F95FEA" w:rsidR="00363F12" w:rsidRDefault="00363F12" w:rsidP="00E01794">
            <w:pPr>
              <w:pStyle w:val="Tableaudesversions-texte"/>
              <w:jc w:val="both"/>
            </w:pPr>
            <w:r>
              <w:t>1.5</w:t>
            </w:r>
          </w:p>
        </w:tc>
        <w:tc>
          <w:tcPr>
            <w:tcW w:w="703" w:type="pct"/>
          </w:tcPr>
          <w:p w14:paraId="1D707EFA" w14:textId="24E1581F" w:rsidR="00363F12" w:rsidRDefault="00363F12" w:rsidP="00B5566F">
            <w:pPr>
              <w:pStyle w:val="Tableaudesversions-texte"/>
              <w:jc w:val="both"/>
            </w:pPr>
            <w:r>
              <w:t>02/11/2017</w:t>
            </w:r>
          </w:p>
        </w:tc>
        <w:tc>
          <w:tcPr>
            <w:tcW w:w="2091" w:type="pct"/>
          </w:tcPr>
          <w:p w14:paraId="7FC3F0D1" w14:textId="17FE6FA9" w:rsidR="00363F12" w:rsidRDefault="00363F12" w:rsidP="000308DB">
            <w:pPr>
              <w:pStyle w:val="Tableaudesversions-texte"/>
            </w:pPr>
            <w:r>
              <w:t>URL de Sonar et des Web Services</w:t>
            </w:r>
          </w:p>
        </w:tc>
        <w:tc>
          <w:tcPr>
            <w:tcW w:w="1094" w:type="pct"/>
          </w:tcPr>
          <w:p w14:paraId="1AFA8461" w14:textId="170E59A6" w:rsidR="00363F12" w:rsidRDefault="00363F12" w:rsidP="00E01794">
            <w:pPr>
              <w:pStyle w:val="Tableaudesversions-texte"/>
              <w:jc w:val="both"/>
            </w:pPr>
            <w:r>
              <w:t>Vincent JACQUOT</w:t>
            </w:r>
          </w:p>
        </w:tc>
        <w:tc>
          <w:tcPr>
            <w:tcW w:w="0" w:type="auto"/>
          </w:tcPr>
          <w:p w14:paraId="17B539DC" w14:textId="1C91F213" w:rsidR="00363F12" w:rsidRDefault="00363F12" w:rsidP="00E01794">
            <w:pPr>
              <w:pStyle w:val="Tableaudesversions-texte"/>
              <w:jc w:val="both"/>
            </w:pPr>
            <w:r>
              <w:t>EID</w:t>
            </w:r>
          </w:p>
        </w:tc>
      </w:tr>
      <w:tr w:rsidR="00064683" w14:paraId="67B887C5" w14:textId="77777777" w:rsidTr="0069762C">
        <w:tc>
          <w:tcPr>
            <w:tcW w:w="545" w:type="pct"/>
          </w:tcPr>
          <w:p w14:paraId="156FCE79" w14:textId="3EE65CF0" w:rsidR="00064683" w:rsidRDefault="00064683" w:rsidP="00E01794">
            <w:pPr>
              <w:pStyle w:val="Tableaudesversions-texte"/>
              <w:jc w:val="both"/>
            </w:pPr>
            <w:r>
              <w:t>1.6</w:t>
            </w:r>
          </w:p>
        </w:tc>
        <w:tc>
          <w:tcPr>
            <w:tcW w:w="703" w:type="pct"/>
          </w:tcPr>
          <w:p w14:paraId="7D50A30A" w14:textId="26883430" w:rsidR="00064683" w:rsidRDefault="00064683" w:rsidP="00B5566F">
            <w:pPr>
              <w:pStyle w:val="Tableaudesversions-texte"/>
              <w:jc w:val="both"/>
            </w:pPr>
            <w:r>
              <w:t>03/11/2017</w:t>
            </w:r>
          </w:p>
        </w:tc>
        <w:tc>
          <w:tcPr>
            <w:tcW w:w="2091" w:type="pct"/>
          </w:tcPr>
          <w:p w14:paraId="198BA17C" w14:textId="2458ACE0" w:rsidR="00064683" w:rsidRDefault="00064683" w:rsidP="000308DB">
            <w:pPr>
              <w:pStyle w:val="Tableaudesversions-texte"/>
            </w:pPr>
            <w:r>
              <w:t>Changement de l’URL du moteur sur NI</w:t>
            </w:r>
          </w:p>
        </w:tc>
        <w:tc>
          <w:tcPr>
            <w:tcW w:w="1094" w:type="pct"/>
          </w:tcPr>
          <w:p w14:paraId="1CBEC66D" w14:textId="78ECD886" w:rsidR="00064683" w:rsidRDefault="00064683" w:rsidP="00E01794">
            <w:pPr>
              <w:pStyle w:val="Tableaudesversions-texte"/>
              <w:jc w:val="both"/>
            </w:pPr>
            <w:r>
              <w:t>Vincent JACQUOT</w:t>
            </w:r>
          </w:p>
        </w:tc>
        <w:tc>
          <w:tcPr>
            <w:tcW w:w="0" w:type="auto"/>
          </w:tcPr>
          <w:p w14:paraId="5DCEF5CC" w14:textId="313B9400" w:rsidR="00064683" w:rsidRDefault="00064683" w:rsidP="00E01794">
            <w:pPr>
              <w:pStyle w:val="Tableaudesversions-texte"/>
              <w:jc w:val="both"/>
            </w:pPr>
            <w:r>
              <w:t>EID</w:t>
            </w:r>
          </w:p>
        </w:tc>
      </w:tr>
      <w:tr w:rsidR="00215C05" w14:paraId="5F70880C" w14:textId="77777777" w:rsidTr="0069762C">
        <w:tc>
          <w:tcPr>
            <w:tcW w:w="545" w:type="pct"/>
          </w:tcPr>
          <w:p w14:paraId="281EA642" w14:textId="7B202DE4" w:rsidR="00215C05" w:rsidRDefault="00215C05" w:rsidP="00E01794">
            <w:pPr>
              <w:pStyle w:val="Tableaudesversions-texte"/>
              <w:jc w:val="both"/>
            </w:pPr>
            <w:r>
              <w:t>1.7</w:t>
            </w:r>
          </w:p>
        </w:tc>
        <w:tc>
          <w:tcPr>
            <w:tcW w:w="703" w:type="pct"/>
          </w:tcPr>
          <w:p w14:paraId="3ADCF291" w14:textId="1C8D757F" w:rsidR="00215C05" w:rsidRDefault="00215C05" w:rsidP="00B5566F">
            <w:pPr>
              <w:pStyle w:val="Tableaudesversions-texte"/>
              <w:jc w:val="both"/>
            </w:pPr>
            <w:r>
              <w:t>06/11/2017</w:t>
            </w:r>
          </w:p>
        </w:tc>
        <w:tc>
          <w:tcPr>
            <w:tcW w:w="2091" w:type="pct"/>
          </w:tcPr>
          <w:p w14:paraId="49526E2E" w14:textId="4552069C" w:rsidR="00215C05" w:rsidRDefault="00215C05" w:rsidP="000308DB">
            <w:pPr>
              <w:pStyle w:val="Tableaudesversions-texte"/>
            </w:pPr>
            <w:r>
              <w:t>Procédure de lancement des batchs en local et prise en compte du caractère monolithique du moteur</w:t>
            </w:r>
          </w:p>
        </w:tc>
        <w:tc>
          <w:tcPr>
            <w:tcW w:w="1094" w:type="pct"/>
          </w:tcPr>
          <w:p w14:paraId="7A59BBD1" w14:textId="5409C03C" w:rsidR="00215C05" w:rsidRDefault="00215C05" w:rsidP="00E01794">
            <w:pPr>
              <w:pStyle w:val="Tableaudesversions-texte"/>
              <w:jc w:val="both"/>
            </w:pPr>
            <w:r>
              <w:t>Vincent JACQUOT</w:t>
            </w:r>
          </w:p>
        </w:tc>
        <w:tc>
          <w:tcPr>
            <w:tcW w:w="0" w:type="auto"/>
          </w:tcPr>
          <w:p w14:paraId="5F872A59" w14:textId="1520B250" w:rsidR="00215C05" w:rsidRDefault="00215C05" w:rsidP="00E01794">
            <w:pPr>
              <w:pStyle w:val="Tableaudesversions-texte"/>
              <w:jc w:val="both"/>
            </w:pPr>
            <w:r>
              <w:t>EID</w:t>
            </w:r>
          </w:p>
        </w:tc>
      </w:tr>
    </w:tbl>
    <w:p w14:paraId="25F7BF4D" w14:textId="77777777" w:rsidR="005B7772" w:rsidRDefault="005B7772" w:rsidP="00E01794">
      <w:r>
        <w:br w:type="page"/>
      </w:r>
    </w:p>
    <w:sdt>
      <w:sdtPr>
        <w:rPr>
          <w:rFonts w:ascii="Arial" w:eastAsia="Times New Roman" w:hAnsi="Arial" w:cs="Times New Roman"/>
          <w:b w:val="0"/>
          <w:bCs w:val="0"/>
          <w:color w:val="auto"/>
          <w:sz w:val="20"/>
          <w:szCs w:val="24"/>
        </w:rPr>
        <w:id w:val="-934123255"/>
        <w:docPartObj>
          <w:docPartGallery w:val="Table of Contents"/>
          <w:docPartUnique/>
        </w:docPartObj>
      </w:sdtPr>
      <w:sdtEndPr/>
      <w:sdtContent>
        <w:p w14:paraId="2C72A4DF" w14:textId="77777777" w:rsidR="009F761D" w:rsidRDefault="009F761D">
          <w:pPr>
            <w:pStyle w:val="En-ttedetabledesmatires"/>
          </w:pPr>
          <w:r>
            <w:t>Table des matières</w:t>
          </w:r>
        </w:p>
        <w:p w14:paraId="2A1DA277" w14:textId="77777777" w:rsidR="00D4490C" w:rsidRDefault="009F47A2">
          <w:pPr>
            <w:pStyle w:val="TM1"/>
            <w:tabs>
              <w:tab w:val="left" w:pos="330"/>
              <w:tab w:val="right" w:leader="dot" w:pos="9062"/>
            </w:tabs>
            <w:rPr>
              <w:ins w:id="0" w:author="JACQUOT Vincent" w:date="2017-11-06T09:32:00Z"/>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ins w:id="1" w:author="JACQUOT Vincent" w:date="2017-11-06T09:32:00Z">
            <w:r w:rsidR="00D4490C" w:rsidRPr="00AD7D37">
              <w:rPr>
                <w:rStyle w:val="Lienhypertexte"/>
                <w:noProof/>
              </w:rPr>
              <w:fldChar w:fldCharType="begin"/>
            </w:r>
            <w:r w:rsidR="00D4490C" w:rsidRPr="00AD7D37">
              <w:rPr>
                <w:rStyle w:val="Lienhypertexte"/>
                <w:noProof/>
              </w:rPr>
              <w:instrText xml:space="preserve"> </w:instrText>
            </w:r>
            <w:r w:rsidR="00D4490C">
              <w:rPr>
                <w:noProof/>
              </w:rPr>
              <w:instrText>HYPERLINK \l "_Toc497724080"</w:instrText>
            </w:r>
            <w:r w:rsidR="00D4490C" w:rsidRPr="00AD7D37">
              <w:rPr>
                <w:rStyle w:val="Lienhypertexte"/>
                <w:noProof/>
              </w:rPr>
              <w:instrText xml:space="preserve"> </w:instrText>
            </w:r>
            <w:r w:rsidR="00D4490C" w:rsidRPr="00AD7D37">
              <w:rPr>
                <w:rStyle w:val="Lienhypertexte"/>
                <w:noProof/>
              </w:rPr>
              <w:fldChar w:fldCharType="separate"/>
            </w:r>
            <w:r w:rsidR="00D4490C" w:rsidRPr="00AD7D37">
              <w:rPr>
                <w:rStyle w:val="Lienhypertexte"/>
                <w:noProof/>
              </w:rPr>
              <w:t>1</w:t>
            </w:r>
            <w:r w:rsidR="00D4490C">
              <w:rPr>
                <w:rFonts w:asciiTheme="minorHAnsi" w:eastAsiaTheme="minorEastAsia" w:hAnsiTheme="minorHAnsi" w:cstheme="minorBidi"/>
                <w:b w:val="0"/>
                <w:bCs w:val="0"/>
                <w:caps w:val="0"/>
                <w:noProof/>
                <w:u w:val="none"/>
              </w:rPr>
              <w:tab/>
            </w:r>
            <w:r w:rsidR="00D4490C" w:rsidRPr="00AD7D37">
              <w:rPr>
                <w:rStyle w:val="Lienhypertexte"/>
                <w:noProof/>
              </w:rPr>
              <w:t>Base de registre</w:t>
            </w:r>
            <w:r w:rsidR="00D4490C">
              <w:rPr>
                <w:noProof/>
                <w:webHidden/>
              </w:rPr>
              <w:tab/>
            </w:r>
            <w:r w:rsidR="00D4490C">
              <w:rPr>
                <w:noProof/>
                <w:webHidden/>
              </w:rPr>
              <w:fldChar w:fldCharType="begin"/>
            </w:r>
            <w:r w:rsidR="00D4490C">
              <w:rPr>
                <w:noProof/>
                <w:webHidden/>
              </w:rPr>
              <w:instrText xml:space="preserve"> PAGEREF _Toc497724080 \h </w:instrText>
            </w:r>
          </w:ins>
          <w:r w:rsidR="00D4490C">
            <w:rPr>
              <w:noProof/>
              <w:webHidden/>
            </w:rPr>
          </w:r>
          <w:r w:rsidR="00D4490C">
            <w:rPr>
              <w:noProof/>
              <w:webHidden/>
            </w:rPr>
            <w:fldChar w:fldCharType="separate"/>
          </w:r>
          <w:ins w:id="2" w:author="JACQUOT Vincent" w:date="2017-11-06T09:32:00Z">
            <w:r w:rsidR="00D4490C">
              <w:rPr>
                <w:noProof/>
                <w:webHidden/>
              </w:rPr>
              <w:t>3</w:t>
            </w:r>
            <w:r w:rsidR="00D4490C">
              <w:rPr>
                <w:noProof/>
                <w:webHidden/>
              </w:rPr>
              <w:fldChar w:fldCharType="end"/>
            </w:r>
            <w:r w:rsidR="00D4490C" w:rsidRPr="00AD7D37">
              <w:rPr>
                <w:rStyle w:val="Lienhypertexte"/>
                <w:noProof/>
              </w:rPr>
              <w:fldChar w:fldCharType="end"/>
            </w:r>
          </w:ins>
        </w:p>
        <w:p w14:paraId="4DEE7DAE" w14:textId="77777777" w:rsidR="00D4490C" w:rsidRDefault="00D4490C">
          <w:pPr>
            <w:pStyle w:val="TM1"/>
            <w:tabs>
              <w:tab w:val="left" w:pos="330"/>
              <w:tab w:val="right" w:leader="dot" w:pos="9062"/>
            </w:tabs>
            <w:rPr>
              <w:ins w:id="3" w:author="JACQUOT Vincent" w:date="2017-11-06T09:32:00Z"/>
              <w:rFonts w:asciiTheme="minorHAnsi" w:eastAsiaTheme="minorEastAsia" w:hAnsiTheme="minorHAnsi" w:cstheme="minorBidi"/>
              <w:b w:val="0"/>
              <w:bCs w:val="0"/>
              <w:caps w:val="0"/>
              <w:noProof/>
              <w:u w:val="none"/>
            </w:rPr>
          </w:pPr>
          <w:ins w:id="4"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"_Toc497724081"</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2</w:t>
            </w:r>
            <w:r>
              <w:rPr>
                <w:rFonts w:asciiTheme="minorHAnsi" w:eastAsiaTheme="minorEastAsia" w:hAnsiTheme="minorHAnsi" w:cstheme="minorBidi"/>
                <w:b w:val="0"/>
                <w:bCs w:val="0"/>
                <w:caps w:val="0"/>
                <w:noProof/>
                <w:u w:val="none"/>
              </w:rPr>
              <w:tab/>
            </w:r>
            <w:r w:rsidRPr="00AD7D37">
              <w:rPr>
                <w:rStyle w:val="Lienhypertexte"/>
                <w:noProof/>
              </w:rPr>
              <w:t>Oracle</w:t>
            </w:r>
            <w:r>
              <w:rPr>
                <w:noProof/>
                <w:webHidden/>
              </w:rPr>
              <w:tab/>
            </w:r>
            <w:r>
              <w:rPr>
                <w:noProof/>
                <w:webHidden/>
              </w:rPr>
              <w:fldChar w:fldCharType="begin"/>
            </w:r>
            <w:r>
              <w:rPr>
                <w:noProof/>
                <w:webHidden/>
              </w:rPr>
              <w:instrText xml:space="preserve"> PAGEREF _Toc497724081 \h </w:instrText>
            </w:r>
          </w:ins>
          <w:r>
            <w:rPr>
              <w:noProof/>
              <w:webHidden/>
            </w:rPr>
          </w:r>
          <w:r>
            <w:rPr>
              <w:noProof/>
              <w:webHidden/>
            </w:rPr>
            <w:fldChar w:fldCharType="separate"/>
          </w:r>
          <w:ins w:id="5" w:author="JACQUOT Vincent" w:date="2017-11-06T09:32:00Z">
            <w:r>
              <w:rPr>
                <w:noProof/>
                <w:webHidden/>
              </w:rPr>
              <w:t>3</w:t>
            </w:r>
            <w:r>
              <w:rPr>
                <w:noProof/>
                <w:webHidden/>
              </w:rPr>
              <w:fldChar w:fldCharType="end"/>
            </w:r>
            <w:r w:rsidRPr="00AD7D37">
              <w:rPr>
                <w:rStyle w:val="Lienhypertexte"/>
                <w:noProof/>
              </w:rPr>
              <w:fldChar w:fldCharType="end"/>
            </w:r>
          </w:ins>
        </w:p>
        <w:p w14:paraId="51585CDE" w14:textId="77777777" w:rsidR="00D4490C" w:rsidRDefault="00D4490C">
          <w:pPr>
            <w:pStyle w:val="TM2"/>
            <w:tabs>
              <w:tab w:val="left" w:pos="495"/>
              <w:tab w:val="right" w:leader="dot" w:pos="9062"/>
            </w:tabs>
            <w:rPr>
              <w:ins w:id="6" w:author="JACQUOT Vincent" w:date="2017-11-06T09:32:00Z"/>
              <w:rFonts w:asciiTheme="minorHAnsi" w:eastAsiaTheme="minorEastAsia" w:hAnsiTheme="minorHAnsi" w:cstheme="minorBidi"/>
              <w:b w:val="0"/>
              <w:bCs w:val="0"/>
              <w:smallCaps w:val="0"/>
              <w:noProof/>
            </w:rPr>
          </w:pPr>
          <w:ins w:id="7"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"_Toc497724082"</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2.1</w:t>
            </w:r>
            <w:r>
              <w:rPr>
                <w:rFonts w:asciiTheme="minorHAnsi" w:eastAsiaTheme="minorEastAsia" w:hAnsiTheme="minorHAnsi" w:cstheme="minorBidi"/>
                <w:b w:val="0"/>
                <w:bCs w:val="0"/>
                <w:smallCaps w:val="0"/>
                <w:noProof/>
              </w:rPr>
              <w:tab/>
            </w:r>
            <w:r w:rsidRPr="00AD7D37">
              <w:rPr>
                <w:rStyle w:val="Lienhypertexte"/>
                <w:noProof/>
              </w:rPr>
              <w:t>Driver Oracle</w:t>
            </w:r>
            <w:r>
              <w:rPr>
                <w:noProof/>
                <w:webHidden/>
              </w:rPr>
              <w:tab/>
            </w:r>
            <w:r>
              <w:rPr>
                <w:noProof/>
                <w:webHidden/>
              </w:rPr>
              <w:fldChar w:fldCharType="begin"/>
            </w:r>
            <w:r>
              <w:rPr>
                <w:noProof/>
                <w:webHidden/>
              </w:rPr>
              <w:instrText xml:space="preserve"> PAGEREF _Toc497724082 \h </w:instrText>
            </w:r>
          </w:ins>
          <w:r>
            <w:rPr>
              <w:noProof/>
              <w:webHidden/>
            </w:rPr>
          </w:r>
          <w:r>
            <w:rPr>
              <w:noProof/>
              <w:webHidden/>
            </w:rPr>
            <w:fldChar w:fldCharType="separate"/>
          </w:r>
          <w:ins w:id="8" w:author="JACQUOT Vincent" w:date="2017-11-06T09:32:00Z">
            <w:r>
              <w:rPr>
                <w:noProof/>
                <w:webHidden/>
              </w:rPr>
              <w:t>3</w:t>
            </w:r>
            <w:r>
              <w:rPr>
                <w:noProof/>
                <w:webHidden/>
              </w:rPr>
              <w:fldChar w:fldCharType="end"/>
            </w:r>
            <w:r w:rsidRPr="00AD7D37">
              <w:rPr>
                <w:rStyle w:val="Lienhypertexte"/>
                <w:noProof/>
              </w:rPr>
              <w:fldChar w:fldCharType="end"/>
            </w:r>
          </w:ins>
        </w:p>
        <w:p w14:paraId="45EF96A0" w14:textId="77777777" w:rsidR="00D4490C" w:rsidRDefault="00D4490C">
          <w:pPr>
            <w:pStyle w:val="TM2"/>
            <w:tabs>
              <w:tab w:val="left" w:pos="495"/>
              <w:tab w:val="right" w:leader="dot" w:pos="9062"/>
            </w:tabs>
            <w:rPr>
              <w:ins w:id="9" w:author="JACQUOT Vincent" w:date="2017-11-06T09:32:00Z"/>
              <w:rFonts w:asciiTheme="minorHAnsi" w:eastAsiaTheme="minorEastAsia" w:hAnsiTheme="minorHAnsi" w:cstheme="minorBidi"/>
              <w:b w:val="0"/>
              <w:bCs w:val="0"/>
              <w:smallCaps w:val="0"/>
              <w:noProof/>
            </w:rPr>
          </w:pPr>
          <w:ins w:id="10"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"_Toc497724083"</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2.2</w:t>
            </w:r>
            <w:r>
              <w:rPr>
                <w:rFonts w:asciiTheme="minorHAnsi" w:eastAsiaTheme="minorEastAsia" w:hAnsiTheme="minorHAnsi" w:cstheme="minorBidi"/>
                <w:b w:val="0"/>
                <w:bCs w:val="0"/>
                <w:smallCaps w:val="0"/>
                <w:noProof/>
              </w:rPr>
              <w:tab/>
            </w:r>
            <w:r w:rsidRPr="00AD7D37">
              <w:rPr>
                <w:rStyle w:val="Lienhypertexte"/>
                <w:noProof/>
              </w:rPr>
              <w:t>SQL Developer</w:t>
            </w:r>
            <w:r>
              <w:rPr>
                <w:noProof/>
                <w:webHidden/>
              </w:rPr>
              <w:tab/>
            </w:r>
            <w:r>
              <w:rPr>
                <w:noProof/>
                <w:webHidden/>
              </w:rPr>
              <w:fldChar w:fldCharType="begin"/>
            </w:r>
            <w:r>
              <w:rPr>
                <w:noProof/>
                <w:webHidden/>
              </w:rPr>
              <w:instrText xml:space="preserve"> PAGEREF _Toc497724083 \h </w:instrText>
            </w:r>
          </w:ins>
          <w:r>
            <w:rPr>
              <w:noProof/>
              <w:webHidden/>
            </w:rPr>
          </w:r>
          <w:r>
            <w:rPr>
              <w:noProof/>
              <w:webHidden/>
            </w:rPr>
            <w:fldChar w:fldCharType="separate"/>
          </w:r>
          <w:ins w:id="11" w:author="JACQUOT Vincent" w:date="2017-11-06T09:32:00Z">
            <w:r>
              <w:rPr>
                <w:noProof/>
                <w:webHidden/>
              </w:rPr>
              <w:t>3</w:t>
            </w:r>
            <w:r>
              <w:rPr>
                <w:noProof/>
                <w:webHidden/>
              </w:rPr>
              <w:fldChar w:fldCharType="end"/>
            </w:r>
            <w:r w:rsidRPr="00AD7D37">
              <w:rPr>
                <w:rStyle w:val="Lienhypertexte"/>
                <w:noProof/>
              </w:rPr>
              <w:fldChar w:fldCharType="end"/>
            </w:r>
          </w:ins>
        </w:p>
        <w:p w14:paraId="13725A22" w14:textId="77777777" w:rsidR="00D4490C" w:rsidRDefault="00D4490C">
          <w:pPr>
            <w:pStyle w:val="TM3"/>
            <w:tabs>
              <w:tab w:val="left" w:pos="660"/>
              <w:tab w:val="right" w:leader="dot" w:pos="9062"/>
            </w:tabs>
            <w:rPr>
              <w:ins w:id="12" w:author="JACQUOT Vincent" w:date="2017-11-06T09:32:00Z"/>
              <w:rFonts w:asciiTheme="minorHAnsi" w:eastAsiaTheme="minorEastAsia" w:hAnsiTheme="minorHAnsi" w:cstheme="minorBidi"/>
              <w:smallCaps w:val="0"/>
              <w:noProof/>
            </w:rPr>
          </w:pPr>
          <w:ins w:id="13"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"_Toc497724084"</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2.2.1</w:t>
            </w:r>
            <w:r>
              <w:rPr>
                <w:rFonts w:asciiTheme="minorHAnsi" w:eastAsiaTheme="minorEastAsia" w:hAnsiTheme="minorHAnsi" w:cstheme="minorBidi"/>
                <w:smallCaps w:val="0"/>
                <w:noProof/>
              </w:rPr>
              <w:tab/>
            </w:r>
            <w:r w:rsidRPr="00AD7D37">
              <w:rPr>
                <w:rStyle w:val="Lienhypertexte"/>
                <w:noProof/>
              </w:rPr>
              <w:t>Résolution du problème de démarrage</w:t>
            </w:r>
            <w:r>
              <w:rPr>
                <w:noProof/>
                <w:webHidden/>
              </w:rPr>
              <w:tab/>
            </w:r>
            <w:r>
              <w:rPr>
                <w:noProof/>
                <w:webHidden/>
              </w:rPr>
              <w:fldChar w:fldCharType="begin"/>
            </w:r>
            <w:r>
              <w:rPr>
                <w:noProof/>
                <w:webHidden/>
              </w:rPr>
              <w:instrText xml:space="preserve"> PAGEREF _Toc497724084 \h </w:instrText>
            </w:r>
          </w:ins>
          <w:r>
            <w:rPr>
              <w:noProof/>
              <w:webHidden/>
            </w:rPr>
          </w:r>
          <w:r>
            <w:rPr>
              <w:noProof/>
              <w:webHidden/>
            </w:rPr>
            <w:fldChar w:fldCharType="separate"/>
          </w:r>
          <w:ins w:id="14" w:author="JACQUOT Vincent" w:date="2017-11-06T09:32:00Z">
            <w:r>
              <w:rPr>
                <w:noProof/>
                <w:webHidden/>
              </w:rPr>
              <w:t>4</w:t>
            </w:r>
            <w:r>
              <w:rPr>
                <w:noProof/>
                <w:webHidden/>
              </w:rPr>
              <w:fldChar w:fldCharType="end"/>
            </w:r>
            <w:r w:rsidRPr="00AD7D37">
              <w:rPr>
                <w:rStyle w:val="Lienhypertexte"/>
                <w:noProof/>
              </w:rPr>
              <w:fldChar w:fldCharType="end"/>
            </w:r>
          </w:ins>
        </w:p>
        <w:p w14:paraId="24F8944F" w14:textId="77777777" w:rsidR="00D4490C" w:rsidRDefault="00D4490C">
          <w:pPr>
            <w:pStyle w:val="TM3"/>
            <w:tabs>
              <w:tab w:val="left" w:pos="660"/>
              <w:tab w:val="right" w:leader="dot" w:pos="9062"/>
            </w:tabs>
            <w:rPr>
              <w:ins w:id="15" w:author="JACQUOT Vincent" w:date="2017-11-06T09:32:00Z"/>
              <w:rFonts w:asciiTheme="minorHAnsi" w:eastAsiaTheme="minorEastAsia" w:hAnsiTheme="minorHAnsi" w:cstheme="minorBidi"/>
              <w:smallCaps w:val="0"/>
              <w:noProof/>
            </w:rPr>
          </w:pPr>
          <w:ins w:id="16"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"_Toc497724085"</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2.2.2</w:t>
            </w:r>
            <w:r>
              <w:rPr>
                <w:rFonts w:asciiTheme="minorHAnsi" w:eastAsiaTheme="minorEastAsia" w:hAnsiTheme="minorHAnsi" w:cstheme="minorBidi"/>
                <w:smallCaps w:val="0"/>
                <w:noProof/>
              </w:rPr>
              <w:tab/>
            </w:r>
            <w:r w:rsidRPr="00AD7D37">
              <w:rPr>
                <w:rStyle w:val="Lienhypertexte"/>
                <w:noProof/>
              </w:rPr>
              <w:t>Connexion aux bases de données</w:t>
            </w:r>
            <w:r>
              <w:rPr>
                <w:noProof/>
                <w:webHidden/>
              </w:rPr>
              <w:tab/>
            </w:r>
            <w:r>
              <w:rPr>
                <w:noProof/>
                <w:webHidden/>
              </w:rPr>
              <w:fldChar w:fldCharType="begin"/>
            </w:r>
            <w:r>
              <w:rPr>
                <w:noProof/>
                <w:webHidden/>
              </w:rPr>
              <w:instrText xml:space="preserve"> PAGEREF _Toc497724085 \h </w:instrText>
            </w:r>
          </w:ins>
          <w:r>
            <w:rPr>
              <w:noProof/>
              <w:webHidden/>
            </w:rPr>
          </w:r>
          <w:r>
            <w:rPr>
              <w:noProof/>
              <w:webHidden/>
            </w:rPr>
            <w:fldChar w:fldCharType="separate"/>
          </w:r>
          <w:ins w:id="17" w:author="JACQUOT Vincent" w:date="2017-11-06T09:32:00Z">
            <w:r>
              <w:rPr>
                <w:noProof/>
                <w:webHidden/>
              </w:rPr>
              <w:t>4</w:t>
            </w:r>
            <w:r>
              <w:rPr>
                <w:noProof/>
                <w:webHidden/>
              </w:rPr>
              <w:fldChar w:fldCharType="end"/>
            </w:r>
            <w:r w:rsidRPr="00AD7D37">
              <w:rPr>
                <w:rStyle w:val="Lienhypertexte"/>
                <w:noProof/>
              </w:rPr>
              <w:fldChar w:fldCharType="end"/>
            </w:r>
          </w:ins>
        </w:p>
        <w:p w14:paraId="6F5E58E3" w14:textId="77777777" w:rsidR="00D4490C" w:rsidRDefault="00D4490C">
          <w:pPr>
            <w:pStyle w:val="TM1"/>
            <w:tabs>
              <w:tab w:val="left" w:pos="330"/>
              <w:tab w:val="right" w:leader="dot" w:pos="9062"/>
            </w:tabs>
            <w:rPr>
              <w:ins w:id="18" w:author="JACQUOT Vincent" w:date="2017-11-06T09:32:00Z"/>
              <w:rFonts w:asciiTheme="minorHAnsi" w:eastAsiaTheme="minorEastAsia" w:hAnsiTheme="minorHAnsi" w:cstheme="minorBidi"/>
              <w:b w:val="0"/>
              <w:bCs w:val="0"/>
              <w:caps w:val="0"/>
              <w:noProof/>
              <w:u w:val="none"/>
            </w:rPr>
          </w:pPr>
          <w:ins w:id="19"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"_Toc497724086"</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3</w:t>
            </w:r>
            <w:r>
              <w:rPr>
                <w:rFonts w:asciiTheme="minorHAnsi" w:eastAsiaTheme="minorEastAsia" w:hAnsiTheme="minorHAnsi" w:cstheme="minorBidi"/>
                <w:b w:val="0"/>
                <w:bCs w:val="0"/>
                <w:caps w:val="0"/>
                <w:noProof/>
                <w:u w:val="none"/>
              </w:rPr>
              <w:tab/>
            </w:r>
            <w:r w:rsidRPr="00AD7D37">
              <w:rPr>
                <w:rStyle w:val="Lienhypertexte"/>
                <w:noProof/>
              </w:rPr>
              <w:t>Visual Studio</w:t>
            </w:r>
            <w:r>
              <w:rPr>
                <w:noProof/>
                <w:webHidden/>
              </w:rPr>
              <w:tab/>
            </w:r>
            <w:r>
              <w:rPr>
                <w:noProof/>
                <w:webHidden/>
              </w:rPr>
              <w:fldChar w:fldCharType="begin"/>
            </w:r>
            <w:r>
              <w:rPr>
                <w:noProof/>
                <w:webHidden/>
              </w:rPr>
              <w:instrText xml:space="preserve"> PAGEREF _Toc497724086 \h </w:instrText>
            </w:r>
          </w:ins>
          <w:r>
            <w:rPr>
              <w:noProof/>
              <w:webHidden/>
            </w:rPr>
          </w:r>
          <w:r>
            <w:rPr>
              <w:noProof/>
              <w:webHidden/>
            </w:rPr>
            <w:fldChar w:fldCharType="separate"/>
          </w:r>
          <w:ins w:id="20" w:author="JACQUOT Vincent" w:date="2017-11-06T09:32:00Z">
            <w:r>
              <w:rPr>
                <w:noProof/>
                <w:webHidden/>
              </w:rPr>
              <w:t>6</w:t>
            </w:r>
            <w:r>
              <w:rPr>
                <w:noProof/>
                <w:webHidden/>
              </w:rPr>
              <w:fldChar w:fldCharType="end"/>
            </w:r>
            <w:r w:rsidRPr="00AD7D37">
              <w:rPr>
                <w:rStyle w:val="Lienhypertexte"/>
                <w:noProof/>
              </w:rPr>
              <w:fldChar w:fldCharType="end"/>
            </w:r>
          </w:ins>
        </w:p>
        <w:p w14:paraId="1184F387" w14:textId="77777777" w:rsidR="00D4490C" w:rsidRDefault="00D4490C">
          <w:pPr>
            <w:pStyle w:val="TM2"/>
            <w:tabs>
              <w:tab w:val="left" w:pos="495"/>
              <w:tab w:val="right" w:leader="dot" w:pos="9062"/>
            </w:tabs>
            <w:rPr>
              <w:ins w:id="21" w:author="JACQUOT Vincent" w:date="2017-11-06T09:32:00Z"/>
              <w:rFonts w:asciiTheme="minorHAnsi" w:eastAsiaTheme="minorEastAsia" w:hAnsiTheme="minorHAnsi" w:cstheme="minorBidi"/>
              <w:b w:val="0"/>
              <w:bCs w:val="0"/>
              <w:smallCaps w:val="0"/>
              <w:noProof/>
            </w:rPr>
          </w:pPr>
          <w:ins w:id="22"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"_Toc497724087"</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3.1</w:t>
            </w:r>
            <w:r>
              <w:rPr>
                <w:rFonts w:asciiTheme="minorHAnsi" w:eastAsiaTheme="minorEastAsia" w:hAnsiTheme="minorHAnsi" w:cstheme="minorBidi"/>
                <w:b w:val="0"/>
                <w:bCs w:val="0"/>
                <w:smallCaps w:val="0"/>
                <w:noProof/>
              </w:rPr>
              <w:tab/>
            </w:r>
            <w:r w:rsidRPr="00AD7D37">
              <w:rPr>
                <w:rStyle w:val="Lienhypertexte"/>
                <w:noProof/>
              </w:rPr>
              <w:t>Dépôt NuGet</w:t>
            </w:r>
            <w:r>
              <w:rPr>
                <w:noProof/>
                <w:webHidden/>
              </w:rPr>
              <w:tab/>
            </w:r>
            <w:r>
              <w:rPr>
                <w:noProof/>
                <w:webHidden/>
              </w:rPr>
              <w:fldChar w:fldCharType="begin"/>
            </w:r>
            <w:r>
              <w:rPr>
                <w:noProof/>
                <w:webHidden/>
              </w:rPr>
              <w:instrText xml:space="preserve"> PAGEREF _Toc497724087 \h </w:instrText>
            </w:r>
          </w:ins>
          <w:r>
            <w:rPr>
              <w:noProof/>
              <w:webHidden/>
            </w:rPr>
          </w:r>
          <w:r>
            <w:rPr>
              <w:noProof/>
              <w:webHidden/>
            </w:rPr>
            <w:fldChar w:fldCharType="separate"/>
          </w:r>
          <w:ins w:id="23" w:author="JACQUOT Vincent" w:date="2017-11-06T09:32:00Z">
            <w:r>
              <w:rPr>
                <w:noProof/>
                <w:webHidden/>
              </w:rPr>
              <w:t>6</w:t>
            </w:r>
            <w:r>
              <w:rPr>
                <w:noProof/>
                <w:webHidden/>
              </w:rPr>
              <w:fldChar w:fldCharType="end"/>
            </w:r>
            <w:r w:rsidRPr="00AD7D37">
              <w:rPr>
                <w:rStyle w:val="Lienhypertexte"/>
                <w:noProof/>
              </w:rPr>
              <w:fldChar w:fldCharType="end"/>
            </w:r>
          </w:ins>
        </w:p>
        <w:p w14:paraId="347F4DA6" w14:textId="77777777" w:rsidR="00D4490C" w:rsidRDefault="00D4490C">
          <w:pPr>
            <w:pStyle w:val="TM2"/>
            <w:tabs>
              <w:tab w:val="left" w:pos="495"/>
              <w:tab w:val="right" w:leader="dot" w:pos="9062"/>
            </w:tabs>
            <w:rPr>
              <w:ins w:id="24" w:author="JACQUOT Vincent" w:date="2017-11-06T09:32:00Z"/>
              <w:rFonts w:asciiTheme="minorHAnsi" w:eastAsiaTheme="minorEastAsia" w:hAnsiTheme="minorHAnsi" w:cstheme="minorBidi"/>
              <w:b w:val="0"/>
              <w:bCs w:val="0"/>
              <w:smallCaps w:val="0"/>
              <w:noProof/>
            </w:rPr>
          </w:pPr>
          <w:ins w:id="25"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"_Toc497724088"</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3.2</w:t>
            </w:r>
            <w:r>
              <w:rPr>
                <w:rFonts w:asciiTheme="minorHAnsi" w:eastAsiaTheme="minorEastAsia" w:hAnsiTheme="minorHAnsi" w:cstheme="minorBidi"/>
                <w:b w:val="0"/>
                <w:bCs w:val="0"/>
                <w:smallCaps w:val="0"/>
                <w:noProof/>
              </w:rPr>
              <w:tab/>
            </w:r>
            <w:r w:rsidRPr="00AD7D37">
              <w:rPr>
                <w:rStyle w:val="Lienhypertexte"/>
                <w:noProof/>
              </w:rPr>
              <w:t>Connexion à Team Foundation Server</w:t>
            </w:r>
            <w:r>
              <w:rPr>
                <w:noProof/>
                <w:webHidden/>
              </w:rPr>
              <w:tab/>
            </w:r>
            <w:r>
              <w:rPr>
                <w:noProof/>
                <w:webHidden/>
              </w:rPr>
              <w:fldChar w:fldCharType="begin"/>
            </w:r>
            <w:r>
              <w:rPr>
                <w:noProof/>
                <w:webHidden/>
              </w:rPr>
              <w:instrText xml:space="preserve"> PAGEREF _Toc497724088 \h </w:instrText>
            </w:r>
          </w:ins>
          <w:r>
            <w:rPr>
              <w:noProof/>
              <w:webHidden/>
            </w:rPr>
          </w:r>
          <w:r>
            <w:rPr>
              <w:noProof/>
              <w:webHidden/>
            </w:rPr>
            <w:fldChar w:fldCharType="separate"/>
          </w:r>
          <w:ins w:id="26" w:author="JACQUOT Vincent" w:date="2017-11-06T09:32:00Z">
            <w:r>
              <w:rPr>
                <w:noProof/>
                <w:webHidden/>
              </w:rPr>
              <w:t>8</w:t>
            </w:r>
            <w:r>
              <w:rPr>
                <w:noProof/>
                <w:webHidden/>
              </w:rPr>
              <w:fldChar w:fldCharType="end"/>
            </w:r>
            <w:r w:rsidRPr="00AD7D37">
              <w:rPr>
                <w:rStyle w:val="Lienhypertexte"/>
                <w:noProof/>
              </w:rPr>
              <w:fldChar w:fldCharType="end"/>
            </w:r>
          </w:ins>
        </w:p>
        <w:p w14:paraId="12D29759" w14:textId="77777777" w:rsidR="00D4490C" w:rsidRDefault="00D4490C">
          <w:pPr>
            <w:pStyle w:val="TM2"/>
            <w:tabs>
              <w:tab w:val="left" w:pos="495"/>
              <w:tab w:val="right" w:leader="dot" w:pos="9062"/>
            </w:tabs>
            <w:rPr>
              <w:ins w:id="27" w:author="JACQUOT Vincent" w:date="2017-11-06T09:32:00Z"/>
              <w:rFonts w:asciiTheme="minorHAnsi" w:eastAsiaTheme="minorEastAsia" w:hAnsiTheme="minorHAnsi" w:cstheme="minorBidi"/>
              <w:b w:val="0"/>
              <w:bCs w:val="0"/>
              <w:smallCaps w:val="0"/>
              <w:noProof/>
            </w:rPr>
          </w:pPr>
          <w:ins w:id="28"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"_Toc497724089"</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3.3</w:t>
            </w:r>
            <w:r>
              <w:rPr>
                <w:rFonts w:asciiTheme="minorHAnsi" w:eastAsiaTheme="minorEastAsia" w:hAnsiTheme="minorHAnsi" w:cstheme="minorBidi"/>
                <w:b w:val="0"/>
                <w:bCs w:val="0"/>
                <w:smallCaps w:val="0"/>
                <w:noProof/>
              </w:rPr>
              <w:tab/>
            </w:r>
            <w:r w:rsidRPr="00AD7D37">
              <w:rPr>
                <w:rStyle w:val="Lienhypertexte"/>
                <w:noProof/>
              </w:rPr>
              <w:t>Plateforme de IIS Express</w:t>
            </w:r>
            <w:r>
              <w:rPr>
                <w:noProof/>
                <w:webHidden/>
              </w:rPr>
              <w:tab/>
            </w:r>
            <w:r>
              <w:rPr>
                <w:noProof/>
                <w:webHidden/>
              </w:rPr>
              <w:fldChar w:fldCharType="begin"/>
            </w:r>
            <w:r>
              <w:rPr>
                <w:noProof/>
                <w:webHidden/>
              </w:rPr>
              <w:instrText xml:space="preserve"> PAGEREF _Toc497724089 \h </w:instrText>
            </w:r>
          </w:ins>
          <w:r>
            <w:rPr>
              <w:noProof/>
              <w:webHidden/>
            </w:rPr>
          </w:r>
          <w:r>
            <w:rPr>
              <w:noProof/>
              <w:webHidden/>
            </w:rPr>
            <w:fldChar w:fldCharType="separate"/>
          </w:r>
          <w:ins w:id="29" w:author="JACQUOT Vincent" w:date="2017-11-06T09:32:00Z">
            <w:r>
              <w:rPr>
                <w:noProof/>
                <w:webHidden/>
              </w:rPr>
              <w:t>9</w:t>
            </w:r>
            <w:r>
              <w:rPr>
                <w:noProof/>
                <w:webHidden/>
              </w:rPr>
              <w:fldChar w:fldCharType="end"/>
            </w:r>
            <w:r w:rsidRPr="00AD7D37">
              <w:rPr>
                <w:rStyle w:val="Lienhypertexte"/>
                <w:noProof/>
              </w:rPr>
              <w:fldChar w:fldCharType="end"/>
            </w:r>
          </w:ins>
        </w:p>
        <w:p w14:paraId="3404F418" w14:textId="77777777" w:rsidR="00D4490C" w:rsidRDefault="00D4490C">
          <w:pPr>
            <w:pStyle w:val="TM3"/>
            <w:tabs>
              <w:tab w:val="left" w:pos="660"/>
              <w:tab w:val="right" w:leader="dot" w:pos="9062"/>
            </w:tabs>
            <w:rPr>
              <w:ins w:id="30" w:author="JACQUOT Vincent" w:date="2017-11-06T09:32:00Z"/>
              <w:rFonts w:asciiTheme="minorHAnsi" w:eastAsiaTheme="minorEastAsia" w:hAnsiTheme="minorHAnsi" w:cstheme="minorBidi"/>
              <w:smallCaps w:val="0"/>
              <w:noProof/>
            </w:rPr>
          </w:pPr>
          <w:ins w:id="31"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"_Toc497724090"</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3.3.1</w:t>
            </w:r>
            <w:r>
              <w:rPr>
                <w:rFonts w:asciiTheme="minorHAnsi" w:eastAsiaTheme="minorEastAsia" w:hAnsiTheme="minorHAnsi" w:cstheme="minorBidi"/>
                <w:smallCaps w:val="0"/>
                <w:noProof/>
              </w:rPr>
              <w:tab/>
            </w:r>
            <w:r w:rsidRPr="00AD7D37">
              <w:rPr>
                <w:rStyle w:val="Lienhypertexte"/>
                <w:noProof/>
              </w:rPr>
              <w:t>Moteur</w:t>
            </w:r>
            <w:r>
              <w:rPr>
                <w:noProof/>
                <w:webHidden/>
              </w:rPr>
              <w:tab/>
            </w:r>
            <w:r>
              <w:rPr>
                <w:noProof/>
                <w:webHidden/>
              </w:rPr>
              <w:fldChar w:fldCharType="begin"/>
            </w:r>
            <w:r>
              <w:rPr>
                <w:noProof/>
                <w:webHidden/>
              </w:rPr>
              <w:instrText xml:space="preserve"> PAGEREF _Toc497724090 \h </w:instrText>
            </w:r>
          </w:ins>
          <w:r>
            <w:rPr>
              <w:noProof/>
              <w:webHidden/>
            </w:rPr>
          </w:r>
          <w:r>
            <w:rPr>
              <w:noProof/>
              <w:webHidden/>
            </w:rPr>
            <w:fldChar w:fldCharType="separate"/>
          </w:r>
          <w:ins w:id="32" w:author="JACQUOT Vincent" w:date="2017-11-06T09:32:00Z">
            <w:r>
              <w:rPr>
                <w:noProof/>
                <w:webHidden/>
              </w:rPr>
              <w:t>9</w:t>
            </w:r>
            <w:r>
              <w:rPr>
                <w:noProof/>
                <w:webHidden/>
              </w:rPr>
              <w:fldChar w:fldCharType="end"/>
            </w:r>
            <w:r w:rsidRPr="00AD7D37">
              <w:rPr>
                <w:rStyle w:val="Lienhypertexte"/>
                <w:noProof/>
              </w:rPr>
              <w:fldChar w:fldCharType="end"/>
            </w:r>
          </w:ins>
        </w:p>
        <w:p w14:paraId="3D15107D" w14:textId="77777777" w:rsidR="00D4490C" w:rsidRDefault="00D4490C">
          <w:pPr>
            <w:pStyle w:val="TM3"/>
            <w:tabs>
              <w:tab w:val="left" w:pos="660"/>
              <w:tab w:val="right" w:leader="dot" w:pos="9062"/>
            </w:tabs>
            <w:rPr>
              <w:ins w:id="33" w:author="JACQUOT Vincent" w:date="2017-11-06T09:32:00Z"/>
              <w:rFonts w:asciiTheme="minorHAnsi" w:eastAsiaTheme="minorEastAsia" w:hAnsiTheme="minorHAnsi" w:cstheme="minorBidi"/>
              <w:smallCaps w:val="0"/>
              <w:noProof/>
            </w:rPr>
          </w:pPr>
          <w:ins w:id="34"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"_Toc497724091"</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3.3.2</w:t>
            </w:r>
            <w:r>
              <w:rPr>
                <w:rFonts w:asciiTheme="minorHAnsi" w:eastAsiaTheme="minorEastAsia" w:hAnsiTheme="minorHAnsi" w:cstheme="minorBidi"/>
                <w:smallCaps w:val="0"/>
                <w:noProof/>
              </w:rPr>
              <w:tab/>
            </w:r>
            <w:r w:rsidRPr="00AD7D37">
              <w:rPr>
                <w:rStyle w:val="Lienhypertexte"/>
                <w:noProof/>
              </w:rPr>
              <w:t>DevBooster</w:t>
            </w:r>
            <w:r>
              <w:rPr>
                <w:noProof/>
                <w:webHidden/>
              </w:rPr>
              <w:tab/>
            </w:r>
            <w:r>
              <w:rPr>
                <w:noProof/>
                <w:webHidden/>
              </w:rPr>
              <w:fldChar w:fldCharType="begin"/>
            </w:r>
            <w:r>
              <w:rPr>
                <w:noProof/>
                <w:webHidden/>
              </w:rPr>
              <w:instrText xml:space="preserve"> PAGEREF _Toc497724091 \h </w:instrText>
            </w:r>
          </w:ins>
          <w:r>
            <w:rPr>
              <w:noProof/>
              <w:webHidden/>
            </w:rPr>
          </w:r>
          <w:r>
            <w:rPr>
              <w:noProof/>
              <w:webHidden/>
            </w:rPr>
            <w:fldChar w:fldCharType="separate"/>
          </w:r>
          <w:ins w:id="35" w:author="JACQUOT Vincent" w:date="2017-11-06T09:32:00Z">
            <w:r>
              <w:rPr>
                <w:noProof/>
                <w:webHidden/>
              </w:rPr>
              <w:t>9</w:t>
            </w:r>
            <w:r>
              <w:rPr>
                <w:noProof/>
                <w:webHidden/>
              </w:rPr>
              <w:fldChar w:fldCharType="end"/>
            </w:r>
            <w:r w:rsidRPr="00AD7D37">
              <w:rPr>
                <w:rStyle w:val="Lienhypertexte"/>
                <w:noProof/>
              </w:rPr>
              <w:fldChar w:fldCharType="end"/>
            </w:r>
          </w:ins>
        </w:p>
        <w:p w14:paraId="6C266818" w14:textId="77777777" w:rsidR="00D4490C" w:rsidRDefault="00D4490C">
          <w:pPr>
            <w:pStyle w:val="TM1"/>
            <w:tabs>
              <w:tab w:val="left" w:pos="330"/>
              <w:tab w:val="right" w:leader="dot" w:pos="9062"/>
            </w:tabs>
            <w:rPr>
              <w:ins w:id="36" w:author="JACQUOT Vincent" w:date="2017-11-06T09:32:00Z"/>
              <w:rFonts w:asciiTheme="minorHAnsi" w:eastAsiaTheme="minorEastAsia" w:hAnsiTheme="minorHAnsi" w:cstheme="minorBidi"/>
              <w:b w:val="0"/>
              <w:bCs w:val="0"/>
              <w:caps w:val="0"/>
              <w:noProof/>
              <w:u w:val="none"/>
            </w:rPr>
          </w:pPr>
          <w:ins w:id="37"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"_Toc497724092"</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4</w:t>
            </w:r>
            <w:r>
              <w:rPr>
                <w:rFonts w:asciiTheme="minorHAnsi" w:eastAsiaTheme="minorEastAsia" w:hAnsiTheme="minorHAnsi" w:cstheme="minorBidi"/>
                <w:b w:val="0"/>
                <w:bCs w:val="0"/>
                <w:caps w:val="0"/>
                <w:noProof/>
                <w:u w:val="none"/>
              </w:rPr>
              <w:tab/>
            </w:r>
            <w:r w:rsidRPr="00AD7D37">
              <w:rPr>
                <w:rStyle w:val="Lienhypertexte"/>
                <w:noProof/>
              </w:rPr>
              <w:t>Développement sur l’application du moteur</w:t>
            </w:r>
            <w:r>
              <w:rPr>
                <w:noProof/>
                <w:webHidden/>
              </w:rPr>
              <w:tab/>
            </w:r>
            <w:r>
              <w:rPr>
                <w:noProof/>
                <w:webHidden/>
              </w:rPr>
              <w:fldChar w:fldCharType="begin"/>
            </w:r>
            <w:r>
              <w:rPr>
                <w:noProof/>
                <w:webHidden/>
              </w:rPr>
              <w:instrText xml:space="preserve"> PAGEREF _Toc497724092 \h </w:instrText>
            </w:r>
          </w:ins>
          <w:r>
            <w:rPr>
              <w:noProof/>
              <w:webHidden/>
            </w:rPr>
          </w:r>
          <w:r>
            <w:rPr>
              <w:noProof/>
              <w:webHidden/>
            </w:rPr>
            <w:fldChar w:fldCharType="separate"/>
          </w:r>
          <w:ins w:id="38" w:author="JACQUOT Vincent" w:date="2017-11-06T09:32:00Z">
            <w:r>
              <w:rPr>
                <w:noProof/>
                <w:webHidden/>
              </w:rPr>
              <w:t>10</w:t>
            </w:r>
            <w:r>
              <w:rPr>
                <w:noProof/>
                <w:webHidden/>
              </w:rPr>
              <w:fldChar w:fldCharType="end"/>
            </w:r>
            <w:r w:rsidRPr="00AD7D37">
              <w:rPr>
                <w:rStyle w:val="Lienhypertexte"/>
                <w:noProof/>
              </w:rPr>
              <w:fldChar w:fldCharType="end"/>
            </w:r>
          </w:ins>
        </w:p>
        <w:p w14:paraId="18745503" w14:textId="77777777" w:rsidR="00D4490C" w:rsidRDefault="00D4490C">
          <w:pPr>
            <w:pStyle w:val="TM2"/>
            <w:tabs>
              <w:tab w:val="left" w:pos="495"/>
              <w:tab w:val="right" w:leader="dot" w:pos="9062"/>
            </w:tabs>
            <w:rPr>
              <w:ins w:id="39" w:author="JACQUOT Vincent" w:date="2017-11-06T09:32:00Z"/>
              <w:rFonts w:asciiTheme="minorHAnsi" w:eastAsiaTheme="minorEastAsia" w:hAnsiTheme="minorHAnsi" w:cstheme="minorBidi"/>
              <w:b w:val="0"/>
              <w:bCs w:val="0"/>
              <w:smallCaps w:val="0"/>
              <w:noProof/>
            </w:rPr>
          </w:pPr>
          <w:ins w:id="40"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"_Toc497724093"</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4.1</w:t>
            </w:r>
            <w:r>
              <w:rPr>
                <w:rFonts w:asciiTheme="minorHAnsi" w:eastAsiaTheme="minorEastAsia" w:hAnsiTheme="minorHAnsi" w:cstheme="minorBidi"/>
                <w:b w:val="0"/>
                <w:bCs w:val="0"/>
                <w:smallCaps w:val="0"/>
                <w:noProof/>
              </w:rPr>
              <w:tab/>
            </w:r>
            <w:r w:rsidRPr="00AD7D37">
              <w:rPr>
                <w:rStyle w:val="Lienhypertexte"/>
                <w:noProof/>
              </w:rPr>
              <w:t>Récupérer la solution depuis Git</w:t>
            </w:r>
            <w:r>
              <w:rPr>
                <w:noProof/>
                <w:webHidden/>
              </w:rPr>
              <w:tab/>
            </w:r>
            <w:r>
              <w:rPr>
                <w:noProof/>
                <w:webHidden/>
              </w:rPr>
              <w:fldChar w:fldCharType="begin"/>
            </w:r>
            <w:r>
              <w:rPr>
                <w:noProof/>
                <w:webHidden/>
              </w:rPr>
              <w:instrText xml:space="preserve"> PAGEREF _Toc497724093 \h </w:instrText>
            </w:r>
          </w:ins>
          <w:r>
            <w:rPr>
              <w:noProof/>
              <w:webHidden/>
            </w:rPr>
          </w:r>
          <w:r>
            <w:rPr>
              <w:noProof/>
              <w:webHidden/>
            </w:rPr>
            <w:fldChar w:fldCharType="separate"/>
          </w:r>
          <w:ins w:id="41" w:author="JACQUOT Vincent" w:date="2017-11-06T09:32:00Z">
            <w:r>
              <w:rPr>
                <w:noProof/>
                <w:webHidden/>
              </w:rPr>
              <w:t>10</w:t>
            </w:r>
            <w:r>
              <w:rPr>
                <w:noProof/>
                <w:webHidden/>
              </w:rPr>
              <w:fldChar w:fldCharType="end"/>
            </w:r>
            <w:r w:rsidRPr="00AD7D37">
              <w:rPr>
                <w:rStyle w:val="Lienhypertexte"/>
                <w:noProof/>
              </w:rPr>
              <w:fldChar w:fldCharType="end"/>
            </w:r>
          </w:ins>
        </w:p>
        <w:p w14:paraId="41EE03F8" w14:textId="77777777" w:rsidR="00D4490C" w:rsidRDefault="00D4490C">
          <w:pPr>
            <w:pStyle w:val="TM2"/>
            <w:tabs>
              <w:tab w:val="left" w:pos="495"/>
              <w:tab w:val="right" w:leader="dot" w:pos="9062"/>
            </w:tabs>
            <w:rPr>
              <w:ins w:id="42" w:author="JACQUOT Vincent" w:date="2017-11-06T09:32:00Z"/>
              <w:rFonts w:asciiTheme="minorHAnsi" w:eastAsiaTheme="minorEastAsia" w:hAnsiTheme="minorHAnsi" w:cstheme="minorBidi"/>
              <w:b w:val="0"/>
              <w:bCs w:val="0"/>
              <w:smallCaps w:val="0"/>
              <w:noProof/>
            </w:rPr>
          </w:pPr>
          <w:ins w:id="43"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"_Toc497724094"</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4.2</w:t>
            </w:r>
            <w:r>
              <w:rPr>
                <w:rFonts w:asciiTheme="minorHAnsi" w:eastAsiaTheme="minorEastAsia" w:hAnsiTheme="minorHAnsi" w:cstheme="minorBidi"/>
                <w:b w:val="0"/>
                <w:bCs w:val="0"/>
                <w:smallCaps w:val="0"/>
                <w:noProof/>
              </w:rPr>
              <w:tab/>
            </w:r>
            <w:r w:rsidRPr="00AD7D37">
              <w:rPr>
                <w:rStyle w:val="Lienhypertexte"/>
                <w:noProof/>
              </w:rPr>
              <w:t>Démarrer la solution sur son poste de développement</w:t>
            </w:r>
            <w:r>
              <w:rPr>
                <w:noProof/>
                <w:webHidden/>
              </w:rPr>
              <w:tab/>
            </w:r>
            <w:r>
              <w:rPr>
                <w:noProof/>
                <w:webHidden/>
              </w:rPr>
              <w:fldChar w:fldCharType="begin"/>
            </w:r>
            <w:r>
              <w:rPr>
                <w:noProof/>
                <w:webHidden/>
              </w:rPr>
              <w:instrText xml:space="preserve"> PAGEREF _Toc497724094 \h </w:instrText>
            </w:r>
          </w:ins>
          <w:r>
            <w:rPr>
              <w:noProof/>
              <w:webHidden/>
            </w:rPr>
          </w:r>
          <w:r>
            <w:rPr>
              <w:noProof/>
              <w:webHidden/>
            </w:rPr>
            <w:fldChar w:fldCharType="separate"/>
          </w:r>
          <w:ins w:id="44" w:author="JACQUOT Vincent" w:date="2017-11-06T09:32:00Z">
            <w:r>
              <w:rPr>
                <w:noProof/>
                <w:webHidden/>
              </w:rPr>
              <w:t>12</w:t>
            </w:r>
            <w:r>
              <w:rPr>
                <w:noProof/>
                <w:webHidden/>
              </w:rPr>
              <w:fldChar w:fldCharType="end"/>
            </w:r>
            <w:r w:rsidRPr="00AD7D37">
              <w:rPr>
                <w:rStyle w:val="Lienhypertexte"/>
                <w:noProof/>
              </w:rPr>
              <w:fldChar w:fldCharType="end"/>
            </w:r>
          </w:ins>
        </w:p>
        <w:p w14:paraId="631B1D8E" w14:textId="77777777" w:rsidR="00D4490C" w:rsidRDefault="00D4490C">
          <w:pPr>
            <w:pStyle w:val="TM2"/>
            <w:tabs>
              <w:tab w:val="left" w:pos="495"/>
              <w:tab w:val="right" w:leader="dot" w:pos="9062"/>
            </w:tabs>
            <w:rPr>
              <w:ins w:id="45" w:author="JACQUOT Vincent" w:date="2017-11-06T09:32:00Z"/>
              <w:rFonts w:asciiTheme="minorHAnsi" w:eastAsiaTheme="minorEastAsia" w:hAnsiTheme="minorHAnsi" w:cstheme="minorBidi"/>
              <w:b w:val="0"/>
              <w:bCs w:val="0"/>
              <w:smallCaps w:val="0"/>
              <w:noProof/>
            </w:rPr>
          </w:pPr>
          <w:ins w:id="46"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"_Toc497724095"</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4.3</w:t>
            </w:r>
            <w:r>
              <w:rPr>
                <w:rFonts w:asciiTheme="minorHAnsi" w:eastAsiaTheme="minorEastAsia" w:hAnsiTheme="minorHAnsi" w:cstheme="minorBidi"/>
                <w:b w:val="0"/>
                <w:bCs w:val="0"/>
                <w:smallCaps w:val="0"/>
                <w:noProof/>
              </w:rPr>
              <w:tab/>
            </w:r>
            <w:r w:rsidRPr="00AD7D37">
              <w:rPr>
                <w:rStyle w:val="Lienhypertexte"/>
                <w:noProof/>
              </w:rPr>
              <w:t>Appeler un Web Service sur son poste de développement</w:t>
            </w:r>
            <w:r>
              <w:rPr>
                <w:noProof/>
                <w:webHidden/>
              </w:rPr>
              <w:tab/>
            </w:r>
            <w:r>
              <w:rPr>
                <w:noProof/>
                <w:webHidden/>
              </w:rPr>
              <w:fldChar w:fldCharType="begin"/>
            </w:r>
            <w:r>
              <w:rPr>
                <w:noProof/>
                <w:webHidden/>
              </w:rPr>
              <w:instrText xml:space="preserve"> PAGEREF _Toc497724095 \h </w:instrText>
            </w:r>
          </w:ins>
          <w:r>
            <w:rPr>
              <w:noProof/>
              <w:webHidden/>
            </w:rPr>
          </w:r>
          <w:r>
            <w:rPr>
              <w:noProof/>
              <w:webHidden/>
            </w:rPr>
            <w:fldChar w:fldCharType="separate"/>
          </w:r>
          <w:ins w:id="47" w:author="JACQUOT Vincent" w:date="2017-11-06T09:32:00Z">
            <w:r>
              <w:rPr>
                <w:noProof/>
                <w:webHidden/>
              </w:rPr>
              <w:t>14</w:t>
            </w:r>
            <w:r>
              <w:rPr>
                <w:noProof/>
                <w:webHidden/>
              </w:rPr>
              <w:fldChar w:fldCharType="end"/>
            </w:r>
            <w:r w:rsidRPr="00AD7D37">
              <w:rPr>
                <w:rStyle w:val="Lienhypertexte"/>
                <w:noProof/>
              </w:rPr>
              <w:fldChar w:fldCharType="end"/>
            </w:r>
          </w:ins>
        </w:p>
        <w:p w14:paraId="2249AFF9" w14:textId="77777777" w:rsidR="00D4490C" w:rsidRDefault="00D4490C">
          <w:pPr>
            <w:pStyle w:val="TM1"/>
            <w:tabs>
              <w:tab w:val="left" w:pos="330"/>
              <w:tab w:val="right" w:leader="dot" w:pos="9062"/>
            </w:tabs>
            <w:rPr>
              <w:ins w:id="48" w:author="JACQUOT Vincent" w:date="2017-11-06T09:32:00Z"/>
              <w:rFonts w:asciiTheme="minorHAnsi" w:eastAsiaTheme="minorEastAsia" w:hAnsiTheme="minorHAnsi" w:cstheme="minorBidi"/>
              <w:b w:val="0"/>
              <w:bCs w:val="0"/>
              <w:caps w:val="0"/>
              <w:noProof/>
              <w:u w:val="none"/>
            </w:rPr>
          </w:pPr>
          <w:ins w:id="49"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"_Toc497724096"</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5</w:t>
            </w:r>
            <w:r>
              <w:rPr>
                <w:rFonts w:asciiTheme="minorHAnsi" w:eastAsiaTheme="minorEastAsia" w:hAnsiTheme="minorHAnsi" w:cstheme="minorBidi"/>
                <w:b w:val="0"/>
                <w:bCs w:val="0"/>
                <w:caps w:val="0"/>
                <w:noProof/>
                <w:u w:val="none"/>
              </w:rPr>
              <w:tab/>
            </w:r>
            <w:r w:rsidRPr="00AD7D37">
              <w:rPr>
                <w:rStyle w:val="Lienhypertexte"/>
                <w:noProof/>
              </w:rPr>
              <w:t>Développement sur une application batch</w:t>
            </w:r>
            <w:r>
              <w:rPr>
                <w:noProof/>
                <w:webHidden/>
              </w:rPr>
              <w:tab/>
            </w:r>
            <w:r>
              <w:rPr>
                <w:noProof/>
                <w:webHidden/>
              </w:rPr>
              <w:fldChar w:fldCharType="begin"/>
            </w:r>
            <w:r>
              <w:rPr>
                <w:noProof/>
                <w:webHidden/>
              </w:rPr>
              <w:instrText xml:space="preserve"> PAGEREF _Toc497724096 \h </w:instrText>
            </w:r>
          </w:ins>
          <w:r>
            <w:rPr>
              <w:noProof/>
              <w:webHidden/>
            </w:rPr>
          </w:r>
          <w:r>
            <w:rPr>
              <w:noProof/>
              <w:webHidden/>
            </w:rPr>
            <w:fldChar w:fldCharType="separate"/>
          </w:r>
          <w:ins w:id="50" w:author="JACQUOT Vincent" w:date="2017-11-06T09:32:00Z">
            <w:r>
              <w:rPr>
                <w:noProof/>
                <w:webHidden/>
              </w:rPr>
              <w:t>16</w:t>
            </w:r>
            <w:r>
              <w:rPr>
                <w:noProof/>
                <w:webHidden/>
              </w:rPr>
              <w:fldChar w:fldCharType="end"/>
            </w:r>
            <w:r w:rsidRPr="00AD7D37">
              <w:rPr>
                <w:rStyle w:val="Lienhypertexte"/>
                <w:noProof/>
              </w:rPr>
              <w:fldChar w:fldCharType="end"/>
            </w:r>
          </w:ins>
        </w:p>
        <w:p w14:paraId="7FF09FB2" w14:textId="77777777" w:rsidR="00D4490C" w:rsidRDefault="00D4490C">
          <w:pPr>
            <w:pStyle w:val="TM2"/>
            <w:tabs>
              <w:tab w:val="left" w:pos="495"/>
              <w:tab w:val="right" w:leader="dot" w:pos="9062"/>
            </w:tabs>
            <w:rPr>
              <w:ins w:id="51" w:author="JACQUOT Vincent" w:date="2017-11-06T09:32:00Z"/>
              <w:rFonts w:asciiTheme="minorHAnsi" w:eastAsiaTheme="minorEastAsia" w:hAnsiTheme="minorHAnsi" w:cstheme="minorBidi"/>
              <w:b w:val="0"/>
              <w:bCs w:val="0"/>
              <w:smallCaps w:val="0"/>
              <w:noProof/>
            </w:rPr>
          </w:pPr>
          <w:ins w:id="52"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"_Toc497724097"</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5.1</w:t>
            </w:r>
            <w:r>
              <w:rPr>
                <w:rFonts w:asciiTheme="minorHAnsi" w:eastAsiaTheme="minorEastAsia" w:hAnsiTheme="minorHAnsi" w:cstheme="minorBidi"/>
                <w:b w:val="0"/>
                <w:bCs w:val="0"/>
                <w:smallCaps w:val="0"/>
                <w:noProof/>
              </w:rPr>
              <w:tab/>
            </w:r>
            <w:r w:rsidRPr="00AD7D37">
              <w:rPr>
                <w:rStyle w:val="Lienhypertexte"/>
                <w:noProof/>
              </w:rPr>
              <w:t>Bases de données</w:t>
            </w:r>
            <w:r>
              <w:rPr>
                <w:noProof/>
                <w:webHidden/>
              </w:rPr>
              <w:tab/>
            </w:r>
            <w:r>
              <w:rPr>
                <w:noProof/>
                <w:webHidden/>
              </w:rPr>
              <w:fldChar w:fldCharType="begin"/>
            </w:r>
            <w:r>
              <w:rPr>
                <w:noProof/>
                <w:webHidden/>
              </w:rPr>
              <w:instrText xml:space="preserve"> PAGEREF _Toc497724097 \h </w:instrText>
            </w:r>
          </w:ins>
          <w:r>
            <w:rPr>
              <w:noProof/>
              <w:webHidden/>
            </w:rPr>
          </w:r>
          <w:r>
            <w:rPr>
              <w:noProof/>
              <w:webHidden/>
            </w:rPr>
            <w:fldChar w:fldCharType="separate"/>
          </w:r>
          <w:ins w:id="53" w:author="JACQUOT Vincent" w:date="2017-11-06T09:32:00Z">
            <w:r>
              <w:rPr>
                <w:noProof/>
                <w:webHidden/>
              </w:rPr>
              <w:t>16</w:t>
            </w:r>
            <w:r>
              <w:rPr>
                <w:noProof/>
                <w:webHidden/>
              </w:rPr>
              <w:fldChar w:fldCharType="end"/>
            </w:r>
            <w:r w:rsidRPr="00AD7D37">
              <w:rPr>
                <w:rStyle w:val="Lienhypertexte"/>
                <w:noProof/>
              </w:rPr>
              <w:fldChar w:fldCharType="end"/>
            </w:r>
          </w:ins>
        </w:p>
        <w:p w14:paraId="4D2B715D" w14:textId="77777777" w:rsidR="00D4490C" w:rsidRDefault="00D4490C">
          <w:pPr>
            <w:pStyle w:val="TM2"/>
            <w:tabs>
              <w:tab w:val="left" w:pos="495"/>
              <w:tab w:val="right" w:leader="dot" w:pos="9062"/>
            </w:tabs>
            <w:rPr>
              <w:ins w:id="54" w:author="JACQUOT Vincent" w:date="2017-11-06T09:32:00Z"/>
              <w:rFonts w:asciiTheme="minorHAnsi" w:eastAsiaTheme="minorEastAsia" w:hAnsiTheme="minorHAnsi" w:cstheme="minorBidi"/>
              <w:b w:val="0"/>
              <w:bCs w:val="0"/>
              <w:smallCaps w:val="0"/>
              <w:noProof/>
            </w:rPr>
          </w:pPr>
          <w:ins w:id="55"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"_Toc497724098"</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5.2</w:t>
            </w:r>
            <w:r>
              <w:rPr>
                <w:rFonts w:asciiTheme="minorHAnsi" w:eastAsiaTheme="minorEastAsia" w:hAnsiTheme="minorHAnsi" w:cstheme="minorBidi"/>
                <w:b w:val="0"/>
                <w:bCs w:val="0"/>
                <w:smallCaps w:val="0"/>
                <w:noProof/>
              </w:rPr>
              <w:tab/>
            </w:r>
            <w:r w:rsidRPr="00AD7D37">
              <w:rPr>
                <w:rStyle w:val="Lienhypertexte"/>
                <w:noProof/>
              </w:rPr>
              <w:t>Dépendances techniques</w:t>
            </w:r>
            <w:r>
              <w:rPr>
                <w:noProof/>
                <w:webHidden/>
              </w:rPr>
              <w:tab/>
            </w:r>
            <w:r>
              <w:rPr>
                <w:noProof/>
                <w:webHidden/>
              </w:rPr>
              <w:fldChar w:fldCharType="begin"/>
            </w:r>
            <w:r>
              <w:rPr>
                <w:noProof/>
                <w:webHidden/>
              </w:rPr>
              <w:instrText xml:space="preserve"> PAGEREF _Toc497724098 \h </w:instrText>
            </w:r>
          </w:ins>
          <w:r>
            <w:rPr>
              <w:noProof/>
              <w:webHidden/>
            </w:rPr>
          </w:r>
          <w:r>
            <w:rPr>
              <w:noProof/>
              <w:webHidden/>
            </w:rPr>
            <w:fldChar w:fldCharType="separate"/>
          </w:r>
          <w:ins w:id="56" w:author="JACQUOT Vincent" w:date="2017-11-06T09:32:00Z">
            <w:r>
              <w:rPr>
                <w:noProof/>
                <w:webHidden/>
              </w:rPr>
              <w:t>17</w:t>
            </w:r>
            <w:r>
              <w:rPr>
                <w:noProof/>
                <w:webHidden/>
              </w:rPr>
              <w:fldChar w:fldCharType="end"/>
            </w:r>
            <w:r w:rsidRPr="00AD7D37">
              <w:rPr>
                <w:rStyle w:val="Lienhypertexte"/>
                <w:noProof/>
              </w:rPr>
              <w:fldChar w:fldCharType="end"/>
            </w:r>
          </w:ins>
        </w:p>
        <w:p w14:paraId="16A8E6D0" w14:textId="77777777" w:rsidR="00D4490C" w:rsidRDefault="00D4490C">
          <w:pPr>
            <w:pStyle w:val="TM2"/>
            <w:tabs>
              <w:tab w:val="left" w:pos="495"/>
              <w:tab w:val="right" w:leader="dot" w:pos="9062"/>
            </w:tabs>
            <w:rPr>
              <w:ins w:id="57" w:author="JACQUOT Vincent" w:date="2017-11-06T09:32:00Z"/>
              <w:rFonts w:asciiTheme="minorHAnsi" w:eastAsiaTheme="minorEastAsia" w:hAnsiTheme="minorHAnsi" w:cstheme="minorBidi"/>
              <w:b w:val="0"/>
              <w:bCs w:val="0"/>
              <w:smallCaps w:val="0"/>
              <w:noProof/>
            </w:rPr>
          </w:pPr>
          <w:ins w:id="58"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"_Toc497724099"</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5.3</w:t>
            </w:r>
            <w:r>
              <w:rPr>
                <w:rFonts w:asciiTheme="minorHAnsi" w:eastAsiaTheme="minorEastAsia" w:hAnsiTheme="minorHAnsi" w:cstheme="minorBidi"/>
                <w:b w:val="0"/>
                <w:bCs w:val="0"/>
                <w:smallCaps w:val="0"/>
                <w:noProof/>
              </w:rPr>
              <w:tab/>
            </w:r>
            <w:r w:rsidRPr="00AD7D37">
              <w:rPr>
                <w:rStyle w:val="Lienhypertexte"/>
                <w:noProof/>
              </w:rPr>
              <w:t>Lancer un batch sur son poste de développement</w:t>
            </w:r>
            <w:r>
              <w:rPr>
                <w:noProof/>
                <w:webHidden/>
              </w:rPr>
              <w:tab/>
            </w:r>
            <w:r>
              <w:rPr>
                <w:noProof/>
                <w:webHidden/>
              </w:rPr>
              <w:fldChar w:fldCharType="begin"/>
            </w:r>
            <w:r>
              <w:rPr>
                <w:noProof/>
                <w:webHidden/>
              </w:rPr>
              <w:instrText xml:space="preserve"> PAGEREF _Toc497724099 \h </w:instrText>
            </w:r>
          </w:ins>
          <w:r>
            <w:rPr>
              <w:noProof/>
              <w:webHidden/>
            </w:rPr>
          </w:r>
          <w:r>
            <w:rPr>
              <w:noProof/>
              <w:webHidden/>
            </w:rPr>
            <w:fldChar w:fldCharType="separate"/>
          </w:r>
          <w:ins w:id="59" w:author="JACQUOT Vincent" w:date="2017-11-06T09:32:00Z">
            <w:r>
              <w:rPr>
                <w:noProof/>
                <w:webHidden/>
              </w:rPr>
              <w:t>17</w:t>
            </w:r>
            <w:r>
              <w:rPr>
                <w:noProof/>
                <w:webHidden/>
              </w:rPr>
              <w:fldChar w:fldCharType="end"/>
            </w:r>
            <w:r w:rsidRPr="00AD7D37">
              <w:rPr>
                <w:rStyle w:val="Lienhypertexte"/>
                <w:noProof/>
              </w:rPr>
              <w:fldChar w:fldCharType="end"/>
            </w:r>
          </w:ins>
        </w:p>
        <w:p w14:paraId="68AB6DDC" w14:textId="77777777" w:rsidR="00D4490C" w:rsidRDefault="00D4490C">
          <w:pPr>
            <w:pStyle w:val="TM1"/>
            <w:tabs>
              <w:tab w:val="left" w:pos="330"/>
              <w:tab w:val="right" w:leader="dot" w:pos="9062"/>
            </w:tabs>
            <w:rPr>
              <w:ins w:id="60" w:author="JACQUOT Vincent" w:date="2017-11-06T09:32:00Z"/>
              <w:rFonts w:asciiTheme="minorHAnsi" w:eastAsiaTheme="minorEastAsia" w:hAnsiTheme="minorHAnsi" w:cstheme="minorBidi"/>
              <w:b w:val="0"/>
              <w:bCs w:val="0"/>
              <w:caps w:val="0"/>
              <w:noProof/>
              <w:u w:val="none"/>
            </w:rPr>
          </w:pPr>
          <w:ins w:id="61" w:author="JACQUOT Vincent" w:date="2017-11-06T09:32:00Z">
            <w:r w:rsidRPr="00AD7D37">
              <w:rPr>
                <w:rStyle w:val="Lienhypertexte"/>
                <w:noProof/>
              </w:rPr>
              <w:fldChar w:fldCharType="begin"/>
            </w:r>
            <w:r w:rsidRPr="00AD7D37">
              <w:rPr>
                <w:rStyle w:val="Lienhypertexte"/>
                <w:noProof/>
              </w:rPr>
              <w:instrText xml:space="preserve"> </w:instrText>
            </w:r>
            <w:r>
              <w:rPr>
                <w:noProof/>
              </w:rPr>
              <w:instrText>HYPERLINK \l "_Toc497724100"</w:instrText>
            </w:r>
            <w:r w:rsidRPr="00AD7D37">
              <w:rPr>
                <w:rStyle w:val="Lienhypertexte"/>
                <w:noProof/>
              </w:rPr>
              <w:instrText xml:space="preserve"> </w:instrText>
            </w:r>
            <w:r w:rsidRPr="00AD7D37">
              <w:rPr>
                <w:rStyle w:val="Lienhypertexte"/>
                <w:noProof/>
              </w:rPr>
              <w:fldChar w:fldCharType="separate"/>
            </w:r>
            <w:r w:rsidRPr="00AD7D37">
              <w:rPr>
                <w:rStyle w:val="Lienhypertexte"/>
                <w:noProof/>
              </w:rPr>
              <w:t>6</w:t>
            </w:r>
            <w:r>
              <w:rPr>
                <w:rFonts w:asciiTheme="minorHAnsi" w:eastAsiaTheme="minorEastAsia" w:hAnsiTheme="minorHAnsi" w:cstheme="minorBidi"/>
                <w:b w:val="0"/>
                <w:bCs w:val="0"/>
                <w:caps w:val="0"/>
                <w:noProof/>
                <w:u w:val="none"/>
              </w:rPr>
              <w:tab/>
            </w:r>
            <w:r w:rsidRPr="00AD7D37">
              <w:rPr>
                <w:rStyle w:val="Lienhypertexte"/>
                <w:noProof/>
              </w:rPr>
              <w:t>Liens utiles</w:t>
            </w:r>
            <w:r>
              <w:rPr>
                <w:noProof/>
                <w:webHidden/>
              </w:rPr>
              <w:tab/>
            </w:r>
            <w:r>
              <w:rPr>
                <w:noProof/>
                <w:webHidden/>
              </w:rPr>
              <w:fldChar w:fldCharType="begin"/>
            </w:r>
            <w:r>
              <w:rPr>
                <w:noProof/>
                <w:webHidden/>
              </w:rPr>
              <w:instrText xml:space="preserve"> PAGEREF _Toc497724100 \h </w:instrText>
            </w:r>
          </w:ins>
          <w:r>
            <w:rPr>
              <w:noProof/>
              <w:webHidden/>
            </w:rPr>
          </w:r>
          <w:r>
            <w:rPr>
              <w:noProof/>
              <w:webHidden/>
            </w:rPr>
            <w:fldChar w:fldCharType="separate"/>
          </w:r>
          <w:ins w:id="62" w:author="JACQUOT Vincent" w:date="2017-11-06T09:32:00Z">
            <w:r>
              <w:rPr>
                <w:noProof/>
                <w:webHidden/>
              </w:rPr>
              <w:t>19</w:t>
            </w:r>
            <w:r>
              <w:rPr>
                <w:noProof/>
                <w:webHidden/>
              </w:rPr>
              <w:fldChar w:fldCharType="end"/>
            </w:r>
            <w:r w:rsidRPr="00AD7D37">
              <w:rPr>
                <w:rStyle w:val="Lienhypertexte"/>
                <w:noProof/>
              </w:rPr>
              <w:fldChar w:fldCharType="end"/>
            </w:r>
          </w:ins>
        </w:p>
        <w:p w14:paraId="305E7F77" w14:textId="77777777" w:rsidR="00B153D2" w:rsidDel="00D4490C" w:rsidRDefault="00B153D2">
          <w:pPr>
            <w:pStyle w:val="TM1"/>
            <w:tabs>
              <w:tab w:val="left" w:pos="330"/>
              <w:tab w:val="right" w:leader="dot" w:pos="9062"/>
            </w:tabs>
            <w:rPr>
              <w:del w:id="63" w:author="JACQUOT Vincent" w:date="2017-11-06T09:32:00Z"/>
              <w:rFonts w:asciiTheme="minorHAnsi" w:eastAsiaTheme="minorEastAsia" w:hAnsiTheme="minorHAnsi" w:cstheme="minorBidi"/>
              <w:b w:val="0"/>
              <w:bCs w:val="0"/>
              <w:caps w:val="0"/>
              <w:noProof/>
              <w:u w:val="none"/>
            </w:rPr>
          </w:pPr>
          <w:del w:id="64" w:author="JACQUOT Vincent" w:date="2017-11-06T09:32:00Z">
            <w:r w:rsidRPr="00D4490C" w:rsidDel="00D4490C">
              <w:rPr>
                <w:rPrChange w:id="65" w:author="JACQUOT Vincent" w:date="2017-11-06T09:32:00Z">
                  <w:rPr>
                    <w:rStyle w:val="Lienhypertexte"/>
                    <w:b w:val="0"/>
                    <w:bCs w:val="0"/>
                    <w:caps w:val="0"/>
                    <w:noProof/>
                  </w:rPr>
                </w:rPrChange>
              </w:rPr>
              <w:delText>1</w:delText>
            </w:r>
            <w:r w:rsidDel="00D4490C">
              <w:rPr>
                <w:rFonts w:asciiTheme="minorHAnsi" w:eastAsiaTheme="minorEastAsia" w:hAnsiTheme="minorHAnsi" w:cstheme="minorBidi"/>
                <w:b w:val="0"/>
                <w:bCs w:val="0"/>
                <w:caps w:val="0"/>
                <w:noProof/>
                <w:u w:val="none"/>
              </w:rPr>
              <w:tab/>
            </w:r>
            <w:r w:rsidRPr="00D4490C" w:rsidDel="00D4490C">
              <w:rPr>
                <w:rPrChange w:id="66" w:author="JACQUOT Vincent" w:date="2017-11-06T09:32:00Z">
                  <w:rPr>
                    <w:rStyle w:val="Lienhypertexte"/>
                    <w:b w:val="0"/>
                    <w:bCs w:val="0"/>
                    <w:caps w:val="0"/>
                    <w:noProof/>
                  </w:rPr>
                </w:rPrChange>
              </w:rPr>
              <w:delText>Base de registre</w:delText>
            </w:r>
            <w:r w:rsidDel="00D4490C">
              <w:rPr>
                <w:noProof/>
                <w:webHidden/>
              </w:rPr>
              <w:tab/>
              <w:delText>3</w:delText>
            </w:r>
          </w:del>
        </w:p>
        <w:p w14:paraId="344CC5B5" w14:textId="77777777" w:rsidR="00B153D2" w:rsidDel="00D4490C" w:rsidRDefault="00B153D2">
          <w:pPr>
            <w:pStyle w:val="TM1"/>
            <w:tabs>
              <w:tab w:val="left" w:pos="330"/>
              <w:tab w:val="right" w:leader="dot" w:pos="9062"/>
            </w:tabs>
            <w:rPr>
              <w:del w:id="67" w:author="JACQUOT Vincent" w:date="2017-11-06T09:32:00Z"/>
              <w:rFonts w:asciiTheme="minorHAnsi" w:eastAsiaTheme="minorEastAsia" w:hAnsiTheme="minorHAnsi" w:cstheme="minorBidi"/>
              <w:b w:val="0"/>
              <w:bCs w:val="0"/>
              <w:caps w:val="0"/>
              <w:noProof/>
              <w:u w:val="none"/>
            </w:rPr>
          </w:pPr>
          <w:del w:id="68" w:author="JACQUOT Vincent" w:date="2017-11-06T09:32:00Z">
            <w:r w:rsidRPr="00D4490C" w:rsidDel="00D4490C">
              <w:rPr>
                <w:rPrChange w:id="69" w:author="JACQUOT Vincent" w:date="2017-11-06T09:32:00Z">
                  <w:rPr>
                    <w:rStyle w:val="Lienhypertexte"/>
                    <w:b w:val="0"/>
                    <w:bCs w:val="0"/>
                    <w:caps w:val="0"/>
                    <w:noProof/>
                  </w:rPr>
                </w:rPrChange>
              </w:rPr>
              <w:delText>2</w:delText>
            </w:r>
            <w:r w:rsidDel="00D4490C">
              <w:rPr>
                <w:rFonts w:asciiTheme="minorHAnsi" w:eastAsiaTheme="minorEastAsia" w:hAnsiTheme="minorHAnsi" w:cstheme="minorBidi"/>
                <w:b w:val="0"/>
                <w:bCs w:val="0"/>
                <w:caps w:val="0"/>
                <w:noProof/>
                <w:u w:val="none"/>
              </w:rPr>
              <w:tab/>
            </w:r>
            <w:r w:rsidRPr="00D4490C" w:rsidDel="00D4490C">
              <w:rPr>
                <w:rPrChange w:id="70" w:author="JACQUOT Vincent" w:date="2017-11-06T09:32:00Z">
                  <w:rPr>
                    <w:rStyle w:val="Lienhypertexte"/>
                    <w:b w:val="0"/>
                    <w:bCs w:val="0"/>
                    <w:caps w:val="0"/>
                    <w:noProof/>
                  </w:rPr>
                </w:rPrChange>
              </w:rPr>
              <w:delText>Oracle</w:delText>
            </w:r>
            <w:r w:rsidDel="00D4490C">
              <w:rPr>
                <w:noProof/>
                <w:webHidden/>
              </w:rPr>
              <w:tab/>
              <w:delText>3</w:delText>
            </w:r>
          </w:del>
        </w:p>
        <w:p w14:paraId="0049838E" w14:textId="77777777" w:rsidR="00B153D2" w:rsidDel="00D4490C" w:rsidRDefault="00B153D2">
          <w:pPr>
            <w:pStyle w:val="TM2"/>
            <w:tabs>
              <w:tab w:val="left" w:pos="495"/>
              <w:tab w:val="right" w:leader="dot" w:pos="9062"/>
            </w:tabs>
            <w:rPr>
              <w:del w:id="71" w:author="JACQUOT Vincent" w:date="2017-11-06T09:32:00Z"/>
              <w:rFonts w:asciiTheme="minorHAnsi" w:eastAsiaTheme="minorEastAsia" w:hAnsiTheme="minorHAnsi" w:cstheme="minorBidi"/>
              <w:b w:val="0"/>
              <w:bCs w:val="0"/>
              <w:smallCaps w:val="0"/>
              <w:noProof/>
            </w:rPr>
          </w:pPr>
          <w:del w:id="72" w:author="JACQUOT Vincent" w:date="2017-11-06T09:32:00Z">
            <w:r w:rsidRPr="00D4490C" w:rsidDel="00D4490C">
              <w:rPr>
                <w:rPrChange w:id="73" w:author="JACQUOT Vincent" w:date="2017-11-06T09:32:00Z">
                  <w:rPr>
                    <w:rStyle w:val="Lienhypertexte"/>
                    <w:b w:val="0"/>
                    <w:bCs w:val="0"/>
                    <w:smallCaps w:val="0"/>
                    <w:noProof/>
                  </w:rPr>
                </w:rPrChange>
              </w:rPr>
              <w:lastRenderedPageBreak/>
              <w:delText>2.1</w:delText>
            </w:r>
            <w:r w:rsidDel="00D4490C">
              <w:rPr>
                <w:rFonts w:asciiTheme="minorHAnsi" w:eastAsiaTheme="minorEastAsia" w:hAnsiTheme="minorHAnsi" w:cstheme="minorBidi"/>
                <w:b w:val="0"/>
                <w:bCs w:val="0"/>
                <w:smallCaps w:val="0"/>
                <w:noProof/>
              </w:rPr>
              <w:tab/>
            </w:r>
            <w:r w:rsidRPr="00D4490C" w:rsidDel="00D4490C">
              <w:rPr>
                <w:rPrChange w:id="74" w:author="JACQUOT Vincent" w:date="2017-11-06T09:32:00Z">
                  <w:rPr>
                    <w:rStyle w:val="Lienhypertexte"/>
                    <w:b w:val="0"/>
                    <w:bCs w:val="0"/>
                    <w:smallCaps w:val="0"/>
                    <w:noProof/>
                  </w:rPr>
                </w:rPrChange>
              </w:rPr>
              <w:delText>Driver Oracle</w:delText>
            </w:r>
            <w:r w:rsidDel="00D4490C">
              <w:rPr>
                <w:noProof/>
                <w:webHidden/>
              </w:rPr>
              <w:tab/>
              <w:delText>3</w:delText>
            </w:r>
          </w:del>
        </w:p>
        <w:p w14:paraId="1F48870D" w14:textId="77777777" w:rsidR="00B153D2" w:rsidDel="00D4490C" w:rsidRDefault="00B153D2">
          <w:pPr>
            <w:pStyle w:val="TM2"/>
            <w:tabs>
              <w:tab w:val="left" w:pos="495"/>
              <w:tab w:val="right" w:leader="dot" w:pos="9062"/>
            </w:tabs>
            <w:rPr>
              <w:del w:id="75" w:author="JACQUOT Vincent" w:date="2017-11-06T09:32:00Z"/>
              <w:rFonts w:asciiTheme="minorHAnsi" w:eastAsiaTheme="minorEastAsia" w:hAnsiTheme="minorHAnsi" w:cstheme="minorBidi"/>
              <w:b w:val="0"/>
              <w:bCs w:val="0"/>
              <w:smallCaps w:val="0"/>
              <w:noProof/>
            </w:rPr>
          </w:pPr>
          <w:del w:id="76" w:author="JACQUOT Vincent" w:date="2017-11-06T09:32:00Z">
            <w:r w:rsidRPr="00D4490C" w:rsidDel="00D4490C">
              <w:rPr>
                <w:rPrChange w:id="77" w:author="JACQUOT Vincent" w:date="2017-11-06T09:32:00Z">
                  <w:rPr>
                    <w:rStyle w:val="Lienhypertexte"/>
                    <w:b w:val="0"/>
                    <w:bCs w:val="0"/>
                    <w:smallCaps w:val="0"/>
                    <w:noProof/>
                  </w:rPr>
                </w:rPrChange>
              </w:rPr>
              <w:delText>2.2</w:delText>
            </w:r>
            <w:r w:rsidDel="00D4490C">
              <w:rPr>
                <w:rFonts w:asciiTheme="minorHAnsi" w:eastAsiaTheme="minorEastAsia" w:hAnsiTheme="minorHAnsi" w:cstheme="minorBidi"/>
                <w:b w:val="0"/>
                <w:bCs w:val="0"/>
                <w:smallCaps w:val="0"/>
                <w:noProof/>
              </w:rPr>
              <w:tab/>
            </w:r>
            <w:r w:rsidRPr="00D4490C" w:rsidDel="00D4490C">
              <w:rPr>
                <w:rPrChange w:id="78" w:author="JACQUOT Vincent" w:date="2017-11-06T09:32:00Z">
                  <w:rPr>
                    <w:rStyle w:val="Lienhypertexte"/>
                    <w:b w:val="0"/>
                    <w:bCs w:val="0"/>
                    <w:smallCaps w:val="0"/>
                    <w:noProof/>
                  </w:rPr>
                </w:rPrChange>
              </w:rPr>
              <w:delText>SQL Developer</w:delText>
            </w:r>
            <w:r w:rsidDel="00D4490C">
              <w:rPr>
                <w:noProof/>
                <w:webHidden/>
              </w:rPr>
              <w:tab/>
              <w:delText>3</w:delText>
            </w:r>
          </w:del>
        </w:p>
        <w:p w14:paraId="3C71B47F" w14:textId="77777777" w:rsidR="00B153D2" w:rsidDel="00D4490C" w:rsidRDefault="00B153D2">
          <w:pPr>
            <w:pStyle w:val="TM3"/>
            <w:tabs>
              <w:tab w:val="left" w:pos="660"/>
              <w:tab w:val="right" w:leader="dot" w:pos="9062"/>
            </w:tabs>
            <w:rPr>
              <w:del w:id="79" w:author="JACQUOT Vincent" w:date="2017-11-06T09:32:00Z"/>
              <w:rFonts w:asciiTheme="minorHAnsi" w:eastAsiaTheme="minorEastAsia" w:hAnsiTheme="minorHAnsi" w:cstheme="minorBidi"/>
              <w:smallCaps w:val="0"/>
              <w:noProof/>
            </w:rPr>
          </w:pPr>
          <w:del w:id="80" w:author="JACQUOT Vincent" w:date="2017-11-06T09:32:00Z">
            <w:r w:rsidRPr="00D4490C" w:rsidDel="00D4490C">
              <w:rPr>
                <w:rPrChange w:id="81" w:author="JACQUOT Vincent" w:date="2017-11-06T09:32:00Z">
                  <w:rPr>
                    <w:rStyle w:val="Lienhypertexte"/>
                    <w:smallCaps w:val="0"/>
                    <w:noProof/>
                  </w:rPr>
                </w:rPrChange>
              </w:rPr>
              <w:delText>2.2.1</w:delText>
            </w:r>
            <w:r w:rsidDel="00D4490C">
              <w:rPr>
                <w:rFonts w:asciiTheme="minorHAnsi" w:eastAsiaTheme="minorEastAsia" w:hAnsiTheme="minorHAnsi" w:cstheme="minorBidi"/>
                <w:smallCaps w:val="0"/>
                <w:noProof/>
              </w:rPr>
              <w:tab/>
            </w:r>
            <w:r w:rsidRPr="00D4490C" w:rsidDel="00D4490C">
              <w:rPr>
                <w:rPrChange w:id="82" w:author="JACQUOT Vincent" w:date="2017-11-06T09:32:00Z">
                  <w:rPr>
                    <w:rStyle w:val="Lienhypertexte"/>
                    <w:smallCaps w:val="0"/>
                    <w:noProof/>
                  </w:rPr>
                </w:rPrChange>
              </w:rPr>
              <w:delText>Résolution du problème de démarrage</w:delText>
            </w:r>
            <w:r w:rsidDel="00D4490C">
              <w:rPr>
                <w:noProof/>
                <w:webHidden/>
              </w:rPr>
              <w:tab/>
              <w:delText>4</w:delText>
            </w:r>
          </w:del>
        </w:p>
        <w:p w14:paraId="71264BE4" w14:textId="77777777" w:rsidR="00B153D2" w:rsidDel="00D4490C" w:rsidRDefault="00B153D2">
          <w:pPr>
            <w:pStyle w:val="TM3"/>
            <w:tabs>
              <w:tab w:val="left" w:pos="660"/>
              <w:tab w:val="right" w:leader="dot" w:pos="9062"/>
            </w:tabs>
            <w:rPr>
              <w:del w:id="83" w:author="JACQUOT Vincent" w:date="2017-11-06T09:32:00Z"/>
              <w:rFonts w:asciiTheme="minorHAnsi" w:eastAsiaTheme="minorEastAsia" w:hAnsiTheme="minorHAnsi" w:cstheme="minorBidi"/>
              <w:smallCaps w:val="0"/>
              <w:noProof/>
            </w:rPr>
          </w:pPr>
          <w:del w:id="84" w:author="JACQUOT Vincent" w:date="2017-11-06T09:32:00Z">
            <w:r w:rsidRPr="00D4490C" w:rsidDel="00D4490C">
              <w:rPr>
                <w:rPrChange w:id="85" w:author="JACQUOT Vincent" w:date="2017-11-06T09:32:00Z">
                  <w:rPr>
                    <w:rStyle w:val="Lienhypertexte"/>
                    <w:smallCaps w:val="0"/>
                    <w:noProof/>
                  </w:rPr>
                </w:rPrChange>
              </w:rPr>
              <w:delText>2.2.2</w:delText>
            </w:r>
            <w:r w:rsidDel="00D4490C">
              <w:rPr>
                <w:rFonts w:asciiTheme="minorHAnsi" w:eastAsiaTheme="minorEastAsia" w:hAnsiTheme="minorHAnsi" w:cstheme="minorBidi"/>
                <w:smallCaps w:val="0"/>
                <w:noProof/>
              </w:rPr>
              <w:tab/>
            </w:r>
            <w:r w:rsidRPr="00D4490C" w:rsidDel="00D4490C">
              <w:rPr>
                <w:rPrChange w:id="86" w:author="JACQUOT Vincent" w:date="2017-11-06T09:32:00Z">
                  <w:rPr>
                    <w:rStyle w:val="Lienhypertexte"/>
                    <w:smallCaps w:val="0"/>
                    <w:noProof/>
                  </w:rPr>
                </w:rPrChange>
              </w:rPr>
              <w:delText>Connexion aux bases de données</w:delText>
            </w:r>
            <w:r w:rsidDel="00D4490C">
              <w:rPr>
                <w:noProof/>
                <w:webHidden/>
              </w:rPr>
              <w:tab/>
              <w:delText>4</w:delText>
            </w:r>
          </w:del>
        </w:p>
        <w:p w14:paraId="653A6F46" w14:textId="77777777" w:rsidR="00B153D2" w:rsidDel="00D4490C" w:rsidRDefault="00B153D2">
          <w:pPr>
            <w:pStyle w:val="TM1"/>
            <w:tabs>
              <w:tab w:val="left" w:pos="330"/>
              <w:tab w:val="right" w:leader="dot" w:pos="9062"/>
            </w:tabs>
            <w:rPr>
              <w:del w:id="87" w:author="JACQUOT Vincent" w:date="2017-11-06T09:32:00Z"/>
              <w:rFonts w:asciiTheme="minorHAnsi" w:eastAsiaTheme="minorEastAsia" w:hAnsiTheme="minorHAnsi" w:cstheme="minorBidi"/>
              <w:b w:val="0"/>
              <w:bCs w:val="0"/>
              <w:caps w:val="0"/>
              <w:noProof/>
              <w:u w:val="none"/>
            </w:rPr>
          </w:pPr>
          <w:del w:id="88" w:author="JACQUOT Vincent" w:date="2017-11-06T09:32:00Z">
            <w:r w:rsidRPr="00D4490C" w:rsidDel="00D4490C">
              <w:rPr>
                <w:rPrChange w:id="89" w:author="JACQUOT Vincent" w:date="2017-11-06T09:32:00Z">
                  <w:rPr>
                    <w:rStyle w:val="Lienhypertexte"/>
                    <w:b w:val="0"/>
                    <w:bCs w:val="0"/>
                    <w:caps w:val="0"/>
                    <w:noProof/>
                  </w:rPr>
                </w:rPrChange>
              </w:rPr>
              <w:delText>3</w:delText>
            </w:r>
            <w:r w:rsidDel="00D4490C">
              <w:rPr>
                <w:rFonts w:asciiTheme="minorHAnsi" w:eastAsiaTheme="minorEastAsia" w:hAnsiTheme="minorHAnsi" w:cstheme="minorBidi"/>
                <w:b w:val="0"/>
                <w:bCs w:val="0"/>
                <w:caps w:val="0"/>
                <w:noProof/>
                <w:u w:val="none"/>
              </w:rPr>
              <w:tab/>
            </w:r>
            <w:r w:rsidRPr="00D4490C" w:rsidDel="00D4490C">
              <w:rPr>
                <w:rPrChange w:id="90" w:author="JACQUOT Vincent" w:date="2017-11-06T09:32:00Z">
                  <w:rPr>
                    <w:rStyle w:val="Lienhypertexte"/>
                    <w:b w:val="0"/>
                    <w:bCs w:val="0"/>
                    <w:caps w:val="0"/>
                    <w:noProof/>
                  </w:rPr>
                </w:rPrChange>
              </w:rPr>
              <w:delText>Visual Studio</w:delText>
            </w:r>
            <w:r w:rsidDel="00D4490C">
              <w:rPr>
                <w:noProof/>
                <w:webHidden/>
              </w:rPr>
              <w:tab/>
              <w:delText>6</w:delText>
            </w:r>
          </w:del>
        </w:p>
        <w:p w14:paraId="0DCBBD9B" w14:textId="77777777" w:rsidR="00B153D2" w:rsidDel="00D4490C" w:rsidRDefault="00B153D2">
          <w:pPr>
            <w:pStyle w:val="TM2"/>
            <w:tabs>
              <w:tab w:val="left" w:pos="495"/>
              <w:tab w:val="right" w:leader="dot" w:pos="9062"/>
            </w:tabs>
            <w:rPr>
              <w:del w:id="91" w:author="JACQUOT Vincent" w:date="2017-11-06T09:32:00Z"/>
              <w:rFonts w:asciiTheme="minorHAnsi" w:eastAsiaTheme="minorEastAsia" w:hAnsiTheme="minorHAnsi" w:cstheme="minorBidi"/>
              <w:b w:val="0"/>
              <w:bCs w:val="0"/>
              <w:smallCaps w:val="0"/>
              <w:noProof/>
            </w:rPr>
          </w:pPr>
          <w:del w:id="92" w:author="JACQUOT Vincent" w:date="2017-11-06T09:32:00Z">
            <w:r w:rsidRPr="00D4490C" w:rsidDel="00D4490C">
              <w:rPr>
                <w:rPrChange w:id="93" w:author="JACQUOT Vincent" w:date="2017-11-06T09:32:00Z">
                  <w:rPr>
                    <w:rStyle w:val="Lienhypertexte"/>
                    <w:b w:val="0"/>
                    <w:bCs w:val="0"/>
                    <w:smallCaps w:val="0"/>
                    <w:noProof/>
                  </w:rPr>
                </w:rPrChange>
              </w:rPr>
              <w:delText>3.1</w:delText>
            </w:r>
            <w:r w:rsidDel="00D4490C">
              <w:rPr>
                <w:rFonts w:asciiTheme="minorHAnsi" w:eastAsiaTheme="minorEastAsia" w:hAnsiTheme="minorHAnsi" w:cstheme="minorBidi"/>
                <w:b w:val="0"/>
                <w:bCs w:val="0"/>
                <w:smallCaps w:val="0"/>
                <w:noProof/>
              </w:rPr>
              <w:tab/>
            </w:r>
            <w:r w:rsidRPr="00D4490C" w:rsidDel="00D4490C">
              <w:rPr>
                <w:rPrChange w:id="94" w:author="JACQUOT Vincent" w:date="2017-11-06T09:32:00Z">
                  <w:rPr>
                    <w:rStyle w:val="Lienhypertexte"/>
                    <w:b w:val="0"/>
                    <w:bCs w:val="0"/>
                    <w:smallCaps w:val="0"/>
                    <w:noProof/>
                  </w:rPr>
                </w:rPrChange>
              </w:rPr>
              <w:delText>Dépôt NuGet</w:delText>
            </w:r>
            <w:r w:rsidDel="00D4490C">
              <w:rPr>
                <w:noProof/>
                <w:webHidden/>
              </w:rPr>
              <w:tab/>
              <w:delText>6</w:delText>
            </w:r>
          </w:del>
        </w:p>
        <w:p w14:paraId="5C35895F" w14:textId="77777777" w:rsidR="00B153D2" w:rsidDel="00D4490C" w:rsidRDefault="00B153D2">
          <w:pPr>
            <w:pStyle w:val="TM2"/>
            <w:tabs>
              <w:tab w:val="left" w:pos="495"/>
              <w:tab w:val="right" w:leader="dot" w:pos="9062"/>
            </w:tabs>
            <w:rPr>
              <w:del w:id="95" w:author="JACQUOT Vincent" w:date="2017-11-06T09:32:00Z"/>
              <w:rFonts w:asciiTheme="minorHAnsi" w:eastAsiaTheme="minorEastAsia" w:hAnsiTheme="minorHAnsi" w:cstheme="minorBidi"/>
              <w:b w:val="0"/>
              <w:bCs w:val="0"/>
              <w:smallCaps w:val="0"/>
              <w:noProof/>
            </w:rPr>
          </w:pPr>
          <w:del w:id="96" w:author="JACQUOT Vincent" w:date="2017-11-06T09:32:00Z">
            <w:r w:rsidRPr="00D4490C" w:rsidDel="00D4490C">
              <w:rPr>
                <w:rPrChange w:id="97" w:author="JACQUOT Vincent" w:date="2017-11-06T09:32:00Z">
                  <w:rPr>
                    <w:rStyle w:val="Lienhypertexte"/>
                    <w:b w:val="0"/>
                    <w:bCs w:val="0"/>
                    <w:smallCaps w:val="0"/>
                    <w:noProof/>
                  </w:rPr>
                </w:rPrChange>
              </w:rPr>
              <w:delText>3.2</w:delText>
            </w:r>
            <w:r w:rsidDel="00D4490C">
              <w:rPr>
                <w:rFonts w:asciiTheme="minorHAnsi" w:eastAsiaTheme="minorEastAsia" w:hAnsiTheme="minorHAnsi" w:cstheme="minorBidi"/>
                <w:b w:val="0"/>
                <w:bCs w:val="0"/>
                <w:smallCaps w:val="0"/>
                <w:noProof/>
              </w:rPr>
              <w:tab/>
            </w:r>
            <w:r w:rsidRPr="00D4490C" w:rsidDel="00D4490C">
              <w:rPr>
                <w:rPrChange w:id="98" w:author="JACQUOT Vincent" w:date="2017-11-06T09:32:00Z">
                  <w:rPr>
                    <w:rStyle w:val="Lienhypertexte"/>
                    <w:b w:val="0"/>
                    <w:bCs w:val="0"/>
                    <w:smallCaps w:val="0"/>
                    <w:noProof/>
                  </w:rPr>
                </w:rPrChange>
              </w:rPr>
              <w:delText>Connexion à Team Foundation Server</w:delText>
            </w:r>
            <w:r w:rsidDel="00D4490C">
              <w:rPr>
                <w:noProof/>
                <w:webHidden/>
              </w:rPr>
              <w:tab/>
              <w:delText>8</w:delText>
            </w:r>
          </w:del>
        </w:p>
        <w:p w14:paraId="0CE3E5D8" w14:textId="77777777" w:rsidR="00B153D2" w:rsidDel="00D4490C" w:rsidRDefault="00B153D2">
          <w:pPr>
            <w:pStyle w:val="TM2"/>
            <w:tabs>
              <w:tab w:val="left" w:pos="495"/>
              <w:tab w:val="right" w:leader="dot" w:pos="9062"/>
            </w:tabs>
            <w:rPr>
              <w:del w:id="99" w:author="JACQUOT Vincent" w:date="2017-11-06T09:32:00Z"/>
              <w:rFonts w:asciiTheme="minorHAnsi" w:eastAsiaTheme="minorEastAsia" w:hAnsiTheme="minorHAnsi" w:cstheme="minorBidi"/>
              <w:b w:val="0"/>
              <w:bCs w:val="0"/>
              <w:smallCaps w:val="0"/>
              <w:noProof/>
            </w:rPr>
          </w:pPr>
          <w:del w:id="100" w:author="JACQUOT Vincent" w:date="2017-11-06T09:32:00Z">
            <w:r w:rsidRPr="00D4490C" w:rsidDel="00D4490C">
              <w:rPr>
                <w:rPrChange w:id="101" w:author="JACQUOT Vincent" w:date="2017-11-06T09:32:00Z">
                  <w:rPr>
                    <w:rStyle w:val="Lienhypertexte"/>
                    <w:b w:val="0"/>
                    <w:bCs w:val="0"/>
                    <w:smallCaps w:val="0"/>
                    <w:noProof/>
                  </w:rPr>
                </w:rPrChange>
              </w:rPr>
              <w:delText>3.3</w:delText>
            </w:r>
            <w:r w:rsidDel="00D4490C">
              <w:rPr>
                <w:rFonts w:asciiTheme="minorHAnsi" w:eastAsiaTheme="minorEastAsia" w:hAnsiTheme="minorHAnsi" w:cstheme="minorBidi"/>
                <w:b w:val="0"/>
                <w:bCs w:val="0"/>
                <w:smallCaps w:val="0"/>
                <w:noProof/>
              </w:rPr>
              <w:tab/>
            </w:r>
            <w:r w:rsidRPr="00D4490C" w:rsidDel="00D4490C">
              <w:rPr>
                <w:rPrChange w:id="102" w:author="JACQUOT Vincent" w:date="2017-11-06T09:32:00Z">
                  <w:rPr>
                    <w:rStyle w:val="Lienhypertexte"/>
                    <w:b w:val="0"/>
                    <w:bCs w:val="0"/>
                    <w:smallCaps w:val="0"/>
                    <w:noProof/>
                  </w:rPr>
                </w:rPrChange>
              </w:rPr>
              <w:delText>Plateforme de IIS Express</w:delText>
            </w:r>
            <w:r w:rsidDel="00D4490C">
              <w:rPr>
                <w:noProof/>
                <w:webHidden/>
              </w:rPr>
              <w:tab/>
              <w:delText>9</w:delText>
            </w:r>
          </w:del>
        </w:p>
        <w:p w14:paraId="1DF54B44" w14:textId="77777777" w:rsidR="00B153D2" w:rsidDel="00D4490C" w:rsidRDefault="00B153D2">
          <w:pPr>
            <w:pStyle w:val="TM3"/>
            <w:tabs>
              <w:tab w:val="left" w:pos="660"/>
              <w:tab w:val="right" w:leader="dot" w:pos="9062"/>
            </w:tabs>
            <w:rPr>
              <w:del w:id="103" w:author="JACQUOT Vincent" w:date="2017-11-06T09:32:00Z"/>
              <w:rFonts w:asciiTheme="minorHAnsi" w:eastAsiaTheme="minorEastAsia" w:hAnsiTheme="minorHAnsi" w:cstheme="minorBidi"/>
              <w:smallCaps w:val="0"/>
              <w:noProof/>
            </w:rPr>
          </w:pPr>
          <w:del w:id="104" w:author="JACQUOT Vincent" w:date="2017-11-06T09:32:00Z">
            <w:r w:rsidRPr="00D4490C" w:rsidDel="00D4490C">
              <w:rPr>
                <w:rPrChange w:id="105" w:author="JACQUOT Vincent" w:date="2017-11-06T09:32:00Z">
                  <w:rPr>
                    <w:rStyle w:val="Lienhypertexte"/>
                    <w:smallCaps w:val="0"/>
                    <w:noProof/>
                  </w:rPr>
                </w:rPrChange>
              </w:rPr>
              <w:delText>3.3.1</w:delText>
            </w:r>
            <w:r w:rsidDel="00D4490C">
              <w:rPr>
                <w:rFonts w:asciiTheme="minorHAnsi" w:eastAsiaTheme="minorEastAsia" w:hAnsiTheme="minorHAnsi" w:cstheme="minorBidi"/>
                <w:smallCaps w:val="0"/>
                <w:noProof/>
              </w:rPr>
              <w:tab/>
            </w:r>
            <w:r w:rsidRPr="00D4490C" w:rsidDel="00D4490C">
              <w:rPr>
                <w:rPrChange w:id="106" w:author="JACQUOT Vincent" w:date="2017-11-06T09:32:00Z">
                  <w:rPr>
                    <w:rStyle w:val="Lienhypertexte"/>
                    <w:smallCaps w:val="0"/>
                    <w:noProof/>
                  </w:rPr>
                </w:rPrChange>
              </w:rPr>
              <w:delText>Moteur</w:delText>
            </w:r>
            <w:r w:rsidDel="00D4490C">
              <w:rPr>
                <w:noProof/>
                <w:webHidden/>
              </w:rPr>
              <w:tab/>
              <w:delText>9</w:delText>
            </w:r>
          </w:del>
        </w:p>
        <w:p w14:paraId="6655213B" w14:textId="77777777" w:rsidR="00B153D2" w:rsidDel="00D4490C" w:rsidRDefault="00B153D2">
          <w:pPr>
            <w:pStyle w:val="TM3"/>
            <w:tabs>
              <w:tab w:val="left" w:pos="660"/>
              <w:tab w:val="right" w:leader="dot" w:pos="9062"/>
            </w:tabs>
            <w:rPr>
              <w:del w:id="107" w:author="JACQUOT Vincent" w:date="2017-11-06T09:32:00Z"/>
              <w:rFonts w:asciiTheme="minorHAnsi" w:eastAsiaTheme="minorEastAsia" w:hAnsiTheme="minorHAnsi" w:cstheme="minorBidi"/>
              <w:smallCaps w:val="0"/>
              <w:noProof/>
            </w:rPr>
          </w:pPr>
          <w:del w:id="108" w:author="JACQUOT Vincent" w:date="2017-11-06T09:32:00Z">
            <w:r w:rsidRPr="00D4490C" w:rsidDel="00D4490C">
              <w:rPr>
                <w:rPrChange w:id="109" w:author="JACQUOT Vincent" w:date="2017-11-06T09:32:00Z">
                  <w:rPr>
                    <w:rStyle w:val="Lienhypertexte"/>
                    <w:smallCaps w:val="0"/>
                    <w:noProof/>
                  </w:rPr>
                </w:rPrChange>
              </w:rPr>
              <w:delText>3.3.2</w:delText>
            </w:r>
            <w:r w:rsidDel="00D4490C">
              <w:rPr>
                <w:rFonts w:asciiTheme="minorHAnsi" w:eastAsiaTheme="minorEastAsia" w:hAnsiTheme="minorHAnsi" w:cstheme="minorBidi"/>
                <w:smallCaps w:val="0"/>
                <w:noProof/>
              </w:rPr>
              <w:tab/>
            </w:r>
            <w:r w:rsidRPr="00D4490C" w:rsidDel="00D4490C">
              <w:rPr>
                <w:rPrChange w:id="110" w:author="JACQUOT Vincent" w:date="2017-11-06T09:32:00Z">
                  <w:rPr>
                    <w:rStyle w:val="Lienhypertexte"/>
                    <w:smallCaps w:val="0"/>
                    <w:noProof/>
                  </w:rPr>
                </w:rPrChange>
              </w:rPr>
              <w:delText>DevBooster</w:delText>
            </w:r>
            <w:r w:rsidDel="00D4490C">
              <w:rPr>
                <w:noProof/>
                <w:webHidden/>
              </w:rPr>
              <w:tab/>
              <w:delText>9</w:delText>
            </w:r>
          </w:del>
        </w:p>
        <w:p w14:paraId="6AE8B0BE" w14:textId="77777777" w:rsidR="00B153D2" w:rsidDel="00D4490C" w:rsidRDefault="00B153D2">
          <w:pPr>
            <w:pStyle w:val="TM1"/>
            <w:tabs>
              <w:tab w:val="left" w:pos="330"/>
              <w:tab w:val="right" w:leader="dot" w:pos="9062"/>
            </w:tabs>
            <w:rPr>
              <w:del w:id="111" w:author="JACQUOT Vincent" w:date="2017-11-06T09:32:00Z"/>
              <w:rFonts w:asciiTheme="minorHAnsi" w:eastAsiaTheme="minorEastAsia" w:hAnsiTheme="minorHAnsi" w:cstheme="minorBidi"/>
              <w:b w:val="0"/>
              <w:bCs w:val="0"/>
              <w:caps w:val="0"/>
              <w:noProof/>
              <w:u w:val="none"/>
            </w:rPr>
          </w:pPr>
          <w:del w:id="112" w:author="JACQUOT Vincent" w:date="2017-11-06T09:32:00Z">
            <w:r w:rsidRPr="00D4490C" w:rsidDel="00D4490C">
              <w:rPr>
                <w:rPrChange w:id="113" w:author="JACQUOT Vincent" w:date="2017-11-06T09:32:00Z">
                  <w:rPr>
                    <w:rStyle w:val="Lienhypertexte"/>
                    <w:b w:val="0"/>
                    <w:bCs w:val="0"/>
                    <w:caps w:val="0"/>
                    <w:noProof/>
                  </w:rPr>
                </w:rPrChange>
              </w:rPr>
              <w:delText>4</w:delText>
            </w:r>
            <w:r w:rsidDel="00D4490C">
              <w:rPr>
                <w:rFonts w:asciiTheme="minorHAnsi" w:eastAsiaTheme="minorEastAsia" w:hAnsiTheme="minorHAnsi" w:cstheme="minorBidi"/>
                <w:b w:val="0"/>
                <w:bCs w:val="0"/>
                <w:caps w:val="0"/>
                <w:noProof/>
                <w:u w:val="none"/>
              </w:rPr>
              <w:tab/>
            </w:r>
            <w:r w:rsidRPr="00D4490C" w:rsidDel="00D4490C">
              <w:rPr>
                <w:rPrChange w:id="114" w:author="JACQUOT Vincent" w:date="2017-11-06T09:32:00Z">
                  <w:rPr>
                    <w:rStyle w:val="Lienhypertexte"/>
                    <w:b w:val="0"/>
                    <w:bCs w:val="0"/>
                    <w:caps w:val="0"/>
                    <w:noProof/>
                  </w:rPr>
                </w:rPrChange>
              </w:rPr>
              <w:delText>Développement sur une application du moteur</w:delText>
            </w:r>
            <w:r w:rsidDel="00D4490C">
              <w:rPr>
                <w:noProof/>
                <w:webHidden/>
              </w:rPr>
              <w:tab/>
              <w:delText>10</w:delText>
            </w:r>
          </w:del>
        </w:p>
        <w:p w14:paraId="7BD160D5" w14:textId="77777777" w:rsidR="00B153D2" w:rsidDel="00D4490C" w:rsidRDefault="00B153D2">
          <w:pPr>
            <w:pStyle w:val="TM2"/>
            <w:tabs>
              <w:tab w:val="left" w:pos="495"/>
              <w:tab w:val="right" w:leader="dot" w:pos="9062"/>
            </w:tabs>
            <w:rPr>
              <w:del w:id="115" w:author="JACQUOT Vincent" w:date="2017-11-06T09:32:00Z"/>
              <w:rFonts w:asciiTheme="minorHAnsi" w:eastAsiaTheme="minorEastAsia" w:hAnsiTheme="minorHAnsi" w:cstheme="minorBidi"/>
              <w:b w:val="0"/>
              <w:bCs w:val="0"/>
              <w:smallCaps w:val="0"/>
              <w:noProof/>
            </w:rPr>
          </w:pPr>
          <w:del w:id="116" w:author="JACQUOT Vincent" w:date="2017-11-06T09:32:00Z">
            <w:r w:rsidRPr="00D4490C" w:rsidDel="00D4490C">
              <w:rPr>
                <w:rPrChange w:id="117" w:author="JACQUOT Vincent" w:date="2017-11-06T09:32:00Z">
                  <w:rPr>
                    <w:rStyle w:val="Lienhypertexte"/>
                    <w:b w:val="0"/>
                    <w:bCs w:val="0"/>
                    <w:smallCaps w:val="0"/>
                    <w:noProof/>
                  </w:rPr>
                </w:rPrChange>
              </w:rPr>
              <w:delText>4.1</w:delText>
            </w:r>
            <w:r w:rsidDel="00D4490C">
              <w:rPr>
                <w:rFonts w:asciiTheme="minorHAnsi" w:eastAsiaTheme="minorEastAsia" w:hAnsiTheme="minorHAnsi" w:cstheme="minorBidi"/>
                <w:b w:val="0"/>
                <w:bCs w:val="0"/>
                <w:smallCaps w:val="0"/>
                <w:noProof/>
              </w:rPr>
              <w:tab/>
            </w:r>
            <w:r w:rsidRPr="00D4490C" w:rsidDel="00D4490C">
              <w:rPr>
                <w:rPrChange w:id="118" w:author="JACQUOT Vincent" w:date="2017-11-06T09:32:00Z">
                  <w:rPr>
                    <w:rStyle w:val="Lienhypertexte"/>
                    <w:b w:val="0"/>
                    <w:bCs w:val="0"/>
                    <w:smallCaps w:val="0"/>
                    <w:noProof/>
                  </w:rPr>
                </w:rPrChange>
              </w:rPr>
              <w:delText>Récupérer une solution depuis Git</w:delText>
            </w:r>
            <w:r w:rsidDel="00D4490C">
              <w:rPr>
                <w:noProof/>
                <w:webHidden/>
              </w:rPr>
              <w:tab/>
              <w:delText>10</w:delText>
            </w:r>
          </w:del>
        </w:p>
        <w:p w14:paraId="2A7CB64E" w14:textId="77777777" w:rsidR="00B153D2" w:rsidDel="00D4490C" w:rsidRDefault="00B153D2">
          <w:pPr>
            <w:pStyle w:val="TM2"/>
            <w:tabs>
              <w:tab w:val="left" w:pos="495"/>
              <w:tab w:val="right" w:leader="dot" w:pos="9062"/>
            </w:tabs>
            <w:rPr>
              <w:del w:id="119" w:author="JACQUOT Vincent" w:date="2017-11-06T09:32:00Z"/>
              <w:rFonts w:asciiTheme="minorHAnsi" w:eastAsiaTheme="minorEastAsia" w:hAnsiTheme="minorHAnsi" w:cstheme="minorBidi"/>
              <w:b w:val="0"/>
              <w:bCs w:val="0"/>
              <w:smallCaps w:val="0"/>
              <w:noProof/>
            </w:rPr>
          </w:pPr>
          <w:del w:id="120" w:author="JACQUOT Vincent" w:date="2017-11-06T09:32:00Z">
            <w:r w:rsidRPr="00D4490C" w:rsidDel="00D4490C">
              <w:rPr>
                <w:rPrChange w:id="121" w:author="JACQUOT Vincent" w:date="2017-11-06T09:32:00Z">
                  <w:rPr>
                    <w:rStyle w:val="Lienhypertexte"/>
                    <w:b w:val="0"/>
                    <w:bCs w:val="0"/>
                    <w:smallCaps w:val="0"/>
                    <w:noProof/>
                  </w:rPr>
                </w:rPrChange>
              </w:rPr>
              <w:delText>4.2</w:delText>
            </w:r>
            <w:r w:rsidDel="00D4490C">
              <w:rPr>
                <w:rFonts w:asciiTheme="minorHAnsi" w:eastAsiaTheme="minorEastAsia" w:hAnsiTheme="minorHAnsi" w:cstheme="minorBidi"/>
                <w:b w:val="0"/>
                <w:bCs w:val="0"/>
                <w:smallCaps w:val="0"/>
                <w:noProof/>
              </w:rPr>
              <w:tab/>
            </w:r>
            <w:r w:rsidRPr="00D4490C" w:rsidDel="00D4490C">
              <w:rPr>
                <w:rPrChange w:id="122" w:author="JACQUOT Vincent" w:date="2017-11-06T09:32:00Z">
                  <w:rPr>
                    <w:rStyle w:val="Lienhypertexte"/>
                    <w:b w:val="0"/>
                    <w:bCs w:val="0"/>
                    <w:smallCaps w:val="0"/>
                    <w:noProof/>
                  </w:rPr>
                </w:rPrChange>
              </w:rPr>
              <w:delText>Démarrer une solution en local</w:delText>
            </w:r>
            <w:r w:rsidDel="00D4490C">
              <w:rPr>
                <w:noProof/>
                <w:webHidden/>
              </w:rPr>
              <w:tab/>
              <w:delText>12</w:delText>
            </w:r>
          </w:del>
        </w:p>
        <w:p w14:paraId="0D6A899C" w14:textId="77777777" w:rsidR="00B153D2" w:rsidDel="00D4490C" w:rsidRDefault="00B153D2">
          <w:pPr>
            <w:pStyle w:val="TM2"/>
            <w:tabs>
              <w:tab w:val="left" w:pos="495"/>
              <w:tab w:val="right" w:leader="dot" w:pos="9062"/>
            </w:tabs>
            <w:rPr>
              <w:del w:id="123" w:author="JACQUOT Vincent" w:date="2017-11-06T09:32:00Z"/>
              <w:rFonts w:asciiTheme="minorHAnsi" w:eastAsiaTheme="minorEastAsia" w:hAnsiTheme="minorHAnsi" w:cstheme="minorBidi"/>
              <w:b w:val="0"/>
              <w:bCs w:val="0"/>
              <w:smallCaps w:val="0"/>
              <w:noProof/>
            </w:rPr>
          </w:pPr>
          <w:del w:id="124" w:author="JACQUOT Vincent" w:date="2017-11-06T09:32:00Z">
            <w:r w:rsidRPr="00D4490C" w:rsidDel="00D4490C">
              <w:rPr>
                <w:rPrChange w:id="125" w:author="JACQUOT Vincent" w:date="2017-11-06T09:32:00Z">
                  <w:rPr>
                    <w:rStyle w:val="Lienhypertexte"/>
                    <w:b w:val="0"/>
                    <w:bCs w:val="0"/>
                    <w:smallCaps w:val="0"/>
                    <w:noProof/>
                  </w:rPr>
                </w:rPrChange>
              </w:rPr>
              <w:delText>4.3</w:delText>
            </w:r>
            <w:r w:rsidDel="00D4490C">
              <w:rPr>
                <w:rFonts w:asciiTheme="minorHAnsi" w:eastAsiaTheme="minorEastAsia" w:hAnsiTheme="minorHAnsi" w:cstheme="minorBidi"/>
                <w:b w:val="0"/>
                <w:bCs w:val="0"/>
                <w:smallCaps w:val="0"/>
                <w:noProof/>
              </w:rPr>
              <w:tab/>
            </w:r>
            <w:r w:rsidRPr="00D4490C" w:rsidDel="00D4490C">
              <w:rPr>
                <w:rPrChange w:id="126" w:author="JACQUOT Vincent" w:date="2017-11-06T09:32:00Z">
                  <w:rPr>
                    <w:rStyle w:val="Lienhypertexte"/>
                    <w:b w:val="0"/>
                    <w:bCs w:val="0"/>
                    <w:smallCaps w:val="0"/>
                    <w:noProof/>
                  </w:rPr>
                </w:rPrChange>
              </w:rPr>
              <w:delText>Appeler un Web Service en local</w:delText>
            </w:r>
            <w:r w:rsidDel="00D4490C">
              <w:rPr>
                <w:noProof/>
                <w:webHidden/>
              </w:rPr>
              <w:tab/>
              <w:delText>14</w:delText>
            </w:r>
          </w:del>
        </w:p>
        <w:p w14:paraId="4B64D720" w14:textId="77777777" w:rsidR="009F761D" w:rsidRDefault="009F47A2">
          <w:r>
            <w:rPr>
              <w:b/>
              <w:bCs/>
              <w:noProof/>
            </w:rPr>
            <w:fldChar w:fldCharType="end"/>
          </w:r>
        </w:p>
      </w:sdtContent>
    </w:sdt>
    <w:p w14:paraId="769DB8AB" w14:textId="77777777" w:rsidR="00CC48D1" w:rsidRDefault="00CC48D1">
      <w:pPr>
        <w:spacing w:before="0" w:after="0" w:line="240" w:lineRule="auto"/>
        <w:jc w:val="left"/>
        <w:rPr>
          <w:rFonts w:ascii="Times New Roman" w:hAnsi="Times New Roman"/>
          <w:sz w:val="22"/>
          <w:szCs w:val="22"/>
          <w:u w:val="single"/>
        </w:rPr>
      </w:pPr>
      <w:r>
        <w:rPr>
          <w:rFonts w:ascii="Times New Roman" w:hAnsi="Times New Roman"/>
          <w:sz w:val="22"/>
          <w:szCs w:val="22"/>
          <w:u w:val="single"/>
        </w:rPr>
        <w:br w:type="page"/>
      </w:r>
    </w:p>
    <w:p w14:paraId="1BC2745B" w14:textId="0CF8C1B0" w:rsidR="00BE1D04" w:rsidRDefault="000A5C3B" w:rsidP="009E2945">
      <w:pPr>
        <w:pStyle w:val="Titre1"/>
      </w:pPr>
      <w:bookmarkStart w:id="127" w:name="_Toc497724080"/>
      <w:r>
        <w:lastRenderedPageBreak/>
        <w:t>Base</w:t>
      </w:r>
      <w:r w:rsidR="00A26E83">
        <w:t xml:space="preserve"> de registre</w:t>
      </w:r>
      <w:bookmarkEnd w:id="127"/>
    </w:p>
    <w:p w14:paraId="10395551" w14:textId="184BFA9E" w:rsidR="00F337D7" w:rsidRDefault="00F337D7" w:rsidP="00F337D7">
      <w:r>
        <w:t xml:space="preserve">Une partie de la configuration </w:t>
      </w:r>
      <w:r w:rsidR="00D21113">
        <w:t>nécessaire aux développements</w:t>
      </w:r>
      <w:r w:rsidR="004D7A1A">
        <w:t xml:space="preserve"> est stockée</w:t>
      </w:r>
      <w:r>
        <w:t xml:space="preserve"> en base de registre. Pour pouvoir exécuter les applications du moteur sur un poste de développement, une configuration minimale doit être insérée dans la base de registre :</w:t>
      </w:r>
    </w:p>
    <w:p w14:paraId="6AF6307B" w14:textId="38D2FC21" w:rsidR="00F337D7" w:rsidRDefault="00F337D7" w:rsidP="00F337D7">
      <w:pPr>
        <w:pStyle w:val="Paragraphedeliste"/>
        <w:numPr>
          <w:ilvl w:val="0"/>
          <w:numId w:val="41"/>
        </w:numPr>
      </w:pPr>
      <w:r>
        <w:t xml:space="preserve">La configuration du </w:t>
      </w:r>
      <w:r w:rsidR="006D3247">
        <w:t>chiffrement</w:t>
      </w:r>
    </w:p>
    <w:p w14:paraId="7928A8A7" w14:textId="4BBCEB2F" w:rsidR="00F337D7" w:rsidRDefault="00F337D7" w:rsidP="00F337D7">
      <w:pPr>
        <w:pStyle w:val="Paragraphedeliste"/>
        <w:numPr>
          <w:ilvl w:val="0"/>
          <w:numId w:val="41"/>
        </w:numPr>
      </w:pPr>
      <w:r>
        <w:t xml:space="preserve">Les chaînes de connexion </w:t>
      </w:r>
      <w:r w:rsidR="00C54EAD">
        <w:t>des</w:t>
      </w:r>
      <w:r>
        <w:t xml:space="preserve"> bases de données</w:t>
      </w:r>
      <w:r w:rsidR="0009728E">
        <w:t xml:space="preserve"> de test</w:t>
      </w:r>
    </w:p>
    <w:p w14:paraId="5206325A" w14:textId="19971EC1" w:rsidR="00C54EAD" w:rsidRDefault="00B63268" w:rsidP="00C54EAD">
      <w:r>
        <w:t xml:space="preserve">Pour appliquer cette configuration, il faut inscrire </w:t>
      </w:r>
      <w:r w:rsidR="004613E9">
        <w:t>les fichiers suivants dans la base de registre</w:t>
      </w:r>
      <w:r w:rsidR="00114EBA">
        <w:t> :</w:t>
      </w:r>
    </w:p>
    <w:p w14:paraId="6A94E3A1" w14:textId="5AB05D39" w:rsidR="00502B6B" w:rsidRDefault="006D3247" w:rsidP="00E400AF">
      <w:pPr>
        <w:pStyle w:val="Paragraphedeliste"/>
        <w:numPr>
          <w:ilvl w:val="0"/>
          <w:numId w:val="42"/>
        </w:numPr>
      </w:pPr>
      <w:r>
        <w:t>BaseDeDonnees</w:t>
      </w:r>
      <w:r w:rsidR="00502B6B">
        <w:t>.reg</w:t>
      </w:r>
    </w:p>
    <w:p w14:paraId="3B868603" w14:textId="3E768067" w:rsidR="006D3247" w:rsidRDefault="006D3247" w:rsidP="00E400AF">
      <w:pPr>
        <w:pStyle w:val="Paragraphedeliste"/>
        <w:numPr>
          <w:ilvl w:val="0"/>
          <w:numId w:val="42"/>
        </w:numPr>
      </w:pPr>
      <w:r>
        <w:t>Chiffrement</w:t>
      </w:r>
      <w:r w:rsidR="00250624">
        <w:t>.reg</w:t>
      </w:r>
    </w:p>
    <w:p w14:paraId="0CF31813" w14:textId="64EF3DEF" w:rsidR="00AA40B1" w:rsidRDefault="00F71FDF" w:rsidP="00F71FDF">
      <w:r>
        <w:t>Les fichiers sont disponibles ci-dessous :</w:t>
      </w:r>
    </w:p>
    <w:p w14:paraId="2E3FCFF5" w14:textId="5ED61AC4" w:rsidR="00250624" w:rsidRPr="00F337D7" w:rsidRDefault="0035050C" w:rsidP="00250624">
      <w:r w:rsidRPr="0035050C">
        <w:object w:dxaOrig="1966" w:dyaOrig="811" w14:anchorId="64287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43.5pt" o:ole="">
            <v:imagedata r:id="rId9" o:title=""/>
          </v:shape>
          <o:OLEObject Type="Embed" ProgID="Package" ShapeID="_x0000_i1025" DrawAspect="Content" ObjectID="_1572176508" r:id="rId10"/>
        </w:object>
      </w:r>
      <w:r w:rsidRPr="0035050C">
        <w:object w:dxaOrig="1590" w:dyaOrig="811" w14:anchorId="4705AA30">
          <v:shape id="_x0000_i1026" type="#_x0000_t75" style="width:79.5pt;height:43.5pt" o:ole="">
            <v:imagedata r:id="rId11" o:title=""/>
          </v:shape>
          <o:OLEObject Type="Embed" ProgID="Package" ShapeID="_x0000_i1026" DrawAspect="Content" ObjectID="_1572176509" r:id="rId12"/>
        </w:object>
      </w:r>
    </w:p>
    <w:p w14:paraId="7A27E44C" w14:textId="7725AEE1" w:rsidR="00222A7F" w:rsidRDefault="00C605E7" w:rsidP="00C605E7">
      <w:pPr>
        <w:pStyle w:val="Titre1"/>
      </w:pPr>
      <w:bookmarkStart w:id="128" w:name="_Toc497724081"/>
      <w:r>
        <w:t>Oracle</w:t>
      </w:r>
      <w:bookmarkEnd w:id="128"/>
    </w:p>
    <w:p w14:paraId="00B4151A" w14:textId="0621C388" w:rsidR="00CC251A" w:rsidRPr="00CC251A" w:rsidRDefault="00AA6F7E" w:rsidP="00CC251A">
      <w:r>
        <w:t>Les bri</w:t>
      </w:r>
      <w:r w:rsidR="003C3266">
        <w:t xml:space="preserve">ques du moteur et les batchs </w:t>
      </w:r>
      <w:r>
        <w:t>utilisent</w:t>
      </w:r>
      <w:r w:rsidR="00CC251A">
        <w:t xml:space="preserve"> une base Oracle en version 11g</w:t>
      </w:r>
      <w:r>
        <w:t xml:space="preserve"> pour gérer la persistance</w:t>
      </w:r>
      <w:r w:rsidR="00CC251A">
        <w:t>.</w:t>
      </w:r>
      <w:r>
        <w:t xml:space="preserve"> La base de données de l’environnement de test est accessible depuis les postes de développement</w:t>
      </w:r>
      <w:r w:rsidR="001A63C5">
        <w:t xml:space="preserve"> via </w:t>
      </w:r>
      <w:r w:rsidR="00C20791">
        <w:t>les</w:t>
      </w:r>
      <w:r w:rsidR="001A63C5">
        <w:t xml:space="preserve"> application</w:t>
      </w:r>
      <w:r w:rsidR="00487AFD">
        <w:t>s de test</w:t>
      </w:r>
      <w:r w:rsidR="001A63C5">
        <w:t xml:space="preserve"> ou le client SQL Developer.</w:t>
      </w:r>
    </w:p>
    <w:p w14:paraId="069BB6C4" w14:textId="1EBF2598" w:rsidR="0022754E" w:rsidRPr="0022754E" w:rsidRDefault="0022754E" w:rsidP="0022754E">
      <w:pPr>
        <w:pStyle w:val="Titre2"/>
      </w:pPr>
      <w:bookmarkStart w:id="129" w:name="_Toc497724082"/>
      <w:r>
        <w:t>Driver Oracle</w:t>
      </w:r>
      <w:bookmarkEnd w:id="129"/>
    </w:p>
    <w:p w14:paraId="3BDE06CF" w14:textId="6814CFE5" w:rsidR="00AD794A" w:rsidRDefault="00AD794A" w:rsidP="00C54EAD">
      <w:r>
        <w:t xml:space="preserve">Pour accéder à une base de données Oracle depuis l’environnement d’exécution .NET, certains programmes nécessitent </w:t>
      </w:r>
      <w:r w:rsidR="00221B28">
        <w:t xml:space="preserve">que le drive Oracle pour .NET en version </w:t>
      </w:r>
      <w:r w:rsidR="00221B28" w:rsidRPr="00221B28">
        <w:t>11.2.0.3.0</w:t>
      </w:r>
      <w:r>
        <w:t xml:space="preserve"> soit installé sur la machine.</w:t>
      </w:r>
      <w:r w:rsidR="00E57574">
        <w:t xml:space="preserve"> </w:t>
      </w:r>
      <w:r>
        <w:t>L’install</w:t>
      </w:r>
      <w:r w:rsidR="00E57574">
        <w:t>ation du driver Oracle nécessite d’a</w:t>
      </w:r>
      <w:r w:rsidR="00560085">
        <w:t>voir les droits administrateurs, elle doit être demandée aux internes EID qui transmettrons la demande au STU qui effectuera l’installation.</w:t>
      </w:r>
    </w:p>
    <w:p w14:paraId="2E991C11" w14:textId="1CF35150" w:rsidR="00281438" w:rsidRDefault="00E57574" w:rsidP="00872562">
      <w:r>
        <w:t>Avant de d’effectuer ou de demander l’installation du driver Oracle, vérifiez que les applications sur lesquelles vous travaillez ne peuvent pas se connecter à la base Oracle sans le driver.</w:t>
      </w:r>
      <w:r w:rsidR="00872562">
        <w:t xml:space="preserve"> A l’heure actuelle, </w:t>
      </w:r>
      <w:r w:rsidR="003C3266">
        <w:t xml:space="preserve">seules </w:t>
      </w:r>
      <w:r w:rsidR="00872562">
        <w:t>les applications</w:t>
      </w:r>
      <w:r w:rsidR="003C3266">
        <w:t xml:space="preserve"> suivantes nécessite</w:t>
      </w:r>
      <w:r w:rsidR="00872562">
        <w:t>nt l’instal</w:t>
      </w:r>
      <w:r w:rsidR="003C3266">
        <w:t xml:space="preserve">lation du driver Oracle </w:t>
      </w:r>
      <w:r w:rsidR="00872562">
        <w:t>:</w:t>
      </w:r>
    </w:p>
    <w:p w14:paraId="0B868E83" w14:textId="35EFC68D" w:rsidR="00872562" w:rsidRDefault="00872562" w:rsidP="00872562">
      <w:pPr>
        <w:pStyle w:val="Paragraphedeliste"/>
        <w:numPr>
          <w:ilvl w:val="0"/>
          <w:numId w:val="42"/>
        </w:numPr>
      </w:pPr>
      <w:r>
        <w:t>Les briques moteur basées sur l’</w:t>
      </w:r>
      <w:r w:rsidRPr="00872562">
        <w:rPr>
          <w:i/>
        </w:rPr>
        <w:t>ancien framework</w:t>
      </w:r>
      <w:r>
        <w:t xml:space="preserve"> (ASMX et NHibernate).</w:t>
      </w:r>
    </w:p>
    <w:p w14:paraId="7C18DC20" w14:textId="60C1BBB9" w:rsidR="00725CE1" w:rsidRDefault="00725CE1" w:rsidP="00872562">
      <w:pPr>
        <w:pStyle w:val="Paragraphedeliste"/>
        <w:numPr>
          <w:ilvl w:val="0"/>
          <w:numId w:val="42"/>
        </w:numPr>
      </w:pPr>
      <w:r>
        <w:t>Les batchs de traitement de masse qui opèrent directement en base de données.</w:t>
      </w:r>
    </w:p>
    <w:p w14:paraId="25411FF0" w14:textId="3E82EB2D" w:rsidR="003C0EC4" w:rsidRDefault="003C0EC4" w:rsidP="003C0EC4">
      <w:pPr>
        <w:pStyle w:val="Titre2"/>
      </w:pPr>
      <w:bookmarkStart w:id="130" w:name="_Toc497724083"/>
      <w:r>
        <w:t>SQL Developer</w:t>
      </w:r>
      <w:bookmarkEnd w:id="130"/>
    </w:p>
    <w:p w14:paraId="16FA291D" w14:textId="467EB64E" w:rsidR="00AA2A7F" w:rsidRDefault="00043CA8" w:rsidP="00043CA8">
      <w:r>
        <w:t xml:space="preserve">SQL Developer est l’outil </w:t>
      </w:r>
      <w:r w:rsidR="00412F00">
        <w:t xml:space="preserve">utilisé pour manipuler les bases de données de développement. Il est présent sur les machines dans le répertoire </w:t>
      </w:r>
      <w:r w:rsidR="00412F00" w:rsidRPr="00BC60C4">
        <w:rPr>
          <w:rFonts w:ascii="Consolas" w:hAnsi="Consolas" w:cs="Consolas"/>
        </w:rPr>
        <w:t>C:/sqldeveloper</w:t>
      </w:r>
      <w:r w:rsidR="00AA2A7F" w:rsidRPr="00BC60C4">
        <w:rPr>
          <w:rFonts w:ascii="Consolas" w:hAnsi="Consolas" w:cs="Consolas"/>
        </w:rPr>
        <w:t>/sqldeveloper.exe</w:t>
      </w:r>
      <w:r w:rsidR="00AA2A7F">
        <w:t>.</w:t>
      </w:r>
    </w:p>
    <w:p w14:paraId="24428512" w14:textId="26F7C28E" w:rsidR="005C6E13" w:rsidRDefault="005C6E13" w:rsidP="005C6E13">
      <w:pPr>
        <w:pStyle w:val="Titre3"/>
      </w:pPr>
      <w:bookmarkStart w:id="131" w:name="_Toc497724084"/>
      <w:r>
        <w:lastRenderedPageBreak/>
        <w:t>Résolution du problème de démarrage</w:t>
      </w:r>
      <w:bookmarkEnd w:id="131"/>
    </w:p>
    <w:p w14:paraId="0624B944" w14:textId="5CCF6C0A" w:rsidR="00AA2A7F" w:rsidRDefault="00AA2A7F" w:rsidP="00043CA8">
      <w:r>
        <w:t>Il y a actuellement un pr</w:t>
      </w:r>
      <w:r w:rsidR="008C22C1">
        <w:t>oblème sur les VM qui provoque</w:t>
      </w:r>
      <w:r>
        <w:t xml:space="preserve"> une erreur au démarrage d</w:t>
      </w:r>
      <w:r w:rsidR="00933374">
        <w:t xml:space="preserve">e </w:t>
      </w:r>
      <w:r>
        <w:t>SQL Developer.</w:t>
      </w:r>
      <w:r w:rsidR="00BE3B26">
        <w:t xml:space="preserve"> Au démarrage du programme, SQL Developer indique qu’</w:t>
      </w:r>
      <w:r w:rsidR="00746F5D">
        <w:t xml:space="preserve">il ne trouve pas la librairie </w:t>
      </w:r>
      <w:r w:rsidR="00BE3B26">
        <w:t>MSVCR71</w:t>
      </w:r>
      <w:r w:rsidR="00746F5D">
        <w:t>.dll</w:t>
      </w:r>
      <w:r w:rsidR="00BE3B26">
        <w:t>.</w:t>
      </w:r>
    </w:p>
    <w:p w14:paraId="2F55B828" w14:textId="77777777" w:rsidR="00A75D44" w:rsidRDefault="00A75D44" w:rsidP="00A75D44">
      <w:pPr>
        <w:keepNext/>
        <w:jc w:val="center"/>
      </w:pPr>
      <w:r>
        <w:rPr>
          <w:noProof/>
        </w:rPr>
        <w:drawing>
          <wp:inline distT="0" distB="0" distL="0" distR="0" wp14:anchorId="5182DE92" wp14:editId="6A2CF4BF">
            <wp:extent cx="4658375" cy="1762371"/>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Developer_Erreur_MSVCR71.dll.png"/>
                    <pic:cNvPicPr/>
                  </pic:nvPicPr>
                  <pic:blipFill>
                    <a:blip r:embed="rId13">
                      <a:extLst>
                        <a:ext uri="{28A0092B-C50C-407E-A947-70E740481C1C}">
                          <a14:useLocalDpi xmlns:a14="http://schemas.microsoft.com/office/drawing/2010/main" val="0"/>
                        </a:ext>
                      </a:extLst>
                    </a:blip>
                    <a:stretch>
                      <a:fillRect/>
                    </a:stretch>
                  </pic:blipFill>
                  <pic:spPr>
                    <a:xfrm>
                      <a:off x="0" y="0"/>
                      <a:ext cx="4658375" cy="1762371"/>
                    </a:xfrm>
                    <a:prstGeom prst="rect">
                      <a:avLst/>
                    </a:prstGeom>
                  </pic:spPr>
                </pic:pic>
              </a:graphicData>
            </a:graphic>
          </wp:inline>
        </w:drawing>
      </w:r>
    </w:p>
    <w:p w14:paraId="56AE6E74" w14:textId="26BB6DC7" w:rsidR="00BE3B26" w:rsidRDefault="00A75D44" w:rsidP="00A75D44">
      <w:pPr>
        <w:pStyle w:val="Lgende"/>
      </w:pPr>
      <w:r>
        <w:t xml:space="preserve">Figure </w:t>
      </w:r>
      <w:fldSimple w:instr=" SEQ Figure \* ARABIC ">
        <w:r w:rsidR="00B37031">
          <w:rPr>
            <w:noProof/>
          </w:rPr>
          <w:t>1</w:t>
        </w:r>
      </w:fldSimple>
      <w:r>
        <w:t xml:space="preserve"> -</w:t>
      </w:r>
      <w:r w:rsidR="00933374">
        <w:t xml:space="preserve"> Erreur indiquée au démarrage de </w:t>
      </w:r>
      <w:r>
        <w:t>SQL Developer</w:t>
      </w:r>
    </w:p>
    <w:p w14:paraId="29358BB2" w14:textId="09AA0615" w:rsidR="00B1364B" w:rsidRDefault="004E2DC7" w:rsidP="004E2DC7">
      <w:r>
        <w:t xml:space="preserve">Cette DLL est en fait disponible dans le répertoire </w:t>
      </w:r>
      <w:r w:rsidRPr="004E2DC7">
        <w:rPr>
          <w:rFonts w:ascii="Consolas" w:hAnsi="Consolas" w:cs="Consolas"/>
        </w:rPr>
        <w:t>C:\sqldeveloper\jdk\jre\bin</w:t>
      </w:r>
      <w:r>
        <w:t xml:space="preserve">. La manière la plus simple de corriger ce problème est de copier le fichier </w:t>
      </w:r>
      <w:r w:rsidRPr="004E2DC7">
        <w:rPr>
          <w:rFonts w:ascii="Consolas" w:hAnsi="Consolas" w:cs="Consolas"/>
        </w:rPr>
        <w:t>msvcr71.dll</w:t>
      </w:r>
      <w:r>
        <w:t xml:space="preserve"> à la racine du répertoire </w:t>
      </w:r>
      <w:r w:rsidRPr="004E2DC7">
        <w:rPr>
          <w:rFonts w:ascii="Consolas" w:hAnsi="Consolas" w:cs="Consolas"/>
        </w:rPr>
        <w:t>C:\sqldeveloper</w:t>
      </w:r>
      <w:r>
        <w:t>.</w:t>
      </w:r>
      <w:r w:rsidR="00141D2A">
        <w:t xml:space="preserve"> Une fois le fichier en place, SQL Developer accepte de démarrer.</w:t>
      </w:r>
    </w:p>
    <w:p w14:paraId="252ED295" w14:textId="76924663" w:rsidR="00D35964" w:rsidRDefault="00D35964" w:rsidP="00D35964">
      <w:pPr>
        <w:pStyle w:val="Titre3"/>
      </w:pPr>
      <w:bookmarkStart w:id="132" w:name="_Toc497724085"/>
      <w:r>
        <w:t xml:space="preserve">Connexion </w:t>
      </w:r>
      <w:r w:rsidR="00CF3552">
        <w:t>aux bases de données</w:t>
      </w:r>
      <w:bookmarkEnd w:id="132"/>
    </w:p>
    <w:p w14:paraId="04B1AEEB" w14:textId="6C8E6177" w:rsidR="00C55C05" w:rsidRDefault="001A108D" w:rsidP="004E2DC7">
      <w:r>
        <w:t xml:space="preserve">Pour se connecter à une base de données, il faut ajouter </w:t>
      </w:r>
      <w:r w:rsidR="00325A74">
        <w:t>les</w:t>
      </w:r>
      <w:r>
        <w:t xml:space="preserve"> nouvelle</w:t>
      </w:r>
      <w:r w:rsidR="00325A74">
        <w:t>s</w:t>
      </w:r>
      <w:r>
        <w:t xml:space="preserve"> connexion</w:t>
      </w:r>
      <w:r w:rsidR="00325A74">
        <w:t>s</w:t>
      </w:r>
      <w:r>
        <w:t xml:space="preserve"> dans le panneau </w:t>
      </w:r>
      <w:r w:rsidRPr="001A108D">
        <w:rPr>
          <w:b/>
          <w:i/>
        </w:rPr>
        <w:t>Connexions</w:t>
      </w:r>
      <w:r>
        <w:t xml:space="preserve"> à gauche de l’espace de travail.</w:t>
      </w:r>
      <w:r w:rsidR="00325A74">
        <w:t xml:space="preserve"> Le fichier ci-dessous permet d’importer toutes les connexions dont vous avez besoin</w:t>
      </w:r>
      <w:r w:rsidR="00C55C05">
        <w:t xml:space="preserve"> pour développer</w:t>
      </w:r>
      <w:r w:rsidR="00325A74">
        <w:t>.</w:t>
      </w:r>
    </w:p>
    <w:p w14:paraId="2D3DFA15" w14:textId="3E723318" w:rsidR="00C55C05" w:rsidRDefault="00063035" w:rsidP="004E2DC7">
      <w:r>
        <w:object w:dxaOrig="1543" w:dyaOrig="1000" w14:anchorId="59D4058D">
          <v:shape id="_x0000_i1027" type="#_x0000_t75" style="width:79.5pt;height:50.25pt" o:ole="">
            <v:imagedata r:id="rId14" o:title=""/>
          </v:shape>
          <o:OLEObject Type="Embed" ProgID="Package" ShapeID="_x0000_i1027" DrawAspect="Icon" ObjectID="_1572176510" r:id="rId15"/>
        </w:object>
      </w:r>
    </w:p>
    <w:p w14:paraId="341C6867" w14:textId="2F901B3B" w:rsidR="001A108D" w:rsidRDefault="008429E9" w:rsidP="004E2DC7">
      <w:pPr>
        <w:rPr>
          <w:b/>
          <w:i/>
        </w:rPr>
      </w:pPr>
      <w:r>
        <w:t>Faites un clic-droit sur l</w:t>
      </w:r>
      <w:r w:rsidR="00325A74">
        <w:t>a racine de la liste des connex</w:t>
      </w:r>
      <w:r>
        <w:t xml:space="preserve">ions pour ouvrir le menu contextuel puis cliquez sur </w:t>
      </w:r>
      <w:r w:rsidR="00325A74">
        <w:rPr>
          <w:b/>
          <w:i/>
        </w:rPr>
        <w:t>Importer des connexions</w:t>
      </w:r>
      <w:r w:rsidRPr="008429E9">
        <w:rPr>
          <w:b/>
          <w:i/>
        </w:rPr>
        <w:t>…</w:t>
      </w:r>
    </w:p>
    <w:p w14:paraId="1BC7F2F9" w14:textId="77777777" w:rsidR="008429E9" w:rsidRDefault="008429E9" w:rsidP="008429E9">
      <w:pPr>
        <w:keepNext/>
        <w:jc w:val="center"/>
      </w:pPr>
      <w:r>
        <w:rPr>
          <w:noProof/>
        </w:rPr>
        <w:drawing>
          <wp:inline distT="0" distB="0" distL="0" distR="0" wp14:anchorId="35E6F5C2" wp14:editId="384F4921">
            <wp:extent cx="2676899" cy="1631808"/>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Developer_NouvelleConnexion.png"/>
                    <pic:cNvPicPr/>
                  </pic:nvPicPr>
                  <pic:blipFill>
                    <a:blip r:embed="rId16">
                      <a:extLst>
                        <a:ext uri="{28A0092B-C50C-407E-A947-70E740481C1C}">
                          <a14:useLocalDpi xmlns:a14="http://schemas.microsoft.com/office/drawing/2010/main" val="0"/>
                        </a:ext>
                      </a:extLst>
                    </a:blip>
                    <a:stretch>
                      <a:fillRect/>
                    </a:stretch>
                  </pic:blipFill>
                  <pic:spPr>
                    <a:xfrm>
                      <a:off x="0" y="0"/>
                      <a:ext cx="2676899" cy="1631808"/>
                    </a:xfrm>
                    <a:prstGeom prst="rect">
                      <a:avLst/>
                    </a:prstGeom>
                  </pic:spPr>
                </pic:pic>
              </a:graphicData>
            </a:graphic>
          </wp:inline>
        </w:drawing>
      </w:r>
    </w:p>
    <w:p w14:paraId="72C511CF" w14:textId="44745A2D" w:rsidR="008429E9" w:rsidRDefault="008429E9" w:rsidP="008429E9">
      <w:pPr>
        <w:pStyle w:val="Lgende"/>
      </w:pPr>
      <w:r>
        <w:t xml:space="preserve">Figure </w:t>
      </w:r>
      <w:fldSimple w:instr=" SEQ Figure \* ARABIC ">
        <w:r w:rsidR="00B37031">
          <w:rPr>
            <w:noProof/>
          </w:rPr>
          <w:t>2</w:t>
        </w:r>
      </w:fldSimple>
      <w:r>
        <w:t xml:space="preserve"> </w:t>
      </w:r>
      <w:r w:rsidR="008C78DD">
        <w:t>–</w:t>
      </w:r>
      <w:r>
        <w:t xml:space="preserve"> </w:t>
      </w:r>
      <w:r w:rsidR="008C78DD">
        <w:t>Import de</w:t>
      </w:r>
      <w:r>
        <w:t xml:space="preserve"> connexion</w:t>
      </w:r>
      <w:r w:rsidR="008C78DD">
        <w:t>s</w:t>
      </w:r>
      <w:r>
        <w:t xml:space="preserve"> dans SQL Developer</w:t>
      </w:r>
    </w:p>
    <w:p w14:paraId="69841C95" w14:textId="77777777" w:rsidR="000F1B3D" w:rsidRDefault="008C78DD" w:rsidP="008C78DD">
      <w:r>
        <w:t>Vous devez sélectionner le fichier XML qui contient les connexions</w:t>
      </w:r>
      <w:r w:rsidR="000F1B3D">
        <w:t xml:space="preserve"> puis cliquez sur </w:t>
      </w:r>
      <w:r w:rsidR="000F1B3D" w:rsidRPr="000F1B3D">
        <w:rPr>
          <w:b/>
          <w:i/>
        </w:rPr>
        <w:t>suivant</w:t>
      </w:r>
      <w:r>
        <w:t>.</w:t>
      </w:r>
    </w:p>
    <w:p w14:paraId="3EB43847" w14:textId="367A7461" w:rsidR="008C78DD" w:rsidRDefault="000F1B3D" w:rsidP="008C78DD">
      <w:r>
        <w:lastRenderedPageBreak/>
        <w:t xml:space="preserve">L’étape suivante vous permet de renseigner la clé de cryptage qui protège les mots de passe stockés dans le fichier. Le fichier contient uniquement les mots de passe des bases de données de développement. Le mot de passe à renseigner est </w:t>
      </w:r>
      <w:r w:rsidRPr="000F1B3D">
        <w:rPr>
          <w:rFonts w:ascii="Consolas" w:hAnsi="Consolas" w:cs="Consolas"/>
        </w:rPr>
        <w:t>EIF_BASES</w:t>
      </w:r>
      <w:r>
        <w:t>.</w:t>
      </w:r>
    </w:p>
    <w:p w14:paraId="4CF1618A" w14:textId="77777777" w:rsidR="000F1B3D" w:rsidRDefault="000F1B3D" w:rsidP="000F1B3D">
      <w:pPr>
        <w:keepNext/>
        <w:jc w:val="center"/>
      </w:pPr>
      <w:r>
        <w:rPr>
          <w:noProof/>
        </w:rPr>
        <w:drawing>
          <wp:inline distT="0" distB="0" distL="0" distR="0" wp14:anchorId="58FA22FE" wp14:editId="08747B21">
            <wp:extent cx="5760720" cy="43275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Developer_ImportConnexionsMotDePass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327525"/>
                    </a:xfrm>
                    <a:prstGeom prst="rect">
                      <a:avLst/>
                    </a:prstGeom>
                  </pic:spPr>
                </pic:pic>
              </a:graphicData>
            </a:graphic>
          </wp:inline>
        </w:drawing>
      </w:r>
    </w:p>
    <w:p w14:paraId="20134C31" w14:textId="3489FF02" w:rsidR="000F1B3D" w:rsidRDefault="000F1B3D" w:rsidP="000F1B3D">
      <w:pPr>
        <w:pStyle w:val="Lgende"/>
      </w:pPr>
      <w:r>
        <w:t xml:space="preserve">Figure </w:t>
      </w:r>
      <w:fldSimple w:instr=" SEQ Figure \* ARABIC ">
        <w:r w:rsidR="00B37031">
          <w:rPr>
            <w:noProof/>
          </w:rPr>
          <w:t>3</w:t>
        </w:r>
      </w:fldSimple>
      <w:r>
        <w:t xml:space="preserve"> - Saisie de la clé de cryptage des mots de passe</w:t>
      </w:r>
    </w:p>
    <w:p w14:paraId="12CF703A" w14:textId="005511D9" w:rsidR="000F1B3D" w:rsidRDefault="000F1B3D" w:rsidP="000F1B3D">
      <w:r>
        <w:t>Sélectionnez enfin les connexions que vous souhaitez importer. A la fin de l’import, les nouvelles connexions apparaissent dans la liste des connexions à droite</w:t>
      </w:r>
      <w:r w:rsidR="00673459">
        <w:t xml:space="preserve"> de l’espace de travail</w:t>
      </w:r>
      <w:r>
        <w:t>.</w:t>
      </w:r>
      <w:r w:rsidR="00673459">
        <w:t xml:space="preserve"> Pour vous connecter, double-cliquez sur le nom de connexion. SQL Developer ouvre alors une fenêtre qui permet d’écrire et d’exécuter des requêtes.</w:t>
      </w:r>
    </w:p>
    <w:p w14:paraId="67951EE5" w14:textId="3E4AD81D" w:rsidR="008429E9" w:rsidRDefault="000F1B3D" w:rsidP="008429E9">
      <w:r>
        <w:t xml:space="preserve">Il est possible de configurer individuellement les connexions importées. Par exemple, si la configuration par défaut ne vous convient pas ou que le mot de passe n’est pas renseigné. Pour cela, faites un clic droit sur la connexion et cliquez sur </w:t>
      </w:r>
      <w:r w:rsidRPr="000F1B3D">
        <w:rPr>
          <w:b/>
          <w:i/>
        </w:rPr>
        <w:t>Propriétés</w:t>
      </w:r>
      <w:r>
        <w:t xml:space="preserve">. </w:t>
      </w:r>
      <w:r w:rsidR="002B1CD1">
        <w:t xml:space="preserve">La fenêtre qui s’ouvre vous permet de configurer la </w:t>
      </w:r>
      <w:r>
        <w:t>connexion.</w:t>
      </w:r>
    </w:p>
    <w:p w14:paraId="5E358960" w14:textId="77777777" w:rsidR="005E6C85" w:rsidRDefault="005E6C85" w:rsidP="005E6C85">
      <w:pPr>
        <w:keepNext/>
        <w:jc w:val="center"/>
      </w:pPr>
      <w:r>
        <w:rPr>
          <w:noProof/>
        </w:rPr>
        <w:lastRenderedPageBreak/>
        <w:drawing>
          <wp:inline distT="0" distB="0" distL="0" distR="0" wp14:anchorId="0529AA9B" wp14:editId="7F86D877">
            <wp:extent cx="5760720" cy="29952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Developer_ConfigurationConnexio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70A2E8E5" w14:textId="619687A6" w:rsidR="005E6C85" w:rsidRDefault="005E6C85" w:rsidP="005E6C85">
      <w:pPr>
        <w:pStyle w:val="Lgende"/>
      </w:pPr>
      <w:r>
        <w:t xml:space="preserve">Figure </w:t>
      </w:r>
      <w:fldSimple w:instr=" SEQ Figure \* ARABIC ">
        <w:r w:rsidR="00B37031">
          <w:rPr>
            <w:noProof/>
          </w:rPr>
          <w:t>4</w:t>
        </w:r>
      </w:fldSimple>
      <w:r>
        <w:t xml:space="preserve"> - Configuration d'une connexion dans SQL Developer</w:t>
      </w:r>
    </w:p>
    <w:p w14:paraId="6C6E62F2" w14:textId="77777777" w:rsidR="004968EE" w:rsidRDefault="005E6C85" w:rsidP="000F1B3D">
      <w:r>
        <w:t xml:space="preserve">Cliquez sur le bouton </w:t>
      </w:r>
      <w:r w:rsidRPr="005E6C85">
        <w:rPr>
          <w:b/>
          <w:i/>
        </w:rPr>
        <w:t>Tester</w:t>
      </w:r>
      <w:r>
        <w:t xml:space="preserve"> pour vérifier que les informations sont valides et que la connexion fonctionne. Si la connexion fonctionne, cliquez sur le bouton </w:t>
      </w:r>
      <w:r w:rsidRPr="005E6C85">
        <w:rPr>
          <w:b/>
          <w:i/>
        </w:rPr>
        <w:t>Enregistrer</w:t>
      </w:r>
      <w:r w:rsidR="004968EE">
        <w:t>.</w:t>
      </w:r>
    </w:p>
    <w:p w14:paraId="0C7C01EA" w14:textId="1F52D4A1" w:rsidR="0015049F" w:rsidRDefault="0015049F" w:rsidP="00C605E7">
      <w:pPr>
        <w:pStyle w:val="Titre1"/>
      </w:pPr>
      <w:bookmarkStart w:id="133" w:name="_Toc497724086"/>
      <w:r>
        <w:t>Visual Studio</w:t>
      </w:r>
      <w:bookmarkEnd w:id="133"/>
    </w:p>
    <w:p w14:paraId="1C3419DE" w14:textId="62DE3DC4" w:rsidR="0015049F" w:rsidRDefault="00F24BF9" w:rsidP="00F24BF9">
      <w:pPr>
        <w:pStyle w:val="Titre2"/>
      </w:pPr>
      <w:bookmarkStart w:id="134" w:name="_Toc497724087"/>
      <w:r>
        <w:t>Dépôt NuGet</w:t>
      </w:r>
      <w:bookmarkEnd w:id="134"/>
    </w:p>
    <w:p w14:paraId="4B930972" w14:textId="6F1933FB" w:rsidR="00F24BF9" w:rsidRDefault="00F24BF9" w:rsidP="00F24BF9">
      <w:r>
        <w:t xml:space="preserve">Les différentes briques du moteur utilisent des paquets NuGet pour référencer les briques communes et les références partagées. Les développeurs EIT disposent d’un dépôt NuGet spécifique hébergé sur </w:t>
      </w:r>
      <w:r w:rsidRPr="001D4DB4">
        <w:rPr>
          <w:i/>
        </w:rPr>
        <w:t>Artifactory</w:t>
      </w:r>
      <w:r>
        <w:t>. Il contient les DLL partagées internes et sert également de proxy pour dép</w:t>
      </w:r>
      <w:r w:rsidR="00066C0D">
        <w:t>ôt le NuGet officiel qui contient l’outillage de Microsoft (Entity Framework, MEF).</w:t>
      </w:r>
    </w:p>
    <w:p w14:paraId="533BAEA9" w14:textId="19C71D33" w:rsidR="00782533" w:rsidRDefault="00782533" w:rsidP="00F24BF9">
      <w:r>
        <w:t xml:space="preserve">Le dépôt NuGet doit être configuré dans Visual Studio. La configuration est accessible depuis le menu </w:t>
      </w:r>
      <w:r w:rsidRPr="00782533">
        <w:rPr>
          <w:b/>
          <w:i/>
        </w:rPr>
        <w:t>Tools</w:t>
      </w:r>
      <w:r>
        <w:t xml:space="preserve">, </w:t>
      </w:r>
      <w:r w:rsidRPr="00782533">
        <w:rPr>
          <w:b/>
          <w:i/>
        </w:rPr>
        <w:t>NuGet Package Manager</w:t>
      </w:r>
      <w:r>
        <w:t xml:space="preserve"> puis </w:t>
      </w:r>
      <w:r w:rsidRPr="00782533">
        <w:rPr>
          <w:b/>
          <w:i/>
        </w:rPr>
        <w:t>Package Manager Settings</w:t>
      </w:r>
      <w:r>
        <w:t>.</w:t>
      </w:r>
    </w:p>
    <w:p w14:paraId="38BA34EE" w14:textId="77777777" w:rsidR="00F7122F" w:rsidRDefault="00F7122F" w:rsidP="00F7122F">
      <w:pPr>
        <w:keepNext/>
        <w:jc w:val="center"/>
      </w:pPr>
      <w:r>
        <w:rPr>
          <w:noProof/>
        </w:rPr>
        <w:lastRenderedPageBreak/>
        <w:drawing>
          <wp:inline distT="0" distB="0" distL="0" distR="0" wp14:anchorId="75422B8E" wp14:editId="3DE79721">
            <wp:extent cx="5250397" cy="2668078"/>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S2015_ToolsMenu_NuGet_Settings.png"/>
                    <pic:cNvPicPr/>
                  </pic:nvPicPr>
                  <pic:blipFill>
                    <a:blip r:embed="rId19">
                      <a:extLst>
                        <a:ext uri="{28A0092B-C50C-407E-A947-70E740481C1C}">
                          <a14:useLocalDpi xmlns:a14="http://schemas.microsoft.com/office/drawing/2010/main" val="0"/>
                        </a:ext>
                      </a:extLst>
                    </a:blip>
                    <a:stretch>
                      <a:fillRect/>
                    </a:stretch>
                  </pic:blipFill>
                  <pic:spPr>
                    <a:xfrm>
                      <a:off x="0" y="0"/>
                      <a:ext cx="5250397" cy="2668078"/>
                    </a:xfrm>
                    <a:prstGeom prst="rect">
                      <a:avLst/>
                    </a:prstGeom>
                  </pic:spPr>
                </pic:pic>
              </a:graphicData>
            </a:graphic>
          </wp:inline>
        </w:drawing>
      </w:r>
    </w:p>
    <w:p w14:paraId="36170A0A" w14:textId="2870865D" w:rsidR="00F7122F" w:rsidRDefault="00F7122F" w:rsidP="00F7122F">
      <w:pPr>
        <w:pStyle w:val="Lgende"/>
        <w:rPr>
          <w:i/>
        </w:rPr>
      </w:pPr>
      <w:r>
        <w:t xml:space="preserve">Figure </w:t>
      </w:r>
      <w:fldSimple w:instr=" SEQ Figure \* ARABIC ">
        <w:r w:rsidR="00B37031">
          <w:rPr>
            <w:noProof/>
          </w:rPr>
          <w:t>5</w:t>
        </w:r>
      </w:fldSimple>
      <w:r>
        <w:t xml:space="preserve"> - La configuration des dépôts NuGet est accessible depuis le menu </w:t>
      </w:r>
      <w:r w:rsidRPr="00F7122F">
        <w:rPr>
          <w:i/>
        </w:rPr>
        <w:t>Tools</w:t>
      </w:r>
    </w:p>
    <w:p w14:paraId="0BECD0E5" w14:textId="5E806E66" w:rsidR="00F7122F" w:rsidRDefault="00912AEC" w:rsidP="00F7122F">
      <w:r>
        <w:t xml:space="preserve">La section </w:t>
      </w:r>
      <w:r w:rsidRPr="00912AEC">
        <w:rPr>
          <w:b/>
          <w:i/>
        </w:rPr>
        <w:t>Package Sources</w:t>
      </w:r>
      <w:r>
        <w:t xml:space="preserve"> contient la liste des dépôts configurés dans Visual Studio. Le dép</w:t>
      </w:r>
      <w:r w:rsidR="001D4DB4">
        <w:t xml:space="preserve">ôt </w:t>
      </w:r>
      <w:r w:rsidR="001D4DB4" w:rsidRPr="001D4DB4">
        <w:rPr>
          <w:i/>
        </w:rPr>
        <w:t>Artifactory</w:t>
      </w:r>
      <w:r w:rsidR="001D4DB4">
        <w:t xml:space="preserve"> </w:t>
      </w:r>
      <w:r>
        <w:t>doit y être ajouté et placé en première pos</w:t>
      </w:r>
      <w:r w:rsidR="009F3BB0">
        <w:t>ition dans la liste de priorité</w:t>
      </w:r>
      <w:r>
        <w:t>.</w:t>
      </w:r>
      <w:r w:rsidR="009F3BB0">
        <w:t xml:space="preserve"> </w:t>
      </w:r>
      <w:r w:rsidR="001D4DB4">
        <w:t xml:space="preserve">Son URL est </w:t>
      </w:r>
      <w:r w:rsidR="009E0FCF">
        <w:t>la</w:t>
      </w:r>
      <w:r w:rsidR="001D4DB4">
        <w:t xml:space="preserve"> suivante : </w:t>
      </w:r>
      <w:hyperlink r:id="rId20" w:history="1">
        <w:r w:rsidR="00406562" w:rsidRPr="00251E44">
          <w:rPr>
            <w:rStyle w:val="Lienhypertexte"/>
            <w:rFonts w:ascii="Consolas" w:hAnsi="Consolas" w:cs="Consolas"/>
          </w:rPr>
          <w:t>http://artifactory.eit.cm-cic.fr:8081/artifactory/api/nuget/nuget</w:t>
        </w:r>
      </w:hyperlink>
      <w:r w:rsidR="001D4DB4">
        <w:t>.</w:t>
      </w:r>
    </w:p>
    <w:p w14:paraId="4C7DBEEF" w14:textId="65FEE3CE" w:rsidR="008948E4" w:rsidRDefault="00406562" w:rsidP="008948E4">
      <w:pPr>
        <w:keepNext/>
      </w:pPr>
      <w:r>
        <w:rPr>
          <w:noProof/>
        </w:rPr>
        <w:drawing>
          <wp:inline distT="0" distB="0" distL="0" distR="0" wp14:anchorId="7E765642" wp14:editId="39640D2F">
            <wp:extent cx="5760720" cy="3351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S2015_ToolsMenu_NuGet_Settings.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351530"/>
                    </a:xfrm>
                    <a:prstGeom prst="rect">
                      <a:avLst/>
                    </a:prstGeom>
                  </pic:spPr>
                </pic:pic>
              </a:graphicData>
            </a:graphic>
          </wp:inline>
        </w:drawing>
      </w:r>
    </w:p>
    <w:p w14:paraId="7F63FC8E" w14:textId="38B068E1" w:rsidR="00786690" w:rsidRDefault="008948E4" w:rsidP="008948E4">
      <w:pPr>
        <w:pStyle w:val="Lgende"/>
      </w:pPr>
      <w:r>
        <w:t xml:space="preserve">Figure </w:t>
      </w:r>
      <w:fldSimple w:instr=" SEQ Figure \* ARABIC ">
        <w:r w:rsidR="00B37031">
          <w:rPr>
            <w:noProof/>
          </w:rPr>
          <w:t>6</w:t>
        </w:r>
      </w:fldSimple>
      <w:r>
        <w:t xml:space="preserve"> - Configuration du dépôt Artifactory</w:t>
      </w:r>
    </w:p>
    <w:p w14:paraId="65EFA328" w14:textId="39DCC328" w:rsidR="007B7320" w:rsidRDefault="007B7320" w:rsidP="00F7122F">
      <w:r>
        <w:t>Les autres dépôt</w:t>
      </w:r>
      <w:r w:rsidR="005F59AF">
        <w:t>s</w:t>
      </w:r>
      <w:r>
        <w:t xml:space="preserve"> peuvent être désactivés, en particulier si la machine de développement n’a pas accès à Internet.</w:t>
      </w:r>
    </w:p>
    <w:p w14:paraId="56FF6FF2" w14:textId="157B5EA7" w:rsidR="00CF0CB9" w:rsidRDefault="00CF0CB9" w:rsidP="00CF0CB9">
      <w:pPr>
        <w:pStyle w:val="Titre2"/>
      </w:pPr>
      <w:bookmarkStart w:id="135" w:name="_Toc497724088"/>
      <w:r>
        <w:lastRenderedPageBreak/>
        <w:t>Connexion à Team Foundation Server</w:t>
      </w:r>
      <w:bookmarkEnd w:id="135"/>
    </w:p>
    <w:p w14:paraId="429F3AC3" w14:textId="25F98F12" w:rsidR="00CF0CB9" w:rsidRDefault="00CF0CB9" w:rsidP="00CF0CB9">
      <w:r>
        <w:t>Team Foundation Server (TFS) est notre plateforme d’intégration pour les applications du moteur. Il sert également de contrôleur de code source puisqu’il héberge les dépôts Git des applications.</w:t>
      </w:r>
    </w:p>
    <w:p w14:paraId="0F29E583" w14:textId="4371C383" w:rsidR="00CF0CB9" w:rsidRDefault="00CF0CB9" w:rsidP="00CF0CB9">
      <w:r>
        <w:t xml:space="preserve">Pour connecter Visual Studio à TFS, rendez-vous dans la section </w:t>
      </w:r>
      <w:r w:rsidRPr="00CF0CB9">
        <w:rPr>
          <w:b/>
          <w:i/>
        </w:rPr>
        <w:t>Connect</w:t>
      </w:r>
      <w:r>
        <w:t xml:space="preserve"> de la fenêtre </w:t>
      </w:r>
      <w:r w:rsidRPr="00CF0CB9">
        <w:rPr>
          <w:b/>
          <w:i/>
        </w:rPr>
        <w:t>Team Explorer</w:t>
      </w:r>
      <w:r>
        <w:t xml:space="preserve">. Cliquez ensuite sur le menu </w:t>
      </w:r>
      <w:r w:rsidRPr="00CF0CB9">
        <w:rPr>
          <w:b/>
          <w:i/>
        </w:rPr>
        <w:t>Manage Connections</w:t>
      </w:r>
      <w:r>
        <w:t xml:space="preserve"> puis l’entée </w:t>
      </w:r>
      <w:r w:rsidRPr="00CF0CB9">
        <w:rPr>
          <w:b/>
          <w:i/>
        </w:rPr>
        <w:t>Connect to Team Project</w:t>
      </w:r>
      <w:r>
        <w:t>.</w:t>
      </w:r>
    </w:p>
    <w:p w14:paraId="6FDECF88" w14:textId="77777777" w:rsidR="002B7BFD" w:rsidRDefault="002B7BFD" w:rsidP="002B7BFD">
      <w:pPr>
        <w:keepNext/>
        <w:jc w:val="center"/>
      </w:pPr>
      <w:r>
        <w:rPr>
          <w:noProof/>
        </w:rPr>
        <w:drawing>
          <wp:inline distT="0" distB="0" distL="0" distR="0" wp14:anchorId="388DC3EF" wp14:editId="429FE511">
            <wp:extent cx="4401164" cy="14670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S2015_TeamExplorer_Connect_TFS.png"/>
                    <pic:cNvPicPr/>
                  </pic:nvPicPr>
                  <pic:blipFill>
                    <a:blip r:embed="rId22">
                      <a:extLst>
                        <a:ext uri="{28A0092B-C50C-407E-A947-70E740481C1C}">
                          <a14:useLocalDpi xmlns:a14="http://schemas.microsoft.com/office/drawing/2010/main" val="0"/>
                        </a:ext>
                      </a:extLst>
                    </a:blip>
                    <a:stretch>
                      <a:fillRect/>
                    </a:stretch>
                  </pic:blipFill>
                  <pic:spPr>
                    <a:xfrm>
                      <a:off x="0" y="0"/>
                      <a:ext cx="4401164" cy="1467055"/>
                    </a:xfrm>
                    <a:prstGeom prst="rect">
                      <a:avLst/>
                    </a:prstGeom>
                  </pic:spPr>
                </pic:pic>
              </a:graphicData>
            </a:graphic>
          </wp:inline>
        </w:drawing>
      </w:r>
    </w:p>
    <w:p w14:paraId="7B28CC63" w14:textId="310D7BAD" w:rsidR="002B7BFD" w:rsidRDefault="002B7BFD" w:rsidP="002B7BFD">
      <w:pPr>
        <w:pStyle w:val="Lgende"/>
      </w:pPr>
      <w:r>
        <w:t xml:space="preserve">Figure </w:t>
      </w:r>
      <w:fldSimple w:instr=" SEQ Figure \* ARABIC ">
        <w:r w:rsidR="00B37031">
          <w:rPr>
            <w:noProof/>
          </w:rPr>
          <w:t>7</w:t>
        </w:r>
      </w:fldSimple>
      <w:r>
        <w:t xml:space="preserve"> - Accès à la configuration des serveurs TFS depuis le </w:t>
      </w:r>
      <w:r w:rsidRPr="002B7BFD">
        <w:rPr>
          <w:i/>
        </w:rPr>
        <w:t>Team Explorer</w:t>
      </w:r>
    </w:p>
    <w:p w14:paraId="58137903" w14:textId="6C70388C" w:rsidR="002B7BFD" w:rsidRDefault="002B7BFD" w:rsidP="002B7BFD">
      <w:pPr>
        <w:rPr>
          <w:rFonts w:ascii="Consolas" w:hAnsi="Consolas" w:cs="Consolas"/>
        </w:rPr>
      </w:pPr>
      <w:r>
        <w:t xml:space="preserve">La première fois que vous configurez une connexion à TFS, la liste des serveurs sera vide. Accédez à la configuration de la liste des serveurs en cliquant sur le bouton </w:t>
      </w:r>
      <w:r w:rsidRPr="002B7BFD">
        <w:rPr>
          <w:b/>
          <w:i/>
        </w:rPr>
        <w:t>Servers…</w:t>
      </w:r>
      <w:r>
        <w:t xml:space="preserve"> Ajoutez un nouveau serveur en renseignant l’URL suivante : </w:t>
      </w:r>
      <w:hyperlink r:id="rId23" w:history="1">
        <w:r w:rsidR="005B198C" w:rsidRPr="00E367DE">
          <w:rPr>
            <w:rStyle w:val="Lienhypertexte"/>
            <w:rFonts w:ascii="Consolas" w:hAnsi="Consolas" w:cs="Consolas"/>
          </w:rPr>
          <w:t>http://tfs.eit.cm-cic.fr:8080/tfs</w:t>
        </w:r>
      </w:hyperlink>
      <w:r w:rsidR="00DB524E" w:rsidRPr="00DB524E">
        <w:rPr>
          <w:rFonts w:cs="Arial"/>
        </w:rPr>
        <w:t xml:space="preserve"> et en validant en cliquant sur OK.</w:t>
      </w:r>
    </w:p>
    <w:p w14:paraId="0A46A368" w14:textId="3DCBE161" w:rsidR="00DB524E" w:rsidRDefault="00DF534A" w:rsidP="00DB524E">
      <w:pPr>
        <w:keepNext/>
        <w:jc w:val="center"/>
      </w:pPr>
      <w:r>
        <w:rPr>
          <w:noProof/>
        </w:rPr>
        <w:drawing>
          <wp:inline distT="0" distB="0" distL="0" distR="0" wp14:anchorId="519226AC" wp14:editId="37557372">
            <wp:extent cx="4334480" cy="2848373"/>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S2015_TeamExplorer_Connect_TFS.png"/>
                    <pic:cNvPicPr/>
                  </pic:nvPicPr>
                  <pic:blipFill>
                    <a:blip r:embed="rId24">
                      <a:extLst>
                        <a:ext uri="{28A0092B-C50C-407E-A947-70E740481C1C}">
                          <a14:useLocalDpi xmlns:a14="http://schemas.microsoft.com/office/drawing/2010/main" val="0"/>
                        </a:ext>
                      </a:extLst>
                    </a:blip>
                    <a:stretch>
                      <a:fillRect/>
                    </a:stretch>
                  </pic:blipFill>
                  <pic:spPr>
                    <a:xfrm>
                      <a:off x="0" y="0"/>
                      <a:ext cx="4334480" cy="2848373"/>
                    </a:xfrm>
                    <a:prstGeom prst="rect">
                      <a:avLst/>
                    </a:prstGeom>
                  </pic:spPr>
                </pic:pic>
              </a:graphicData>
            </a:graphic>
          </wp:inline>
        </w:drawing>
      </w:r>
    </w:p>
    <w:p w14:paraId="7753E316" w14:textId="7DF473D8" w:rsidR="002B7BFD" w:rsidRDefault="00DB524E" w:rsidP="00DB524E">
      <w:pPr>
        <w:pStyle w:val="Lgende"/>
      </w:pPr>
      <w:r>
        <w:t xml:space="preserve">Figure </w:t>
      </w:r>
      <w:fldSimple w:instr=" SEQ Figure \* ARABIC ">
        <w:r w:rsidR="00B37031">
          <w:rPr>
            <w:noProof/>
          </w:rPr>
          <w:t>8</w:t>
        </w:r>
      </w:fldSimple>
      <w:r>
        <w:t xml:space="preserve"> - Configuration du nouveau serveur</w:t>
      </w:r>
    </w:p>
    <w:p w14:paraId="2EC1922B" w14:textId="55B8B925" w:rsidR="00182440" w:rsidRDefault="00182440" w:rsidP="00CF7F8A">
      <w:r>
        <w:t xml:space="preserve">Une fois le nouveau serveur ajouté, il faut sélectionner la </w:t>
      </w:r>
      <w:r w:rsidRPr="00182440">
        <w:rPr>
          <w:b/>
        </w:rPr>
        <w:t>Collection</w:t>
      </w:r>
      <w:r>
        <w:t xml:space="preserve"> et le </w:t>
      </w:r>
      <w:r w:rsidRPr="00182440">
        <w:rPr>
          <w:b/>
        </w:rPr>
        <w:t>Projet</w:t>
      </w:r>
      <w:r>
        <w:t xml:space="preserve"> adéquats. Les collections et les projets correspondent à deux niveaux d’organisation dans TFS, une collection étant un regroupement de projet.</w:t>
      </w:r>
      <w:r w:rsidR="00FF5A55">
        <w:t xml:space="preserve"> </w:t>
      </w:r>
      <w:r>
        <w:t xml:space="preserve">Vous devez sélectionner la collection </w:t>
      </w:r>
      <w:r w:rsidRPr="00182440">
        <w:rPr>
          <w:b/>
        </w:rPr>
        <w:t>EITCollection</w:t>
      </w:r>
      <w:r w:rsidR="007B70FB">
        <w:t xml:space="preserve"> puis</w:t>
      </w:r>
      <w:r>
        <w:t xml:space="preserve"> cocher</w:t>
      </w:r>
      <w:r w:rsidR="007B70FB">
        <w:t xml:space="preserve"> le projet</w:t>
      </w:r>
      <w:r>
        <w:t xml:space="preserve"> </w:t>
      </w:r>
      <w:r w:rsidRPr="00182440">
        <w:rPr>
          <w:b/>
          <w:i/>
        </w:rPr>
        <w:t>Fixe</w:t>
      </w:r>
      <w:r>
        <w:t>.</w:t>
      </w:r>
    </w:p>
    <w:p w14:paraId="2744B53C" w14:textId="10FBA105" w:rsidR="007B70FB" w:rsidRDefault="007B70FB" w:rsidP="009700F8">
      <w:pPr>
        <w:keepNext/>
        <w:jc w:val="center"/>
      </w:pPr>
      <w:r>
        <w:rPr>
          <w:noProof/>
        </w:rPr>
        <w:lastRenderedPageBreak/>
        <w:drawing>
          <wp:inline distT="0" distB="0" distL="0" distR="0" wp14:anchorId="055A7800" wp14:editId="5E983A26">
            <wp:extent cx="4705350" cy="339415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S2015_TeamFoundationServer_CollectionsProjects.png"/>
                    <pic:cNvPicPr/>
                  </pic:nvPicPr>
                  <pic:blipFill>
                    <a:blip r:embed="rId25">
                      <a:extLst>
                        <a:ext uri="{28A0092B-C50C-407E-A947-70E740481C1C}">
                          <a14:useLocalDpi xmlns:a14="http://schemas.microsoft.com/office/drawing/2010/main" val="0"/>
                        </a:ext>
                      </a:extLst>
                    </a:blip>
                    <a:stretch>
                      <a:fillRect/>
                    </a:stretch>
                  </pic:blipFill>
                  <pic:spPr>
                    <a:xfrm>
                      <a:off x="0" y="0"/>
                      <a:ext cx="4715219" cy="3401278"/>
                    </a:xfrm>
                    <a:prstGeom prst="rect">
                      <a:avLst/>
                    </a:prstGeom>
                  </pic:spPr>
                </pic:pic>
              </a:graphicData>
            </a:graphic>
          </wp:inline>
        </w:drawing>
      </w:r>
    </w:p>
    <w:p w14:paraId="1C121BA1" w14:textId="594214A7" w:rsidR="00182440" w:rsidRDefault="007B70FB" w:rsidP="007B70FB">
      <w:pPr>
        <w:pStyle w:val="Lgende"/>
      </w:pPr>
      <w:r>
        <w:t xml:space="preserve">Figure </w:t>
      </w:r>
      <w:fldSimple w:instr=" SEQ Figure \* ARABIC ">
        <w:r w:rsidR="00B37031">
          <w:rPr>
            <w:noProof/>
          </w:rPr>
          <w:t>9</w:t>
        </w:r>
      </w:fldSimple>
      <w:r>
        <w:t xml:space="preserve"> - Sélections des collections et des projets sur le serveur TFS</w:t>
      </w:r>
    </w:p>
    <w:p w14:paraId="205CEECC" w14:textId="4EE79895" w:rsidR="009700F8" w:rsidRPr="009700F8" w:rsidRDefault="009700F8" w:rsidP="009700F8">
      <w:r>
        <w:t xml:space="preserve">Une fois ces étapes réalisées, votre </w:t>
      </w:r>
      <w:r w:rsidRPr="009700F8">
        <w:rPr>
          <w:i/>
        </w:rPr>
        <w:t>Team Explorer</w:t>
      </w:r>
      <w:r>
        <w:t xml:space="preserve"> sera connecté aux projets TFS sélectionnés. Vous aurez accès aux dépôts</w:t>
      </w:r>
      <w:r w:rsidR="00193290">
        <w:t xml:space="preserve"> Git</w:t>
      </w:r>
      <w:r>
        <w:t xml:space="preserve"> et aux éléments de travail des projets.</w:t>
      </w:r>
    </w:p>
    <w:p w14:paraId="73EE255D" w14:textId="6320F9EB" w:rsidR="00C6306E" w:rsidRDefault="00C6306E" w:rsidP="00C6306E">
      <w:pPr>
        <w:pStyle w:val="Titre2"/>
      </w:pPr>
      <w:bookmarkStart w:id="136" w:name="_Toc497724089"/>
      <w:r>
        <w:t>Plateforme de IIS Express</w:t>
      </w:r>
      <w:bookmarkEnd w:id="136"/>
    </w:p>
    <w:p w14:paraId="47F34092" w14:textId="607FB469" w:rsidR="00694821" w:rsidRPr="00694821" w:rsidRDefault="00694821" w:rsidP="0003208B">
      <w:pPr>
        <w:pStyle w:val="Titre3"/>
      </w:pPr>
      <w:bookmarkStart w:id="137" w:name="_Toc497724090"/>
      <w:r>
        <w:t>Moteur</w:t>
      </w:r>
      <w:bookmarkEnd w:id="137"/>
    </w:p>
    <w:p w14:paraId="121C4F75" w14:textId="463CD94B" w:rsidR="00C6306E" w:rsidRDefault="00C6306E" w:rsidP="00C6306E">
      <w:r>
        <w:t>Pour exécuter les assemblages du framework EIT</w:t>
      </w:r>
      <w:r w:rsidR="00694821">
        <w:t xml:space="preserve"> (le moteur)</w:t>
      </w:r>
      <w:r>
        <w:t xml:space="preserve">, Visual Studio </w:t>
      </w:r>
      <w:r w:rsidR="00022A40">
        <w:t xml:space="preserve">2015 </w:t>
      </w:r>
      <w:r>
        <w:t>doit être configuré pour</w:t>
      </w:r>
      <w:r w:rsidR="00022A40">
        <w:t xml:space="preserve"> exécuter la version 64 bit</w:t>
      </w:r>
      <w:r w:rsidR="00CA5069">
        <w:t xml:space="preserve"> d’</w:t>
      </w:r>
      <w:r>
        <w:t>IIS Express.</w:t>
      </w:r>
    </w:p>
    <w:p w14:paraId="2768EFE9" w14:textId="7FC87311" w:rsidR="00694821" w:rsidRDefault="00022A40" w:rsidP="00C6306E">
      <w:r>
        <w:t xml:space="preserve">Dans Visual Studio, ouvrez les options à partir du menu </w:t>
      </w:r>
      <w:r w:rsidRPr="00022A40">
        <w:rPr>
          <w:b/>
          <w:i/>
        </w:rPr>
        <w:t>Tools</w:t>
      </w:r>
      <w:r>
        <w:t xml:space="preserve">. Dans les options, ouvrez la sous-section </w:t>
      </w:r>
      <w:r w:rsidRPr="00022A40">
        <w:rPr>
          <w:b/>
          <w:i/>
        </w:rPr>
        <w:t>Web Projects</w:t>
      </w:r>
      <w:r>
        <w:t xml:space="preserve"> dans la section </w:t>
      </w:r>
      <w:r w:rsidRPr="00022A40">
        <w:rPr>
          <w:b/>
          <w:i/>
        </w:rPr>
        <w:t>Projects and Solutions</w:t>
      </w:r>
      <w:r>
        <w:t xml:space="preserve">. </w:t>
      </w:r>
      <w:r w:rsidRPr="00694821">
        <w:rPr>
          <w:lang w:val="en-US"/>
        </w:rPr>
        <w:t xml:space="preserve">Cochez la case </w:t>
      </w:r>
      <w:r w:rsidRPr="00694821">
        <w:rPr>
          <w:b/>
          <w:i/>
          <w:lang w:val="en-US"/>
        </w:rPr>
        <w:t>Use the 64 bit version of IIS Express for web site and projects</w:t>
      </w:r>
      <w:r w:rsidRPr="00694821">
        <w:rPr>
          <w:lang w:val="en-US"/>
        </w:rPr>
        <w:t xml:space="preserve">. </w:t>
      </w:r>
      <w:r>
        <w:t xml:space="preserve">Fermez les options en cliquant sur le bouton </w:t>
      </w:r>
      <w:r w:rsidRPr="00022A40">
        <w:rPr>
          <w:b/>
          <w:i/>
        </w:rPr>
        <w:t>OK</w:t>
      </w:r>
      <w:r>
        <w:t xml:space="preserve"> pour valider.</w:t>
      </w:r>
    </w:p>
    <w:p w14:paraId="1E38FCC2" w14:textId="235AF95F" w:rsidR="00694821" w:rsidRDefault="00694821" w:rsidP="0003208B">
      <w:pPr>
        <w:pStyle w:val="Titre3"/>
      </w:pPr>
      <w:bookmarkStart w:id="138" w:name="_Toc497724091"/>
      <w:r>
        <w:t>DevBooster</w:t>
      </w:r>
      <w:bookmarkEnd w:id="138"/>
    </w:p>
    <w:p w14:paraId="2D013BAC" w14:textId="29F9AA14" w:rsidR="00694821" w:rsidRPr="00694821" w:rsidRDefault="00694821">
      <w:r>
        <w:t>Certains assemblages requis par DevBooster ne fonctionnement pas en 64 bit, il faut donc suivre la procédure inverse pour exécuter les IHM DevBooster.</w:t>
      </w:r>
    </w:p>
    <w:p w14:paraId="77A89724" w14:textId="77777777" w:rsidR="00540CC8" w:rsidRDefault="00540CC8" w:rsidP="00540CC8">
      <w:pPr>
        <w:keepNext/>
      </w:pPr>
      <w:r>
        <w:rPr>
          <w:noProof/>
        </w:rPr>
        <w:lastRenderedPageBreak/>
        <w:drawing>
          <wp:inline distT="0" distB="0" distL="0" distR="0" wp14:anchorId="0B1F9BDF" wp14:editId="07A00036">
            <wp:extent cx="5760720" cy="33578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2015_Options_IISExpress64bi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357880"/>
                    </a:xfrm>
                    <a:prstGeom prst="rect">
                      <a:avLst/>
                    </a:prstGeom>
                  </pic:spPr>
                </pic:pic>
              </a:graphicData>
            </a:graphic>
          </wp:inline>
        </w:drawing>
      </w:r>
    </w:p>
    <w:p w14:paraId="7D00B1DB" w14:textId="46D1E497" w:rsidR="00540CC8" w:rsidRPr="00C6306E" w:rsidRDefault="00540CC8" w:rsidP="00540CC8">
      <w:pPr>
        <w:pStyle w:val="Lgende"/>
      </w:pPr>
      <w:r>
        <w:t xml:space="preserve">Figure </w:t>
      </w:r>
      <w:fldSimple w:instr=" SEQ Figure \* ARABIC ">
        <w:r w:rsidR="00B37031">
          <w:rPr>
            <w:noProof/>
          </w:rPr>
          <w:t>10</w:t>
        </w:r>
      </w:fldSimple>
      <w:r>
        <w:t xml:space="preserve"> </w:t>
      </w:r>
      <w:r w:rsidR="00694821">
        <w:t>–</w:t>
      </w:r>
      <w:r>
        <w:t xml:space="preserve"> </w:t>
      </w:r>
      <w:r w:rsidR="00694821">
        <w:t>Changement de l’architecture</w:t>
      </w:r>
      <w:r>
        <w:t xml:space="preserve"> d'IIS Express</w:t>
      </w:r>
      <w:r w:rsidR="00694821">
        <w:t xml:space="preserve"> (32 ou 64 bit)</w:t>
      </w:r>
    </w:p>
    <w:p w14:paraId="56B8D620" w14:textId="73A8AF5B" w:rsidR="00076DED" w:rsidRDefault="00340A1F" w:rsidP="001619DE">
      <w:pPr>
        <w:pStyle w:val="Titre1"/>
      </w:pPr>
      <w:bookmarkStart w:id="139" w:name="_Toc497724092"/>
      <w:r>
        <w:t xml:space="preserve">Développement sur </w:t>
      </w:r>
      <w:del w:id="140" w:author="JACQUOT Vincent" w:date="2017-11-06T07:58:00Z">
        <w:r w:rsidR="00BF0DA0" w:rsidDel="00215C05">
          <w:delText xml:space="preserve">une </w:delText>
        </w:r>
      </w:del>
      <w:ins w:id="141" w:author="JACQUOT Vincent" w:date="2017-11-06T07:58:00Z">
        <w:r w:rsidR="00215C05">
          <w:t>l’</w:t>
        </w:r>
      </w:ins>
      <w:r w:rsidR="00460931">
        <w:t>application</w:t>
      </w:r>
      <w:r w:rsidR="00BF0DA0">
        <w:t xml:space="preserve"> du moteur</w:t>
      </w:r>
      <w:bookmarkEnd w:id="139"/>
    </w:p>
    <w:p w14:paraId="7ECAE0A1" w14:textId="1FF3577F" w:rsidR="00823ED7" w:rsidRDefault="004249CC" w:rsidP="00823ED7">
      <w:pPr>
        <w:pStyle w:val="Titre2"/>
      </w:pPr>
      <w:bookmarkStart w:id="142" w:name="_Toc497724093"/>
      <w:r>
        <w:t xml:space="preserve">Récupérer </w:t>
      </w:r>
      <w:del w:id="143" w:author="JACQUOT Vincent" w:date="2017-11-06T07:58:00Z">
        <w:r w:rsidDel="00215C05">
          <w:delText xml:space="preserve">une </w:delText>
        </w:r>
      </w:del>
      <w:ins w:id="144" w:author="JACQUOT Vincent" w:date="2017-11-06T07:58:00Z">
        <w:r w:rsidR="00215C05">
          <w:t xml:space="preserve">la </w:t>
        </w:r>
      </w:ins>
      <w:r>
        <w:t>solution</w:t>
      </w:r>
      <w:r w:rsidR="005F784A">
        <w:t xml:space="preserve"> depuis Git</w:t>
      </w:r>
      <w:bookmarkEnd w:id="142"/>
    </w:p>
    <w:p w14:paraId="139EA3A4" w14:textId="4C0AC67E" w:rsidR="00471F08" w:rsidRDefault="00460931" w:rsidP="003B5BC4">
      <w:del w:id="145" w:author="JACQUOT Vincent" w:date="2017-11-06T07:59:00Z">
        <w:r w:rsidDel="00215C05">
          <w:delText>Les</w:delText>
        </w:r>
        <w:r w:rsidR="003F06EC" w:rsidDel="00215C05">
          <w:delText xml:space="preserve"> </w:delText>
        </w:r>
      </w:del>
      <w:ins w:id="146" w:author="JACQUOT Vincent" w:date="2017-11-06T07:59:00Z">
        <w:r w:rsidR="00215C05">
          <w:t xml:space="preserve">La </w:t>
        </w:r>
      </w:ins>
      <w:r w:rsidR="003F06EC">
        <w:t>solutions Visual Studio</w:t>
      </w:r>
      <w:r>
        <w:t xml:space="preserve"> de</w:t>
      </w:r>
      <w:del w:id="147" w:author="JACQUOT Vincent" w:date="2017-11-06T07:59:00Z">
        <w:r w:rsidDel="00215C05">
          <w:delText>s</w:delText>
        </w:r>
      </w:del>
      <w:r>
        <w:t xml:space="preserve"> </w:t>
      </w:r>
      <w:ins w:id="148" w:author="JACQUOT Vincent" w:date="2017-11-06T07:59:00Z">
        <w:r w:rsidR="00215C05">
          <w:t>l’</w:t>
        </w:r>
      </w:ins>
      <w:r>
        <w:t>application</w:t>
      </w:r>
      <w:del w:id="149" w:author="JACQUOT Vincent" w:date="2017-11-06T07:59:00Z">
        <w:r w:rsidDel="00215C05">
          <w:delText>s</w:delText>
        </w:r>
      </w:del>
      <w:r>
        <w:t xml:space="preserve"> du moteur </w:t>
      </w:r>
      <w:del w:id="150" w:author="JACQUOT Vincent" w:date="2017-11-06T07:59:00Z">
        <w:r w:rsidDel="00215C05">
          <w:delText>so</w:delText>
        </w:r>
        <w:r w:rsidR="00B45917" w:rsidDel="00215C05">
          <w:delText xml:space="preserve">nt </w:delText>
        </w:r>
      </w:del>
      <w:ins w:id="151" w:author="JACQUOT Vincent" w:date="2017-11-06T07:59:00Z">
        <w:r w:rsidR="00215C05">
          <w:t xml:space="preserve">est </w:t>
        </w:r>
      </w:ins>
      <w:r w:rsidR="00B45917">
        <w:t>versionnée</w:t>
      </w:r>
      <w:del w:id="152" w:author="JACQUOT Vincent" w:date="2017-11-06T07:59:00Z">
        <w:r w:rsidR="00B45917" w:rsidDel="00215C05">
          <w:delText>s</w:delText>
        </w:r>
      </w:del>
      <w:r w:rsidR="00B45917">
        <w:t xml:space="preserve"> dans </w:t>
      </w:r>
      <w:del w:id="153" w:author="JACQUOT Vincent" w:date="2017-11-06T07:59:00Z">
        <w:r w:rsidR="00B45917" w:rsidDel="00215C05">
          <w:delText xml:space="preserve">des </w:delText>
        </w:r>
      </w:del>
      <w:ins w:id="154" w:author="JACQUOT Vincent" w:date="2017-11-06T07:59:00Z">
        <w:r w:rsidR="00215C05">
          <w:t xml:space="preserve">le </w:t>
        </w:r>
      </w:ins>
      <w:r w:rsidR="00B45917">
        <w:t>dépôts G</w:t>
      </w:r>
      <w:r>
        <w:t>it</w:t>
      </w:r>
      <w:ins w:id="155" w:author="JACQUOT Vincent" w:date="2017-11-06T07:59:00Z">
        <w:r w:rsidR="00215C05">
          <w:t xml:space="preserve"> EIT.Fixe</w:t>
        </w:r>
      </w:ins>
      <w:r>
        <w:t>.</w:t>
      </w:r>
      <w:r w:rsidR="00B45917">
        <w:t xml:space="preserve"> Pour récupérer une solution, il faut cloner le dépôt Git</w:t>
      </w:r>
      <w:ins w:id="156" w:author="JACQUOT Vincent" w:date="2017-11-06T07:59:00Z">
        <w:r w:rsidR="00215C05">
          <w:t xml:space="preserve"> </w:t>
        </w:r>
        <w:r w:rsidR="00215C05" w:rsidRPr="00215C05">
          <w:rPr>
            <w:i/>
            <w:rPrChange w:id="157" w:author="JACQUOT Vincent" w:date="2017-11-06T08:00:00Z">
              <w:rPr/>
            </w:rPrChange>
          </w:rPr>
          <w:t>EIT.Fixe</w:t>
        </w:r>
      </w:ins>
      <w:r w:rsidR="00B45917">
        <w:t xml:space="preserve"> distant </w:t>
      </w:r>
      <w:del w:id="158" w:author="JACQUOT Vincent" w:date="2017-11-06T07:59:00Z">
        <w:r w:rsidR="00B45917" w:rsidDel="00215C05">
          <w:delText xml:space="preserve">correspondant </w:delText>
        </w:r>
      </w:del>
      <w:r w:rsidR="00B45917">
        <w:t>sur le poste</w:t>
      </w:r>
      <w:r w:rsidR="00272A80">
        <w:t xml:space="preserve"> local à partir de Visual Studio 2015.</w:t>
      </w:r>
    </w:p>
    <w:p w14:paraId="75AFEF8D" w14:textId="18C5338A" w:rsidR="00D572C0" w:rsidRDefault="000655AD" w:rsidP="003B5BC4">
      <w:r>
        <w:t>Une fois que vous avez</w:t>
      </w:r>
      <w:r w:rsidR="00552967">
        <w:t xml:space="preserve"> connecté votre Visual Studio </w:t>
      </w:r>
      <w:del w:id="159" w:author="JACQUOT Vincent" w:date="2017-11-06T08:00:00Z">
        <w:r w:rsidR="00552967" w:rsidDel="00215C05">
          <w:delText xml:space="preserve">au </w:delText>
        </w:r>
      </w:del>
      <w:ins w:id="160" w:author="JACQUOT Vincent" w:date="2017-11-06T08:00:00Z">
        <w:r w:rsidR="00215C05">
          <w:t xml:space="preserve">au projet </w:t>
        </w:r>
        <w:r w:rsidR="00215C05" w:rsidRPr="00215C05">
          <w:rPr>
            <w:i/>
            <w:rPrChange w:id="161" w:author="JACQUOT Vincent" w:date="2017-11-06T08:00:00Z">
              <w:rPr/>
            </w:rPrChange>
          </w:rPr>
          <w:t>Fixe</w:t>
        </w:r>
        <w:r w:rsidR="00215C05">
          <w:t xml:space="preserve"> du </w:t>
        </w:r>
      </w:ins>
      <w:r w:rsidR="00552967">
        <w:t>serveur</w:t>
      </w:r>
      <w:r w:rsidR="00F30F52">
        <w:t xml:space="preserve"> TFS, vous retrouve</w:t>
      </w:r>
      <w:ins w:id="162" w:author="JACQUOT Vincent" w:date="2017-11-06T07:59:00Z">
        <w:r w:rsidR="00215C05">
          <w:t>z</w:t>
        </w:r>
      </w:ins>
      <w:del w:id="163" w:author="JACQUOT Vincent" w:date="2017-11-06T07:59:00Z">
        <w:r w:rsidR="00F30F52" w:rsidDel="00215C05">
          <w:delText>r</w:delText>
        </w:r>
      </w:del>
      <w:r w:rsidR="00F30F52">
        <w:t xml:space="preserve"> la liste des dépôts dans </w:t>
      </w:r>
      <w:r w:rsidR="00B10A24">
        <w:t xml:space="preserve">la section </w:t>
      </w:r>
      <w:r w:rsidR="00B10A24" w:rsidRPr="00B10A24">
        <w:rPr>
          <w:b/>
          <w:i/>
        </w:rPr>
        <w:t>Connect</w:t>
      </w:r>
      <w:r w:rsidR="00B10A24">
        <w:t xml:space="preserve"> de la fenêtre </w:t>
      </w:r>
      <w:r w:rsidR="00B10A24" w:rsidRPr="00B10A24">
        <w:rPr>
          <w:b/>
          <w:i/>
        </w:rPr>
        <w:t>Team Explorer</w:t>
      </w:r>
      <w:r w:rsidR="00B10A24">
        <w:t>.</w:t>
      </w:r>
      <w:r w:rsidR="00384794">
        <w:t xml:space="preserve"> Faite</w:t>
      </w:r>
      <w:r w:rsidR="005B198C">
        <w:t>s un clic-droit sur le dépôt</w:t>
      </w:r>
      <w:del w:id="164" w:author="JACQUOT Vincent" w:date="2017-11-06T08:00:00Z">
        <w:r w:rsidR="005B198C" w:rsidDel="00215C05">
          <w:delText xml:space="preserve"> que vous souhaitez</w:delText>
        </w:r>
        <w:r w:rsidR="00384794" w:rsidDel="00215C05">
          <w:delText xml:space="preserve"> récupérer</w:delText>
        </w:r>
      </w:del>
      <w:ins w:id="165" w:author="JACQUOT Vincent" w:date="2017-11-06T08:00:00Z">
        <w:r w:rsidR="00215C05">
          <w:t xml:space="preserve"> </w:t>
        </w:r>
        <w:r w:rsidR="00215C05" w:rsidRPr="00215C05">
          <w:rPr>
            <w:i/>
            <w:rPrChange w:id="166" w:author="JACQUOT Vincent" w:date="2017-11-06T08:00:00Z">
              <w:rPr/>
            </w:rPrChange>
          </w:rPr>
          <w:t>EIT.Fixe</w:t>
        </w:r>
      </w:ins>
      <w:ins w:id="167" w:author="JACQUOT Vincent" w:date="2017-11-06T08:01:00Z">
        <w:r w:rsidR="007D3602" w:rsidRPr="007D3602">
          <w:rPr>
            <w:rPrChange w:id="168" w:author="JACQUOT Vincent" w:date="2017-11-06T08:01:00Z">
              <w:rPr>
                <w:i/>
              </w:rPr>
            </w:rPrChange>
          </w:rPr>
          <w:t xml:space="preserve"> qui se trouve dans le projet </w:t>
        </w:r>
        <w:r w:rsidR="007D3602">
          <w:rPr>
            <w:i/>
          </w:rPr>
          <w:t>Fixe</w:t>
        </w:r>
      </w:ins>
      <w:r w:rsidR="00384794">
        <w:t xml:space="preserve">, puis cliquez sur </w:t>
      </w:r>
      <w:r w:rsidR="00384794" w:rsidRPr="00384794">
        <w:rPr>
          <w:b/>
          <w:i/>
        </w:rPr>
        <w:t>Clone…</w:t>
      </w:r>
      <w:r w:rsidR="00384794" w:rsidRPr="00F94926">
        <w:t xml:space="preserve"> </w:t>
      </w:r>
    </w:p>
    <w:p w14:paraId="1C305FD5" w14:textId="6A13E328" w:rsidR="00D572C0" w:rsidRDefault="00B92009" w:rsidP="00D572C0">
      <w:pPr>
        <w:keepNext/>
        <w:jc w:val="center"/>
      </w:pPr>
      <w:ins w:id="169" w:author="JACQUOT Vincent" w:date="2017-11-06T08:06:00Z">
        <w:r>
          <w:rPr>
            <w:noProof/>
          </w:rPr>
          <w:lastRenderedPageBreak/>
          <w:drawing>
            <wp:inline distT="0" distB="0" distL="0" distR="0" wp14:anchorId="17FE6F71" wp14:editId="5F0A173D">
              <wp:extent cx="4048690" cy="253400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2015_TeamExplorer_Connect_Clone.png"/>
                      <pic:cNvPicPr/>
                    </pic:nvPicPr>
                    <pic:blipFill>
                      <a:blip r:embed="rId27">
                        <a:extLst>
                          <a:ext uri="{28A0092B-C50C-407E-A947-70E740481C1C}">
                            <a14:useLocalDpi xmlns:a14="http://schemas.microsoft.com/office/drawing/2010/main" val="0"/>
                          </a:ext>
                        </a:extLst>
                      </a:blip>
                      <a:stretch>
                        <a:fillRect/>
                      </a:stretch>
                    </pic:blipFill>
                    <pic:spPr>
                      <a:xfrm>
                        <a:off x="0" y="0"/>
                        <a:ext cx="4048690" cy="2534004"/>
                      </a:xfrm>
                      <a:prstGeom prst="rect">
                        <a:avLst/>
                      </a:prstGeom>
                    </pic:spPr>
                  </pic:pic>
                </a:graphicData>
              </a:graphic>
            </wp:inline>
          </w:drawing>
        </w:r>
      </w:ins>
      <w:del w:id="170" w:author="JACQUOT Vincent" w:date="2017-11-06T08:06:00Z">
        <w:r w:rsidR="00384794" w:rsidDel="00B92009">
          <w:rPr>
            <w:noProof/>
          </w:rPr>
          <w:drawing>
            <wp:inline distT="0" distB="0" distL="0" distR="0" wp14:anchorId="602896F6" wp14:editId="40B003FC">
              <wp:extent cx="4382112" cy="2743583"/>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S2015_TeamExplorer_Connect_TFS_Repositories.png"/>
                      <pic:cNvPicPr/>
                    </pic:nvPicPr>
                    <pic:blipFill>
                      <a:blip r:embed="rId28">
                        <a:extLst>
                          <a:ext uri="{28A0092B-C50C-407E-A947-70E740481C1C}">
                            <a14:useLocalDpi xmlns:a14="http://schemas.microsoft.com/office/drawing/2010/main" val="0"/>
                          </a:ext>
                        </a:extLst>
                      </a:blip>
                      <a:stretch>
                        <a:fillRect/>
                      </a:stretch>
                    </pic:blipFill>
                    <pic:spPr>
                      <a:xfrm>
                        <a:off x="0" y="0"/>
                        <a:ext cx="4382112" cy="2743583"/>
                      </a:xfrm>
                      <a:prstGeom prst="rect">
                        <a:avLst/>
                      </a:prstGeom>
                    </pic:spPr>
                  </pic:pic>
                </a:graphicData>
              </a:graphic>
            </wp:inline>
          </w:drawing>
        </w:r>
      </w:del>
    </w:p>
    <w:p w14:paraId="30B07EAC" w14:textId="0AFB3974" w:rsidR="003B4C77" w:rsidRDefault="00D572C0" w:rsidP="00D572C0">
      <w:pPr>
        <w:pStyle w:val="Lgende"/>
      </w:pPr>
      <w:r>
        <w:t xml:space="preserve">Figure </w:t>
      </w:r>
      <w:fldSimple w:instr=" SEQ Figure \* ARABIC ">
        <w:r w:rsidR="00B37031">
          <w:rPr>
            <w:noProof/>
          </w:rPr>
          <w:t>11</w:t>
        </w:r>
      </w:fldSimple>
      <w:r>
        <w:t xml:space="preserve"> - Cloner un dépôt depuis un projets TFS</w:t>
      </w:r>
    </w:p>
    <w:p w14:paraId="7C132F20" w14:textId="70A065E5" w:rsidR="00D572C0" w:rsidRDefault="00D572C0" w:rsidP="00D572C0">
      <w:pPr>
        <w:jc w:val="left"/>
      </w:pPr>
      <w:r>
        <w:t>Le formulaire de clonage sera alors automatiquement pré-rempli. Cha</w:t>
      </w:r>
      <w:r w:rsidR="00D435DC">
        <w:t xml:space="preserve">ngez le répertoire </w:t>
      </w:r>
      <w:r>
        <w:t xml:space="preserve">pour </w:t>
      </w:r>
      <w:r w:rsidR="00D435DC">
        <w:t>placer le dépôt dans</w:t>
      </w:r>
      <w:r>
        <w:t xml:space="preserve"> </w:t>
      </w:r>
      <w:r w:rsidRPr="00D572C0">
        <w:rPr>
          <w:rFonts w:ascii="Consolas" w:hAnsi="Consolas" w:cs="Consolas"/>
        </w:rPr>
        <w:t>C:\</w:t>
      </w:r>
      <w:ins w:id="171" w:author="JACQUOT Vincent" w:date="2017-11-06T08:09:00Z">
        <w:r w:rsidR="00D5454A">
          <w:rPr>
            <w:rFonts w:ascii="Consolas" w:hAnsi="Consolas" w:cs="Consolas"/>
          </w:rPr>
          <w:t>TFS</w:t>
        </w:r>
      </w:ins>
      <w:del w:id="172" w:author="JACQUOT Vincent" w:date="2017-11-06T08:09:00Z">
        <w:r w:rsidRPr="00D572C0" w:rsidDel="00D5454A">
          <w:rPr>
            <w:rFonts w:ascii="Consolas" w:hAnsi="Consolas" w:cs="Consolas"/>
          </w:rPr>
          <w:delText>git</w:delText>
        </w:r>
      </w:del>
      <w:r w:rsidRPr="00D572C0">
        <w:rPr>
          <w:rFonts w:ascii="Consolas" w:hAnsi="Consolas" w:cs="Consolas"/>
        </w:rPr>
        <w:t>\</w:t>
      </w:r>
      <w:del w:id="173" w:author="JACQUOT Vincent" w:date="2017-11-06T08:09:00Z">
        <w:r w:rsidRPr="00D572C0" w:rsidDel="00BA11E3">
          <w:rPr>
            <w:rFonts w:ascii="Consolas" w:hAnsi="Consolas" w:cs="Consolas"/>
          </w:rPr>
          <w:delText>NomDuDepot</w:delText>
        </w:r>
      </w:del>
      <w:ins w:id="174" w:author="JACQUOT Vincent" w:date="2017-11-06T08:09:00Z">
        <w:r w:rsidR="00BA11E3">
          <w:rPr>
            <w:rFonts w:ascii="Consolas" w:hAnsi="Consolas" w:cs="Consolas"/>
          </w:rPr>
          <w:t>EIT.Fixe</w:t>
        </w:r>
      </w:ins>
      <w:r w:rsidR="00A56A3B">
        <w:t xml:space="preserve">. Assurez-vous que l’option </w:t>
      </w:r>
      <w:r w:rsidR="00A56A3B" w:rsidRPr="00A56A3B">
        <w:rPr>
          <w:b/>
          <w:i/>
        </w:rPr>
        <w:t>Recursively Clone Submodules</w:t>
      </w:r>
      <w:r w:rsidR="00A56A3B">
        <w:t xml:space="preserve"> est cochée puis cliquez du </w:t>
      </w:r>
      <w:r w:rsidR="00A56A3B" w:rsidRPr="00A56A3B">
        <w:rPr>
          <w:b/>
        </w:rPr>
        <w:t>Clone</w:t>
      </w:r>
      <w:r w:rsidR="00A56A3B">
        <w:t>.</w:t>
      </w:r>
    </w:p>
    <w:p w14:paraId="6B5D1E9A" w14:textId="3D224D2F" w:rsidR="008C596F" w:rsidRDefault="00BA11E3" w:rsidP="008C596F">
      <w:pPr>
        <w:keepNext/>
        <w:jc w:val="center"/>
      </w:pPr>
      <w:ins w:id="175" w:author="JACQUOT Vincent" w:date="2017-11-06T08:14:00Z">
        <w:r>
          <w:rPr>
            <w:noProof/>
          </w:rPr>
          <w:lastRenderedPageBreak/>
          <w:drawing>
            <wp:inline distT="0" distB="0" distL="0" distR="0" wp14:anchorId="67F7DA77" wp14:editId="2D52EDC4">
              <wp:extent cx="4048690" cy="340090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S2015_TeamExplorer_Connect_Clone_Confirm.png"/>
                      <pic:cNvPicPr/>
                    </pic:nvPicPr>
                    <pic:blipFill>
                      <a:blip r:embed="rId29">
                        <a:extLst>
                          <a:ext uri="{28A0092B-C50C-407E-A947-70E740481C1C}">
                            <a14:useLocalDpi xmlns:a14="http://schemas.microsoft.com/office/drawing/2010/main" val="0"/>
                          </a:ext>
                        </a:extLst>
                      </a:blip>
                      <a:stretch>
                        <a:fillRect/>
                      </a:stretch>
                    </pic:blipFill>
                    <pic:spPr>
                      <a:xfrm>
                        <a:off x="0" y="0"/>
                        <a:ext cx="4048690" cy="3400900"/>
                      </a:xfrm>
                      <a:prstGeom prst="rect">
                        <a:avLst/>
                      </a:prstGeom>
                    </pic:spPr>
                  </pic:pic>
                </a:graphicData>
              </a:graphic>
            </wp:inline>
          </w:drawing>
        </w:r>
      </w:ins>
      <w:del w:id="176" w:author="JACQUOT Vincent" w:date="2017-11-06T08:14:00Z">
        <w:r w:rsidR="00A56A3B" w:rsidDel="00BA11E3">
          <w:rPr>
            <w:noProof/>
          </w:rPr>
          <w:drawing>
            <wp:inline distT="0" distB="0" distL="0" distR="0" wp14:anchorId="57FD9E0D" wp14:editId="528B3D3E">
              <wp:extent cx="4363059" cy="2543530"/>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S2015_TeamExplorer_Connect_TFS_Clone.png"/>
                      <pic:cNvPicPr/>
                    </pic:nvPicPr>
                    <pic:blipFill>
                      <a:blip r:embed="rId30">
                        <a:extLst>
                          <a:ext uri="{28A0092B-C50C-407E-A947-70E740481C1C}">
                            <a14:useLocalDpi xmlns:a14="http://schemas.microsoft.com/office/drawing/2010/main" val="0"/>
                          </a:ext>
                        </a:extLst>
                      </a:blip>
                      <a:stretch>
                        <a:fillRect/>
                      </a:stretch>
                    </pic:blipFill>
                    <pic:spPr>
                      <a:xfrm>
                        <a:off x="0" y="0"/>
                        <a:ext cx="4363059" cy="2543530"/>
                      </a:xfrm>
                      <a:prstGeom prst="rect">
                        <a:avLst/>
                      </a:prstGeom>
                    </pic:spPr>
                  </pic:pic>
                </a:graphicData>
              </a:graphic>
            </wp:inline>
          </w:drawing>
        </w:r>
      </w:del>
    </w:p>
    <w:p w14:paraId="0703EBF2" w14:textId="5C34A2F7" w:rsidR="00D572C0" w:rsidRDefault="008C596F" w:rsidP="008C596F">
      <w:pPr>
        <w:pStyle w:val="Lgende"/>
        <w:rPr>
          <w:noProof/>
        </w:rPr>
      </w:pPr>
      <w:r>
        <w:t xml:space="preserve">Figure </w:t>
      </w:r>
      <w:fldSimple w:instr=" SEQ Figure \* ARABIC ">
        <w:r w:rsidR="00B37031">
          <w:rPr>
            <w:noProof/>
          </w:rPr>
          <w:t>12</w:t>
        </w:r>
      </w:fldSimple>
      <w:r>
        <w:t xml:space="preserve"> - </w:t>
      </w:r>
      <w:r>
        <w:rPr>
          <w:noProof/>
        </w:rPr>
        <w:t>Formulaire de clonage d'un dépôt</w:t>
      </w:r>
    </w:p>
    <w:p w14:paraId="13485D96" w14:textId="76131C63" w:rsidR="008E4EC9" w:rsidRDefault="008E4EC9" w:rsidP="008E4EC9">
      <w:r>
        <w:t xml:space="preserve">Une fois le dépôt chargé, la liste des solutions Visual Studio existantes à la racine du dépôt est affichée dans la section </w:t>
      </w:r>
      <w:r w:rsidRPr="009A583C">
        <w:rPr>
          <w:i/>
        </w:rPr>
        <w:t>Home</w:t>
      </w:r>
      <w:r>
        <w:t>.</w:t>
      </w:r>
      <w:ins w:id="177" w:author="JACQUOT Vincent" w:date="2017-11-06T08:16:00Z">
        <w:r w:rsidR="00BA11E3">
          <w:t xml:space="preserve"> La solution EIT.Fixe contient tous les projets. Les autres solutions sont spécifiques à</w:t>
        </w:r>
      </w:ins>
      <w:ins w:id="178" w:author="JACQUOT Vincent" w:date="2017-11-06T08:15:00Z">
        <w:r w:rsidR="00BA11E3">
          <w:t xml:space="preserve"> chaque domaine</w:t>
        </w:r>
      </w:ins>
      <w:ins w:id="179" w:author="JACQUOT Vincent" w:date="2017-11-06T08:16:00Z">
        <w:r w:rsidR="00BA11E3">
          <w:t xml:space="preserve"> et </w:t>
        </w:r>
      </w:ins>
      <w:ins w:id="180" w:author="JACQUOT Vincent" w:date="2017-11-06T08:15:00Z">
        <w:r w:rsidR="00BA11E3">
          <w:t>ne contien</w:t>
        </w:r>
      </w:ins>
      <w:ins w:id="181" w:author="JACQUOT Vincent" w:date="2017-11-06T08:16:00Z">
        <w:r w:rsidR="00BA11E3">
          <w:t>nen</w:t>
        </w:r>
      </w:ins>
      <w:ins w:id="182" w:author="JACQUOT Vincent" w:date="2017-11-06T08:15:00Z">
        <w:r w:rsidR="00BA11E3">
          <w:t xml:space="preserve">t que les projets </w:t>
        </w:r>
      </w:ins>
      <w:ins w:id="183" w:author="JACQUOT Vincent" w:date="2017-11-06T08:16:00Z">
        <w:r w:rsidR="00BA11E3">
          <w:t>appartenant au domaine</w:t>
        </w:r>
      </w:ins>
      <w:ins w:id="184" w:author="JACQUOT Vincent" w:date="2017-11-06T08:15:00Z">
        <w:r w:rsidR="00BA11E3">
          <w:t>.</w:t>
        </w:r>
      </w:ins>
      <w:r>
        <w:t xml:space="preserve"> Pour ouvrir une solution, double-cliquez sur la ligne correspondante.</w:t>
      </w:r>
    </w:p>
    <w:p w14:paraId="7AF70AFB" w14:textId="3B8B01F6" w:rsidR="005806C6" w:rsidRDefault="00EE0477" w:rsidP="005806C6">
      <w:pPr>
        <w:keepNext/>
        <w:jc w:val="center"/>
      </w:pPr>
      <w:ins w:id="185" w:author="JACQUOT Vincent" w:date="2017-11-06T08:21:00Z">
        <w:r>
          <w:rPr>
            <w:noProof/>
          </w:rPr>
          <w:lastRenderedPageBreak/>
          <w:drawing>
            <wp:inline distT="0" distB="0" distL="0" distR="0" wp14:anchorId="5ED7048B" wp14:editId="46DD4CD9">
              <wp:extent cx="4048690" cy="3667637"/>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S2015_TeamExplorer_Home_Solutions.png"/>
                      <pic:cNvPicPr/>
                    </pic:nvPicPr>
                    <pic:blipFill>
                      <a:blip r:embed="rId31">
                        <a:extLst>
                          <a:ext uri="{28A0092B-C50C-407E-A947-70E740481C1C}">
                            <a14:useLocalDpi xmlns:a14="http://schemas.microsoft.com/office/drawing/2010/main" val="0"/>
                          </a:ext>
                        </a:extLst>
                      </a:blip>
                      <a:stretch>
                        <a:fillRect/>
                      </a:stretch>
                    </pic:blipFill>
                    <pic:spPr>
                      <a:xfrm>
                        <a:off x="0" y="0"/>
                        <a:ext cx="4048690" cy="3667637"/>
                      </a:xfrm>
                      <a:prstGeom prst="rect">
                        <a:avLst/>
                      </a:prstGeom>
                    </pic:spPr>
                  </pic:pic>
                </a:graphicData>
              </a:graphic>
            </wp:inline>
          </w:drawing>
        </w:r>
      </w:ins>
      <w:del w:id="186" w:author="JACQUOT Vincent" w:date="2017-11-06T08:21:00Z">
        <w:r w:rsidR="005806C6" w:rsidDel="00EE0477">
          <w:rPr>
            <w:noProof/>
          </w:rPr>
          <w:drawing>
            <wp:inline distT="0" distB="0" distL="0" distR="0" wp14:anchorId="6F50F081" wp14:editId="786607A2">
              <wp:extent cx="4363059" cy="402963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S2015_TeamExplorer_Home_TFS.png"/>
                      <pic:cNvPicPr/>
                    </pic:nvPicPr>
                    <pic:blipFill>
                      <a:blip r:embed="rId32">
                        <a:extLst>
                          <a:ext uri="{28A0092B-C50C-407E-A947-70E740481C1C}">
                            <a14:useLocalDpi xmlns:a14="http://schemas.microsoft.com/office/drawing/2010/main" val="0"/>
                          </a:ext>
                        </a:extLst>
                      </a:blip>
                      <a:stretch>
                        <a:fillRect/>
                      </a:stretch>
                    </pic:blipFill>
                    <pic:spPr>
                      <a:xfrm>
                        <a:off x="0" y="0"/>
                        <a:ext cx="4363059" cy="4029637"/>
                      </a:xfrm>
                      <a:prstGeom prst="rect">
                        <a:avLst/>
                      </a:prstGeom>
                    </pic:spPr>
                  </pic:pic>
                </a:graphicData>
              </a:graphic>
            </wp:inline>
          </w:drawing>
        </w:r>
      </w:del>
    </w:p>
    <w:p w14:paraId="13EAC63B" w14:textId="17100AE8" w:rsidR="005806C6" w:rsidRDefault="005806C6" w:rsidP="005806C6">
      <w:pPr>
        <w:pStyle w:val="Lgende"/>
        <w:rPr>
          <w:ins w:id="187" w:author="JACQUOT Vincent" w:date="2017-11-06T08:22:00Z"/>
        </w:rPr>
      </w:pPr>
      <w:r>
        <w:t xml:space="preserve">Figure </w:t>
      </w:r>
      <w:fldSimple w:instr=" SEQ Figure \* ARABIC ">
        <w:r w:rsidR="00B37031">
          <w:rPr>
            <w:noProof/>
          </w:rPr>
          <w:t>13</w:t>
        </w:r>
      </w:fldSimple>
      <w:r>
        <w:t xml:space="preserve"> - Section </w:t>
      </w:r>
      <w:r w:rsidRPr="005806C6">
        <w:rPr>
          <w:i/>
        </w:rPr>
        <w:t>Home</w:t>
      </w:r>
      <w:r>
        <w:t xml:space="preserve"> du </w:t>
      </w:r>
      <w:r w:rsidRPr="005806C6">
        <w:rPr>
          <w:i/>
        </w:rPr>
        <w:t>Team Explorer</w:t>
      </w:r>
      <w:r>
        <w:t xml:space="preserve"> avec la liste des solutions </w:t>
      </w:r>
      <w:del w:id="188" w:author="JACQUOT Vincent" w:date="2017-11-06T08:22:00Z">
        <w:r w:rsidDel="008419F0">
          <w:delText>d’un dépôt Git TFS</w:delText>
        </w:r>
      </w:del>
      <w:ins w:id="189" w:author="JACQUOT Vincent" w:date="2017-11-06T08:22:00Z">
        <w:r w:rsidR="008419F0">
          <w:t>du dépôt EIT.Fixe</w:t>
        </w:r>
      </w:ins>
    </w:p>
    <w:p w14:paraId="3C2730D2" w14:textId="4E047F89" w:rsidR="007E7156" w:rsidRPr="007E7156" w:rsidRDefault="007E7156">
      <w:pPr>
        <w:pPrChange w:id="190" w:author="JACQUOT Vincent" w:date="2017-11-06T08:22:00Z">
          <w:pPr>
            <w:pStyle w:val="Lgende"/>
          </w:pPr>
        </w:pPrChange>
      </w:pPr>
      <w:ins w:id="191" w:author="JACQUOT Vincent" w:date="2017-11-06T08:22:00Z">
        <w:r>
          <w:lastRenderedPageBreak/>
          <w:t>Une fois la solution chargée, n’oubliez pas de vous placer sur la bonne branche du dép</w:t>
        </w:r>
      </w:ins>
      <w:ins w:id="192" w:author="JACQUOT Vincent" w:date="2017-11-06T08:23:00Z">
        <w:r>
          <w:t>ôt avant de commencer à coder.</w:t>
        </w:r>
      </w:ins>
    </w:p>
    <w:p w14:paraId="65FC77B1" w14:textId="1A2C9A5C" w:rsidR="00806BBC" w:rsidRDefault="00806BBC" w:rsidP="00806BBC">
      <w:pPr>
        <w:pStyle w:val="Titre2"/>
      </w:pPr>
      <w:bookmarkStart w:id="193" w:name="_Démarrer_une_solution"/>
      <w:bookmarkStart w:id="194" w:name="_Toc497724094"/>
      <w:bookmarkEnd w:id="193"/>
      <w:r>
        <w:t>Démarr</w:t>
      </w:r>
      <w:r w:rsidR="004F45BD">
        <w:t>er</w:t>
      </w:r>
      <w:r>
        <w:t xml:space="preserve"> </w:t>
      </w:r>
      <w:del w:id="195" w:author="JACQUOT Vincent" w:date="2017-11-06T08:23:00Z">
        <w:r w:rsidR="002C535C" w:rsidDel="005A24E0">
          <w:delText>une</w:delText>
        </w:r>
        <w:r w:rsidDel="005A24E0">
          <w:delText xml:space="preserve"> </w:delText>
        </w:r>
      </w:del>
      <w:ins w:id="196" w:author="JACQUOT Vincent" w:date="2017-11-06T08:23:00Z">
        <w:r w:rsidR="005A24E0">
          <w:t xml:space="preserve">la </w:t>
        </w:r>
      </w:ins>
      <w:r>
        <w:t>solution</w:t>
      </w:r>
      <w:r w:rsidR="00120008">
        <w:t xml:space="preserve"> </w:t>
      </w:r>
      <w:del w:id="197" w:author="JACQUOT Vincent" w:date="2017-11-06T08:28:00Z">
        <w:r w:rsidR="00120008" w:rsidDel="008459BB">
          <w:delText>en local</w:delText>
        </w:r>
      </w:del>
      <w:ins w:id="198" w:author="JACQUOT Vincent" w:date="2017-11-06T08:28:00Z">
        <w:r w:rsidR="008459BB">
          <w:t>sur son poste de développement</w:t>
        </w:r>
      </w:ins>
      <w:bookmarkEnd w:id="194"/>
    </w:p>
    <w:p w14:paraId="2BD48AF7" w14:textId="43E56E23" w:rsidR="00672FF6" w:rsidRDefault="00333CDE" w:rsidP="00672FF6">
      <w:ins w:id="199" w:author="JACQUOT Vincent" w:date="2017-11-06T08:24:00Z">
        <w:r>
          <w:t xml:space="preserve">Seule la solution </w:t>
        </w:r>
        <w:r w:rsidRPr="00333CDE">
          <w:rPr>
            <w:i/>
            <w:rPrChange w:id="200" w:author="JACQUOT Vincent" w:date="2017-11-06T08:24:00Z">
              <w:rPr/>
            </w:rPrChange>
          </w:rPr>
          <w:t>EIT.Fixe</w:t>
        </w:r>
        <w:r>
          <w:t xml:space="preserve"> peut être exécutée comme une application Web. </w:t>
        </w:r>
      </w:ins>
      <w:r w:rsidR="00672FF6">
        <w:t xml:space="preserve">Pour démarrer la solution, assurez-vous que le projet </w:t>
      </w:r>
      <w:ins w:id="201" w:author="JACQUOT Vincent" w:date="2017-11-06T08:23:00Z">
        <w:r w:rsidRPr="00333CDE">
          <w:rPr>
            <w:b/>
            <w:i/>
            <w:rPrChange w:id="202" w:author="JACQUOT Vincent" w:date="2017-11-06T08:24:00Z">
              <w:rPr/>
            </w:rPrChange>
          </w:rPr>
          <w:t>EIT.Fixe.Infrastructure.</w:t>
        </w:r>
      </w:ins>
      <w:r w:rsidR="00672FF6" w:rsidRPr="00333CDE">
        <w:rPr>
          <w:b/>
          <w:i/>
        </w:rPr>
        <w:t>WebApplication</w:t>
      </w:r>
      <w:r w:rsidR="00672FF6" w:rsidRPr="00333CDE">
        <w:rPr>
          <w:b/>
          <w:i/>
          <w:rPrChange w:id="203" w:author="JACQUOT Vincent" w:date="2017-11-06T08:24:00Z">
            <w:rPr/>
          </w:rPrChange>
        </w:rPr>
        <w:t xml:space="preserve"> </w:t>
      </w:r>
      <w:r w:rsidR="00672FF6">
        <w:t>est défini comme projet de démarrage.</w:t>
      </w:r>
      <w:r w:rsidR="00946699">
        <w:t xml:space="preserve"> Le projet </w:t>
      </w:r>
      <w:ins w:id="204" w:author="JACQUOT Vincent" w:date="2017-11-06T08:24:00Z">
        <w:r w:rsidRPr="00333CDE">
          <w:rPr>
            <w:i/>
            <w:rPrChange w:id="205" w:author="JACQUOT Vincent" w:date="2017-11-06T08:25:00Z">
              <w:rPr/>
            </w:rPrChange>
          </w:rPr>
          <w:t>EIT.Fixe.Infrastructre.</w:t>
        </w:r>
      </w:ins>
      <w:r w:rsidR="00946699" w:rsidRPr="00946699">
        <w:rPr>
          <w:i/>
        </w:rPr>
        <w:t>WebApplication</w:t>
      </w:r>
      <w:r w:rsidR="00946699">
        <w:t xml:space="preserve"> devrait apparaître en gras dans la liste des projets de la solution. Si ce n’est pas le cas, faites un clic droit sur le </w:t>
      </w:r>
      <w:del w:id="206" w:author="JACQUOT Vincent" w:date="2017-11-06T08:25:00Z">
        <w:r w:rsidR="00946699" w:rsidDel="00333CDE">
          <w:delText xml:space="preserve">nom du </w:delText>
        </w:r>
      </w:del>
      <w:r w:rsidR="00946699">
        <w:t xml:space="preserve">projet puis sur </w:t>
      </w:r>
      <w:r w:rsidR="00946699" w:rsidRPr="00946699">
        <w:rPr>
          <w:b/>
          <w:i/>
        </w:rPr>
        <w:t>Set as StartUp Project</w:t>
      </w:r>
      <w:r w:rsidR="00946699">
        <w:t xml:space="preserve"> dans le menu qui apparaît.</w:t>
      </w:r>
    </w:p>
    <w:p w14:paraId="25510499" w14:textId="77777777" w:rsidR="00CC2F9D" w:rsidRDefault="00CC2F9D" w:rsidP="00CC2F9D">
      <w:pPr>
        <w:keepNext/>
        <w:jc w:val="center"/>
      </w:pPr>
      <w:r>
        <w:rPr>
          <w:noProof/>
        </w:rPr>
        <w:drawing>
          <wp:inline distT="0" distB="0" distL="0" distR="0" wp14:anchorId="63E2D0F8" wp14:editId="40C4F7C9">
            <wp:extent cx="5760720" cy="37058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ISExpress_HTTP403.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705860"/>
                    </a:xfrm>
                    <a:prstGeom prst="rect">
                      <a:avLst/>
                    </a:prstGeom>
                  </pic:spPr>
                </pic:pic>
              </a:graphicData>
            </a:graphic>
          </wp:inline>
        </w:drawing>
      </w:r>
    </w:p>
    <w:p w14:paraId="65574809" w14:textId="6CC06321" w:rsidR="00CC2F9D" w:rsidRDefault="00CC2F9D" w:rsidP="00CC2F9D">
      <w:pPr>
        <w:pStyle w:val="Lgende"/>
      </w:pPr>
      <w:r>
        <w:t xml:space="preserve">Figure </w:t>
      </w:r>
      <w:fldSimple w:instr=" SEQ Figure \* ARABIC ">
        <w:r w:rsidR="00B37031">
          <w:rPr>
            <w:noProof/>
          </w:rPr>
          <w:t>14</w:t>
        </w:r>
      </w:fldSimple>
      <w:r>
        <w:t xml:space="preserve"> - Une erreur 403 apparaît au lancement de la solution</w:t>
      </w:r>
    </w:p>
    <w:p w14:paraId="5EE2FBE8" w14:textId="00A81D23" w:rsidR="00574FCB" w:rsidRDefault="00574FCB" w:rsidP="00672FF6">
      <w:r>
        <w:t xml:space="preserve">Lorsque vous lancez la solution, Visual Studio va utiliser IIS Express pour héberger </w:t>
      </w:r>
      <w:r w:rsidR="00CC2F9D">
        <w:t>l’application web. Lorsque le navigateur apparaît, une page vous indique une erreur HTTP 403. Cette erreur est normale car l’application ne sert aucune page sur l’URL racine, IIS Express vous refuse donc l’accès.</w:t>
      </w:r>
    </w:p>
    <w:p w14:paraId="21CA9704" w14:textId="77777777" w:rsidR="003C7C85" w:rsidRDefault="003C7C85" w:rsidP="003C7C85">
      <w:pPr>
        <w:keepNext/>
        <w:jc w:val="center"/>
      </w:pPr>
      <w:r>
        <w:rPr>
          <w:noProof/>
        </w:rPr>
        <w:lastRenderedPageBreak/>
        <w:drawing>
          <wp:inline distT="0" distB="0" distL="0" distR="0" wp14:anchorId="717ECAE3" wp14:editId="68D34674">
            <wp:extent cx="5760720" cy="39649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E11_SVC.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964940"/>
                    </a:xfrm>
                    <a:prstGeom prst="rect">
                      <a:avLst/>
                    </a:prstGeom>
                  </pic:spPr>
                </pic:pic>
              </a:graphicData>
            </a:graphic>
          </wp:inline>
        </w:drawing>
      </w:r>
    </w:p>
    <w:p w14:paraId="5EC34777" w14:textId="04024622" w:rsidR="003C7C85" w:rsidRDefault="003C7C85" w:rsidP="003C7C85">
      <w:pPr>
        <w:pStyle w:val="Lgende"/>
      </w:pPr>
      <w:r>
        <w:t xml:space="preserve">Figure </w:t>
      </w:r>
      <w:fldSimple w:instr=" SEQ Figure \* ARABIC ">
        <w:r w:rsidR="00B37031">
          <w:rPr>
            <w:noProof/>
          </w:rPr>
          <w:t>15</w:t>
        </w:r>
      </w:fldSimple>
      <w:r>
        <w:t xml:space="preserve"> - Page de description du service </w:t>
      </w:r>
      <w:r w:rsidRPr="003C7C85">
        <w:rPr>
          <w:i/>
        </w:rPr>
        <w:t>CommandeService</w:t>
      </w:r>
    </w:p>
    <w:p w14:paraId="26A4F2EB" w14:textId="65CEEBE8" w:rsidR="00A26039" w:rsidRDefault="00A26039" w:rsidP="00672FF6">
      <w:r>
        <w:t xml:space="preserve">Pour vérifier le fonctionnement, ajoutez à l’URL le nom de l’un des services publiés par l’application suivi de l’extension </w:t>
      </w:r>
      <w:r w:rsidRPr="00A26039">
        <w:rPr>
          <w:b/>
        </w:rPr>
        <w:t>.</w:t>
      </w:r>
      <w:r w:rsidRPr="00A26039">
        <w:rPr>
          <w:b/>
          <w:i/>
        </w:rPr>
        <w:t>svc</w:t>
      </w:r>
      <w:r>
        <w:t>.</w:t>
      </w:r>
      <w:r w:rsidR="00124F92">
        <w:t xml:space="preserve"> Par exemple, la page correspondant au service du contrat </w:t>
      </w:r>
      <w:r w:rsidR="00124F92" w:rsidRPr="00124F92">
        <w:rPr>
          <w:i/>
        </w:rPr>
        <w:t>ICommandeService</w:t>
      </w:r>
      <w:r w:rsidR="00124F92">
        <w:t xml:space="preserve"> est disponible à l’URL </w:t>
      </w:r>
      <w:r w:rsidR="00124F92" w:rsidRPr="00124F92">
        <w:rPr>
          <w:i/>
        </w:rPr>
        <w:t>CommandeService.svc</w:t>
      </w:r>
      <w:r w:rsidR="00124F92">
        <w:t xml:space="preserve">. </w:t>
      </w:r>
      <w:r>
        <w:t xml:space="preserve">Vous devriez alors obtenir une page qui contient les liens vers les fichiers </w:t>
      </w:r>
      <w:r w:rsidRPr="00A26039">
        <w:rPr>
          <w:i/>
        </w:rPr>
        <w:t>WSDL</w:t>
      </w:r>
      <w:r>
        <w:t xml:space="preserve"> qui décrivent le service.</w:t>
      </w:r>
    </w:p>
    <w:p w14:paraId="18BEB6E1" w14:textId="43465B38" w:rsidR="00AB2B30" w:rsidRDefault="00120008" w:rsidP="002D3261">
      <w:pPr>
        <w:pStyle w:val="Titre2"/>
      </w:pPr>
      <w:bookmarkStart w:id="207" w:name="_Toc497724095"/>
      <w:r>
        <w:t xml:space="preserve">Appeler </w:t>
      </w:r>
      <w:r w:rsidR="00B13D7B">
        <w:t xml:space="preserve">un Web Service </w:t>
      </w:r>
      <w:del w:id="208" w:author="JACQUOT Vincent" w:date="2017-11-06T08:28:00Z">
        <w:r w:rsidR="00B13D7B" w:rsidDel="008459BB">
          <w:delText>en local</w:delText>
        </w:r>
      </w:del>
      <w:ins w:id="209" w:author="JACQUOT Vincent" w:date="2017-11-06T08:28:00Z">
        <w:r w:rsidR="008459BB">
          <w:t>sur son poste de développement</w:t>
        </w:r>
      </w:ins>
      <w:bookmarkEnd w:id="207"/>
    </w:p>
    <w:p w14:paraId="74CE5596" w14:textId="355C6F35" w:rsidR="002D3261" w:rsidRDefault="007D6AA8" w:rsidP="00AB2B30">
      <w:r>
        <w:t xml:space="preserve">Pour appeler un Web Service manuellement sur un poste de développement, il faut disposer d’un client comme </w:t>
      </w:r>
      <w:r w:rsidRPr="007D6AA8">
        <w:rPr>
          <w:i/>
        </w:rPr>
        <w:t>SoapUI</w:t>
      </w:r>
      <w:r>
        <w:t xml:space="preserve"> ou </w:t>
      </w:r>
      <w:r w:rsidRPr="007D6AA8">
        <w:rPr>
          <w:i/>
        </w:rPr>
        <w:t>WCF Test Client</w:t>
      </w:r>
      <w:r w:rsidR="009E40ED">
        <w:t xml:space="preserve">. </w:t>
      </w:r>
      <w:r w:rsidR="009E40ED" w:rsidRPr="009E40ED">
        <w:rPr>
          <w:b/>
          <w:i/>
        </w:rPr>
        <w:t>WCF Test Client</w:t>
      </w:r>
      <w:r w:rsidR="009E40ED">
        <w:t xml:space="preserve"> est mis à disposition avec Visual Studio. Il permet de générer un client pour appeler un Web Service à partir d’un fichier </w:t>
      </w:r>
      <w:r w:rsidR="009E40ED" w:rsidRPr="009E40ED">
        <w:rPr>
          <w:i/>
        </w:rPr>
        <w:t>WSDL</w:t>
      </w:r>
      <w:r w:rsidR="009E40ED">
        <w:t>.</w:t>
      </w:r>
      <w:r w:rsidR="005A7A11">
        <w:t xml:space="preserve"> Vous pouve</w:t>
      </w:r>
      <w:r w:rsidR="00F0438B">
        <w:t xml:space="preserve">z </w:t>
      </w:r>
      <w:r w:rsidR="00663F1E">
        <w:t>le trouver</w:t>
      </w:r>
      <w:r w:rsidR="00F0438B">
        <w:t xml:space="preserve"> sur votre machine aux </w:t>
      </w:r>
      <w:r w:rsidR="005A7A11">
        <w:t>emplacement</w:t>
      </w:r>
      <w:r w:rsidR="00F0438B">
        <w:t>s</w:t>
      </w:r>
      <w:r w:rsidR="005A7A11">
        <w:t xml:space="preserve"> suivant</w:t>
      </w:r>
      <w:r w:rsidR="00F0438B">
        <w:t>s</w:t>
      </w:r>
      <w:r w:rsidR="005A7A11">
        <w:t> :</w:t>
      </w:r>
    </w:p>
    <w:p w14:paraId="027A6320" w14:textId="2EB7D5FD" w:rsidR="005A7A11" w:rsidRPr="00694821" w:rsidRDefault="005A7A11" w:rsidP="005A7A11">
      <w:pPr>
        <w:pStyle w:val="Paragraphedeliste"/>
        <w:numPr>
          <w:ilvl w:val="0"/>
          <w:numId w:val="44"/>
        </w:numPr>
        <w:rPr>
          <w:lang w:val="en-US"/>
        </w:rPr>
      </w:pPr>
      <w:r w:rsidRPr="00694821">
        <w:rPr>
          <w:lang w:val="en-US"/>
        </w:rPr>
        <w:t>C:\Program Files (x86)\Microsoft Visual Studio 14.0\Common7\IDE\WcfTestClient.exe</w:t>
      </w:r>
    </w:p>
    <w:p w14:paraId="209D7650" w14:textId="596F96C2" w:rsidR="00F0438B" w:rsidRPr="00694821" w:rsidRDefault="00F0438B" w:rsidP="00F0438B">
      <w:pPr>
        <w:pStyle w:val="Paragraphedeliste"/>
        <w:numPr>
          <w:ilvl w:val="0"/>
          <w:numId w:val="44"/>
        </w:numPr>
        <w:rPr>
          <w:lang w:val="en-US"/>
        </w:rPr>
      </w:pPr>
      <w:r w:rsidRPr="00694821">
        <w:rPr>
          <w:lang w:val="en-US"/>
        </w:rPr>
        <w:t>C:\Program Files (x86)\Microsoft Visual Studio 11.0\Common7\IDE\WcfTestClient.exe</w:t>
      </w:r>
    </w:p>
    <w:p w14:paraId="10ED54D4" w14:textId="77777777" w:rsidR="005025A7" w:rsidRDefault="000145AC" w:rsidP="005025A7">
      <w:pPr>
        <w:keepNext/>
        <w:jc w:val="center"/>
      </w:pPr>
      <w:r>
        <w:rPr>
          <w:noProof/>
        </w:rPr>
        <w:lastRenderedPageBreak/>
        <w:drawing>
          <wp:inline distT="0" distB="0" distL="0" distR="0" wp14:anchorId="53207E31" wp14:editId="47F7EB64">
            <wp:extent cx="5760720" cy="32772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CFTestClient_AddService.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277235"/>
                    </a:xfrm>
                    <a:prstGeom prst="rect">
                      <a:avLst/>
                    </a:prstGeom>
                  </pic:spPr>
                </pic:pic>
              </a:graphicData>
            </a:graphic>
          </wp:inline>
        </w:drawing>
      </w:r>
    </w:p>
    <w:p w14:paraId="26BE5640" w14:textId="72AC5D83" w:rsidR="000145AC" w:rsidRDefault="005025A7" w:rsidP="005025A7">
      <w:pPr>
        <w:pStyle w:val="Lgende"/>
      </w:pPr>
      <w:r>
        <w:t xml:space="preserve">Figure </w:t>
      </w:r>
      <w:fldSimple w:instr=" SEQ Figure \* ARABIC ">
        <w:r w:rsidR="00B37031">
          <w:rPr>
            <w:noProof/>
          </w:rPr>
          <w:t>16</w:t>
        </w:r>
      </w:fldSimple>
      <w:r>
        <w:rPr>
          <w:noProof/>
        </w:rPr>
        <w:t xml:space="preserve"> - Ajouter un service dans </w:t>
      </w:r>
      <w:r w:rsidRPr="005025A7">
        <w:rPr>
          <w:i/>
          <w:noProof/>
        </w:rPr>
        <w:t>WCF Test Client</w:t>
      </w:r>
    </w:p>
    <w:p w14:paraId="0A7C806B" w14:textId="7AC40DA3" w:rsidR="00CC2F9D" w:rsidRDefault="006C2D1C" w:rsidP="00672FF6">
      <w:r>
        <w:t xml:space="preserve">Après voir ouvert WCF Test Client, vous pouvez générer un client pour appeler un service en cliquant sur </w:t>
      </w:r>
      <w:r w:rsidRPr="006C2D1C">
        <w:rPr>
          <w:b/>
          <w:i/>
        </w:rPr>
        <w:t>Add Service</w:t>
      </w:r>
      <w:r>
        <w:t xml:space="preserve"> dans le menu </w:t>
      </w:r>
      <w:r w:rsidRPr="006C2D1C">
        <w:rPr>
          <w:b/>
          <w:i/>
        </w:rPr>
        <w:t>File</w:t>
      </w:r>
      <w:r>
        <w:t xml:space="preserve"> ou avec le raccourci </w:t>
      </w:r>
      <w:r w:rsidRPr="006C2D1C">
        <w:rPr>
          <w:b/>
          <w:i/>
        </w:rPr>
        <w:t>Ctrl+Maj+A</w:t>
      </w:r>
      <w:r>
        <w:t>.</w:t>
      </w:r>
    </w:p>
    <w:p w14:paraId="0E857BC6" w14:textId="77777777" w:rsidR="00B048D2" w:rsidRDefault="00B048D2" w:rsidP="00B048D2">
      <w:pPr>
        <w:keepNext/>
        <w:jc w:val="center"/>
      </w:pPr>
      <w:r>
        <w:rPr>
          <w:noProof/>
        </w:rPr>
        <w:drawing>
          <wp:inline distT="0" distB="0" distL="0" distR="0" wp14:anchorId="61B9A77D" wp14:editId="0828F950">
            <wp:extent cx="5029902" cy="1514686"/>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CFTestClient_AddService_URL.png"/>
                    <pic:cNvPicPr/>
                  </pic:nvPicPr>
                  <pic:blipFill>
                    <a:blip r:embed="rId36">
                      <a:extLst>
                        <a:ext uri="{28A0092B-C50C-407E-A947-70E740481C1C}">
                          <a14:useLocalDpi xmlns:a14="http://schemas.microsoft.com/office/drawing/2010/main" val="0"/>
                        </a:ext>
                      </a:extLst>
                    </a:blip>
                    <a:stretch>
                      <a:fillRect/>
                    </a:stretch>
                  </pic:blipFill>
                  <pic:spPr>
                    <a:xfrm>
                      <a:off x="0" y="0"/>
                      <a:ext cx="5029902" cy="1514686"/>
                    </a:xfrm>
                    <a:prstGeom prst="rect">
                      <a:avLst/>
                    </a:prstGeom>
                  </pic:spPr>
                </pic:pic>
              </a:graphicData>
            </a:graphic>
          </wp:inline>
        </w:drawing>
      </w:r>
    </w:p>
    <w:p w14:paraId="59BB4382" w14:textId="0EA82116" w:rsidR="00B048D2" w:rsidRDefault="00B048D2" w:rsidP="00B048D2">
      <w:pPr>
        <w:pStyle w:val="Lgende"/>
      </w:pPr>
      <w:r>
        <w:t xml:space="preserve">Figure </w:t>
      </w:r>
      <w:fldSimple w:instr=" SEQ Figure \* ARABIC ">
        <w:r w:rsidR="00B37031">
          <w:rPr>
            <w:noProof/>
          </w:rPr>
          <w:t>17</w:t>
        </w:r>
      </w:fldSimple>
      <w:r>
        <w:t xml:space="preserve"> - Renseigner l'URL du service pour générer un client</w:t>
      </w:r>
    </w:p>
    <w:p w14:paraId="4E4C0D51" w14:textId="2061B8ED" w:rsidR="006C2D1C" w:rsidRDefault="006C2D1C" w:rsidP="00672FF6">
      <w:r>
        <w:t xml:space="preserve">Il vous faut alors renseigner l’adresse </w:t>
      </w:r>
      <w:r w:rsidR="00343037">
        <w:t>du service (c’est-à-dire la même que</w:t>
      </w:r>
      <w:r w:rsidR="00FD013E">
        <w:t xml:space="preserve"> la page de</w:t>
      </w:r>
      <w:r>
        <w:t xml:space="preserve"> </w:t>
      </w:r>
      <w:r w:rsidR="00FD013E">
        <w:t xml:space="preserve">description </w:t>
      </w:r>
      <w:r>
        <w:t>du service</w:t>
      </w:r>
      <w:r w:rsidR="00343037">
        <w:t>)</w:t>
      </w:r>
      <w:r w:rsidR="00FD013E">
        <w:t xml:space="preserve"> ou directement </w:t>
      </w:r>
      <w:r w:rsidR="00343037">
        <w:t xml:space="preserve">l’adresse </w:t>
      </w:r>
      <w:r w:rsidR="00FD013E">
        <w:t xml:space="preserve">du </w:t>
      </w:r>
      <w:r w:rsidR="00FD013E" w:rsidRPr="00FD013E">
        <w:rPr>
          <w:i/>
        </w:rPr>
        <w:t>WSDL</w:t>
      </w:r>
      <w:r w:rsidR="00FD013E">
        <w:t>. V</w:t>
      </w:r>
      <w:r>
        <w:t xml:space="preserve">oir </w:t>
      </w:r>
      <w:hyperlink w:anchor="_Démarrer_une_solution" w:history="1">
        <w:r w:rsidR="00FD013E">
          <w:rPr>
            <w:rStyle w:val="Lienhypertexte"/>
          </w:rPr>
          <w:t>la section précédente</w:t>
        </w:r>
      </w:hyperlink>
      <w:r w:rsidR="00FD013E">
        <w:t xml:space="preserve"> pour savoir comment obtenir </w:t>
      </w:r>
      <w:r w:rsidR="00343037">
        <w:t>ces</w:t>
      </w:r>
      <w:r w:rsidR="00FD013E">
        <w:t xml:space="preserve"> adresse</w:t>
      </w:r>
      <w:r w:rsidR="00343037">
        <w:t>s</w:t>
      </w:r>
      <w:r>
        <w:t>.</w:t>
      </w:r>
      <w:r w:rsidR="00746B6E">
        <w:t xml:space="preserve"> Cliquez ensuite sur OK pour générer le client.</w:t>
      </w:r>
    </w:p>
    <w:p w14:paraId="6A9EE2A8" w14:textId="77777777" w:rsidR="00BC06FB" w:rsidRDefault="00BC06FB" w:rsidP="00BC06FB">
      <w:pPr>
        <w:keepNext/>
        <w:jc w:val="center"/>
      </w:pPr>
      <w:r>
        <w:rPr>
          <w:noProof/>
        </w:rPr>
        <w:lastRenderedPageBreak/>
        <w:drawing>
          <wp:inline distT="0" distB="0" distL="0" distR="0" wp14:anchorId="30DFA0EA" wp14:editId="50F72173">
            <wp:extent cx="5760720" cy="3273425"/>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CFTestClient_Service_Request.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273425"/>
                    </a:xfrm>
                    <a:prstGeom prst="rect">
                      <a:avLst/>
                    </a:prstGeom>
                  </pic:spPr>
                </pic:pic>
              </a:graphicData>
            </a:graphic>
          </wp:inline>
        </w:drawing>
      </w:r>
    </w:p>
    <w:p w14:paraId="0D88AB9B" w14:textId="168FB749" w:rsidR="00BC06FB" w:rsidRDefault="00BC06FB" w:rsidP="00BC06FB">
      <w:pPr>
        <w:pStyle w:val="Lgende"/>
      </w:pPr>
      <w:r>
        <w:t xml:space="preserve">Figure </w:t>
      </w:r>
      <w:fldSimple w:instr=" SEQ Figure \* ARABIC ">
        <w:r w:rsidR="00B37031">
          <w:rPr>
            <w:noProof/>
          </w:rPr>
          <w:t>18</w:t>
        </w:r>
      </w:fldSimple>
      <w:r>
        <w:t xml:space="preserve"> - Formulaire d'appel de </w:t>
      </w:r>
      <w:r w:rsidRPr="00BC06FB">
        <w:rPr>
          <w:i/>
        </w:rPr>
        <w:t>WCF Test Client</w:t>
      </w:r>
    </w:p>
    <w:p w14:paraId="74D8F1DB" w14:textId="77777777" w:rsidR="00034B7D" w:rsidRDefault="00034B7D" w:rsidP="00672FF6">
      <w:r>
        <w:t>Le service apparaît alors dans le volet de gauche. La liste des différentes opérations est disponible sous le nom du service. Double-cliquez sur une opération pour faire apparaître un formulaire d’appel dans le volet de droite. La partie supérieure vous permet de renseigner les différents paramètres de l’appel et la partie inférieure contient la réponse.</w:t>
      </w:r>
    </w:p>
    <w:p w14:paraId="2F7F7106" w14:textId="785D15DF" w:rsidR="00034B7D" w:rsidRDefault="00034B7D" w:rsidP="00672FF6">
      <w:pPr>
        <w:rPr>
          <w:ins w:id="210" w:author="JACQUOT Vincent" w:date="2017-11-06T08:27:00Z"/>
        </w:rPr>
      </w:pPr>
      <w:r w:rsidRPr="00034B7D">
        <w:rPr>
          <w:b/>
        </w:rPr>
        <w:t>Attention !</w:t>
      </w:r>
      <w:r>
        <w:t xml:space="preserve"> Tous les types de paramètre ne sont pas supportés par </w:t>
      </w:r>
      <w:r w:rsidRPr="00034B7D">
        <w:rPr>
          <w:i/>
        </w:rPr>
        <w:t>WCF Test Client</w:t>
      </w:r>
      <w:r>
        <w:t>. Si vos paramètres sont complexes</w:t>
      </w:r>
      <w:r w:rsidR="00725233">
        <w:t>, vous devrez écrire un client en C# pour appeler votre service.</w:t>
      </w:r>
    </w:p>
    <w:p w14:paraId="05837FE5" w14:textId="74B1969B" w:rsidR="00AE40EA" w:rsidRDefault="00AE40EA">
      <w:pPr>
        <w:pStyle w:val="Titre1"/>
        <w:rPr>
          <w:ins w:id="211" w:author="JACQUOT Vincent" w:date="2017-11-06T08:39:00Z"/>
        </w:rPr>
        <w:pPrChange w:id="212" w:author="JACQUOT Vincent" w:date="2017-11-06T08:27:00Z">
          <w:pPr/>
        </w:pPrChange>
      </w:pPr>
      <w:bookmarkStart w:id="213" w:name="_Toc497724096"/>
      <w:ins w:id="214" w:author="JACQUOT Vincent" w:date="2017-11-06T08:27:00Z">
        <w:r>
          <w:t>Développement sur une application batch</w:t>
        </w:r>
      </w:ins>
      <w:bookmarkEnd w:id="213"/>
    </w:p>
    <w:p w14:paraId="76189A68" w14:textId="310158BC" w:rsidR="009225E0" w:rsidRPr="009225E0" w:rsidRDefault="009225E0">
      <w:pPr>
        <w:rPr>
          <w:ins w:id="215" w:author="JACQUOT Vincent" w:date="2017-11-06T08:29:00Z"/>
        </w:rPr>
      </w:pPr>
      <w:ins w:id="216" w:author="JACQUOT Vincent" w:date="2017-11-06T08:39:00Z">
        <w:r>
          <w:t>Cette section ne s’adresse qu’aux développeurs qui seront amenés à développer des applications de type batch.</w:t>
        </w:r>
      </w:ins>
    </w:p>
    <w:p w14:paraId="0287E9D8" w14:textId="340167E8" w:rsidR="00CD4159" w:rsidRDefault="00CD4159">
      <w:pPr>
        <w:pStyle w:val="Titre2"/>
        <w:rPr>
          <w:ins w:id="217" w:author="JACQUOT Vincent" w:date="2017-11-06T08:29:00Z"/>
        </w:rPr>
        <w:pPrChange w:id="218" w:author="JACQUOT Vincent" w:date="2017-11-06T08:29:00Z">
          <w:pPr/>
        </w:pPrChange>
      </w:pPr>
      <w:bookmarkStart w:id="219" w:name="_Toc497724097"/>
      <w:ins w:id="220" w:author="JACQUOT Vincent" w:date="2017-11-06T08:29:00Z">
        <w:r>
          <w:t>Bases de données</w:t>
        </w:r>
        <w:bookmarkEnd w:id="219"/>
      </w:ins>
    </w:p>
    <w:p w14:paraId="34FBF99C" w14:textId="40A4F9D9" w:rsidR="00CD4159" w:rsidRDefault="00CD4159">
      <w:pPr>
        <w:rPr>
          <w:ins w:id="221" w:author="JACQUOT Vincent" w:date="2017-11-06T08:31:00Z"/>
        </w:rPr>
      </w:pPr>
      <w:ins w:id="222" w:author="JACQUOT Vincent" w:date="2017-11-06T08:29:00Z">
        <w:r>
          <w:t>Contrairement au moteur qui embarque son propre client SQL, les batchs accèdent aux bases de données en utilisant un client Oracle installé séparément et des sources de données ODBC configurées sur la machine.</w:t>
        </w:r>
      </w:ins>
    </w:p>
    <w:p w14:paraId="1411C73C" w14:textId="0B2CBC4E" w:rsidR="00CD4159" w:rsidRDefault="00CD4159">
      <w:pPr>
        <w:rPr>
          <w:ins w:id="223" w:author="JACQUOT Vincent" w:date="2017-11-06T08:31:00Z"/>
        </w:rPr>
      </w:pPr>
      <w:ins w:id="224" w:author="JACQUOT Vincent" w:date="2017-11-06T08:31:00Z">
        <w:r>
          <w:t>Avant de développer un batch, vous devez :</w:t>
        </w:r>
      </w:ins>
    </w:p>
    <w:p w14:paraId="4E40AADE" w14:textId="7ED66A73" w:rsidR="00CD4159" w:rsidRDefault="00CD4159">
      <w:pPr>
        <w:pStyle w:val="Paragraphedeliste"/>
        <w:numPr>
          <w:ilvl w:val="0"/>
          <w:numId w:val="45"/>
        </w:numPr>
        <w:rPr>
          <w:ins w:id="225" w:author="JACQUOT Vincent" w:date="2017-11-06T08:32:00Z"/>
        </w:rPr>
        <w:pPrChange w:id="226" w:author="JACQUOT Vincent" w:date="2017-11-06T08:31:00Z">
          <w:pPr/>
        </w:pPrChange>
      </w:pPr>
      <w:ins w:id="227" w:author="JACQUOT Vincent" w:date="2017-11-06T08:31:00Z">
        <w:r>
          <w:t>Demander l’installation du driver Oracle 11g sur votre machine</w:t>
        </w:r>
      </w:ins>
    </w:p>
    <w:p w14:paraId="05310931" w14:textId="02A4A096" w:rsidR="00CD4159" w:rsidRDefault="00CD4159">
      <w:pPr>
        <w:pStyle w:val="Paragraphedeliste"/>
        <w:numPr>
          <w:ilvl w:val="0"/>
          <w:numId w:val="45"/>
        </w:numPr>
        <w:rPr>
          <w:ins w:id="228" w:author="JACQUOT Vincent" w:date="2017-11-06T08:31:00Z"/>
        </w:rPr>
        <w:pPrChange w:id="229" w:author="JACQUOT Vincent" w:date="2017-11-06T08:31:00Z">
          <w:pPr/>
        </w:pPrChange>
      </w:pPr>
      <w:ins w:id="230" w:author="JACQUOT Vincent" w:date="2017-11-06T08:32:00Z">
        <w:r>
          <w:t>Demander l’installation du fichier TNS des bases de données</w:t>
        </w:r>
      </w:ins>
    </w:p>
    <w:p w14:paraId="0DC2A23B" w14:textId="5CCAF43D" w:rsidR="00CD4159" w:rsidRDefault="00CD4159">
      <w:pPr>
        <w:pStyle w:val="Paragraphedeliste"/>
        <w:numPr>
          <w:ilvl w:val="0"/>
          <w:numId w:val="45"/>
        </w:numPr>
        <w:rPr>
          <w:ins w:id="231" w:author="JACQUOT Vincent" w:date="2017-11-06T08:32:00Z"/>
        </w:rPr>
        <w:pPrChange w:id="232" w:author="JACQUOT Vincent" w:date="2017-11-06T08:31:00Z">
          <w:pPr/>
        </w:pPrChange>
      </w:pPr>
      <w:ins w:id="233" w:author="JACQUOT Vincent" w:date="2017-11-06T08:31:00Z">
        <w:r>
          <w:t xml:space="preserve">Configurer, ou demande à configurer les sources de données </w:t>
        </w:r>
      </w:ins>
      <w:ins w:id="234" w:author="JACQUOT Vincent" w:date="2017-11-14T14:55:00Z">
        <w:r w:rsidR="00A74D00">
          <w:t xml:space="preserve">utilisateur </w:t>
        </w:r>
      </w:ins>
      <w:bookmarkStart w:id="235" w:name="_GoBack"/>
      <w:bookmarkEnd w:id="235"/>
      <w:ins w:id="236" w:author="JACQUOT Vincent" w:date="2017-11-06T08:31:00Z">
        <w:r>
          <w:t>ODBC suivantes</w:t>
        </w:r>
      </w:ins>
    </w:p>
    <w:tbl>
      <w:tblPr>
        <w:tblStyle w:val="TableauGrille1Clair-Accentuation1"/>
        <w:tblW w:w="7913" w:type="dxa"/>
        <w:tblLook w:val="04A0" w:firstRow="1" w:lastRow="0" w:firstColumn="1" w:lastColumn="0" w:noHBand="0" w:noVBand="1"/>
        <w:tblPrChange w:id="237" w:author="JACQUOT Vincent" w:date="2017-11-06T08:35:00Z">
          <w:tblPr>
            <w:tblStyle w:val="TableauGrille1Clair-Accentuation1"/>
            <w:tblW w:w="0" w:type="auto"/>
            <w:tblLook w:val="04A0" w:firstRow="1" w:lastRow="0" w:firstColumn="1" w:lastColumn="0" w:noHBand="0" w:noVBand="1"/>
          </w:tblPr>
        </w:tblPrChange>
      </w:tblPr>
      <w:tblGrid>
        <w:gridCol w:w="2695"/>
        <w:gridCol w:w="2095"/>
        <w:gridCol w:w="2095"/>
        <w:gridCol w:w="1028"/>
        <w:tblGridChange w:id="238">
          <w:tblGrid>
            <w:gridCol w:w="3020"/>
            <w:gridCol w:w="3021"/>
            <w:gridCol w:w="3021"/>
            <w:gridCol w:w="3021"/>
          </w:tblGrid>
        </w:tblGridChange>
      </w:tblGrid>
      <w:tr w:rsidR="00CD4159" w14:paraId="42375712" w14:textId="77777777" w:rsidTr="00CD4159">
        <w:trPr>
          <w:cnfStyle w:val="100000000000" w:firstRow="1" w:lastRow="0" w:firstColumn="0" w:lastColumn="0" w:oddVBand="0" w:evenVBand="0" w:oddHBand="0" w:evenHBand="0" w:firstRowFirstColumn="0" w:firstRowLastColumn="0" w:lastRowFirstColumn="0" w:lastRowLastColumn="0"/>
          <w:ins w:id="239" w:author="JACQUOT Vincent" w:date="2017-11-06T08:33:00Z"/>
        </w:trPr>
        <w:tc>
          <w:tcPr>
            <w:cnfStyle w:val="001000000000" w:firstRow="0" w:lastRow="0" w:firstColumn="1" w:lastColumn="0" w:oddVBand="0" w:evenVBand="0" w:oddHBand="0" w:evenHBand="0" w:firstRowFirstColumn="0" w:firstRowLastColumn="0" w:lastRowFirstColumn="0" w:lastRowLastColumn="0"/>
            <w:tcW w:w="2695" w:type="dxa"/>
            <w:tcPrChange w:id="240" w:author="JACQUOT Vincent" w:date="2017-11-06T08:35:00Z">
              <w:tcPr>
                <w:tcW w:w="3020" w:type="dxa"/>
              </w:tcPr>
            </w:tcPrChange>
          </w:tcPr>
          <w:p w14:paraId="756451FF" w14:textId="5FC94C3B" w:rsidR="00CD4159" w:rsidRDefault="00CD4159">
            <w:pPr>
              <w:pStyle w:val="Sansinterligne"/>
              <w:cnfStyle w:val="101000000000" w:firstRow="1" w:lastRow="0" w:firstColumn="1" w:lastColumn="0" w:oddVBand="0" w:evenVBand="0" w:oddHBand="0" w:evenHBand="0" w:firstRowFirstColumn="0" w:firstRowLastColumn="0" w:lastRowFirstColumn="0" w:lastRowLastColumn="0"/>
              <w:rPr>
                <w:ins w:id="241" w:author="JACQUOT Vincent" w:date="2017-11-06T08:33:00Z"/>
              </w:rPr>
              <w:pPrChange w:id="242" w:author="JACQUOT Vincent" w:date="2017-11-06T08:36:00Z">
                <w:pPr>
                  <w:cnfStyle w:val="101000000000" w:firstRow="1" w:lastRow="0" w:firstColumn="1" w:lastColumn="0" w:oddVBand="0" w:evenVBand="0" w:oddHBand="0" w:evenHBand="0" w:firstRowFirstColumn="0" w:firstRowLastColumn="0" w:lastRowFirstColumn="0" w:lastRowLastColumn="0"/>
                </w:pPr>
              </w:pPrChange>
            </w:pPr>
            <w:ins w:id="243" w:author="JACQUOT Vincent" w:date="2017-11-06T08:34:00Z">
              <w:r>
                <w:t>Base</w:t>
              </w:r>
            </w:ins>
          </w:p>
        </w:tc>
        <w:tc>
          <w:tcPr>
            <w:tcW w:w="2095" w:type="dxa"/>
            <w:tcPrChange w:id="244" w:author="JACQUOT Vincent" w:date="2017-11-06T08:35:00Z">
              <w:tcPr>
                <w:tcW w:w="3021" w:type="dxa"/>
              </w:tcPr>
            </w:tcPrChange>
          </w:tcPr>
          <w:p w14:paraId="004D14D5" w14:textId="70F7717A" w:rsidR="00CD4159" w:rsidRDefault="00CD4159">
            <w:pPr>
              <w:pStyle w:val="Sansinterligne"/>
              <w:cnfStyle w:val="100000000000" w:firstRow="1" w:lastRow="0" w:firstColumn="0" w:lastColumn="0" w:oddVBand="0" w:evenVBand="0" w:oddHBand="0" w:evenHBand="0" w:firstRowFirstColumn="0" w:firstRowLastColumn="0" w:lastRowFirstColumn="0" w:lastRowLastColumn="0"/>
              <w:rPr>
                <w:ins w:id="245" w:author="JACQUOT Vincent" w:date="2017-11-06T08:34:00Z"/>
              </w:rPr>
              <w:pPrChange w:id="246" w:author="JACQUOT Vincent" w:date="2017-11-06T08:36:00Z">
                <w:pPr>
                  <w:cnfStyle w:val="100000000000" w:firstRow="1" w:lastRow="0" w:firstColumn="0" w:lastColumn="0" w:oddVBand="0" w:evenVBand="0" w:oddHBand="0" w:evenHBand="0" w:firstRowFirstColumn="0" w:firstRowLastColumn="0" w:lastRowFirstColumn="0" w:lastRowLastColumn="0"/>
                </w:pPr>
              </w:pPrChange>
            </w:pPr>
            <w:ins w:id="247" w:author="JACQUOT Vincent" w:date="2017-11-06T08:34:00Z">
              <w:r>
                <w:t>Data Source Name</w:t>
              </w:r>
            </w:ins>
          </w:p>
        </w:tc>
        <w:tc>
          <w:tcPr>
            <w:tcW w:w="2095" w:type="dxa"/>
            <w:tcPrChange w:id="248" w:author="JACQUOT Vincent" w:date="2017-11-06T08:35:00Z">
              <w:tcPr>
                <w:tcW w:w="3021" w:type="dxa"/>
              </w:tcPr>
            </w:tcPrChange>
          </w:tcPr>
          <w:p w14:paraId="24AA9EBF" w14:textId="063A293F" w:rsidR="00CD4159" w:rsidRDefault="00CD4159">
            <w:pPr>
              <w:pStyle w:val="Sansinterligne"/>
              <w:cnfStyle w:val="100000000000" w:firstRow="1" w:lastRow="0" w:firstColumn="0" w:lastColumn="0" w:oddVBand="0" w:evenVBand="0" w:oddHBand="0" w:evenHBand="0" w:firstRowFirstColumn="0" w:firstRowLastColumn="0" w:lastRowFirstColumn="0" w:lastRowLastColumn="0"/>
              <w:rPr>
                <w:ins w:id="249" w:author="JACQUOT Vincent" w:date="2017-11-06T08:33:00Z"/>
              </w:rPr>
              <w:pPrChange w:id="250" w:author="JACQUOT Vincent" w:date="2017-11-06T08:36:00Z">
                <w:pPr>
                  <w:cnfStyle w:val="100000000000" w:firstRow="1" w:lastRow="0" w:firstColumn="0" w:lastColumn="0" w:oddVBand="0" w:evenVBand="0" w:oddHBand="0" w:evenHBand="0" w:firstRowFirstColumn="0" w:firstRowLastColumn="0" w:lastRowFirstColumn="0" w:lastRowLastColumn="0"/>
                </w:pPr>
              </w:pPrChange>
            </w:pPr>
            <w:ins w:id="251" w:author="JACQUOT Vincent" w:date="2017-11-06T08:33:00Z">
              <w:r>
                <w:t>TNS Service Name</w:t>
              </w:r>
            </w:ins>
          </w:p>
        </w:tc>
        <w:tc>
          <w:tcPr>
            <w:tcW w:w="1028" w:type="dxa"/>
            <w:tcPrChange w:id="252" w:author="JACQUOT Vincent" w:date="2017-11-06T08:35:00Z">
              <w:tcPr>
                <w:tcW w:w="3021" w:type="dxa"/>
              </w:tcPr>
            </w:tcPrChange>
          </w:tcPr>
          <w:p w14:paraId="4098D530" w14:textId="52DD862B" w:rsidR="00CD4159" w:rsidRDefault="00CD4159">
            <w:pPr>
              <w:pStyle w:val="Sansinterligne"/>
              <w:cnfStyle w:val="100000000000" w:firstRow="1" w:lastRow="0" w:firstColumn="0" w:lastColumn="0" w:oddVBand="0" w:evenVBand="0" w:oddHBand="0" w:evenHBand="0" w:firstRowFirstColumn="0" w:firstRowLastColumn="0" w:lastRowFirstColumn="0" w:lastRowLastColumn="0"/>
              <w:rPr>
                <w:ins w:id="253" w:author="JACQUOT Vincent" w:date="2017-11-06T08:33:00Z"/>
              </w:rPr>
              <w:pPrChange w:id="254" w:author="JACQUOT Vincent" w:date="2017-11-06T08:36:00Z">
                <w:pPr>
                  <w:cnfStyle w:val="100000000000" w:firstRow="1" w:lastRow="0" w:firstColumn="0" w:lastColumn="0" w:oddVBand="0" w:evenVBand="0" w:oddHBand="0" w:evenHBand="0" w:firstRowFirstColumn="0" w:firstRowLastColumn="0" w:lastRowFirstColumn="0" w:lastRowLastColumn="0"/>
                </w:pPr>
              </w:pPrChange>
            </w:pPr>
            <w:ins w:id="255" w:author="JACQUOT Vincent" w:date="2017-11-06T08:34:00Z">
              <w:r>
                <w:t>User ID</w:t>
              </w:r>
            </w:ins>
          </w:p>
        </w:tc>
      </w:tr>
      <w:tr w:rsidR="00CD4159" w14:paraId="7CB6303C" w14:textId="77777777" w:rsidTr="00CD4159">
        <w:trPr>
          <w:ins w:id="256" w:author="JACQUOT Vincent" w:date="2017-11-06T08:33:00Z"/>
        </w:trPr>
        <w:tc>
          <w:tcPr>
            <w:cnfStyle w:val="001000000000" w:firstRow="0" w:lastRow="0" w:firstColumn="1" w:lastColumn="0" w:oddVBand="0" w:evenVBand="0" w:oddHBand="0" w:evenHBand="0" w:firstRowFirstColumn="0" w:firstRowLastColumn="0" w:lastRowFirstColumn="0" w:lastRowLastColumn="0"/>
            <w:tcW w:w="2695" w:type="dxa"/>
            <w:tcPrChange w:id="257" w:author="JACQUOT Vincent" w:date="2017-11-06T08:35:00Z">
              <w:tcPr>
                <w:tcW w:w="3020" w:type="dxa"/>
              </w:tcPr>
            </w:tcPrChange>
          </w:tcPr>
          <w:p w14:paraId="60143610" w14:textId="487E5776" w:rsidR="00CD4159" w:rsidRDefault="00CD4159">
            <w:pPr>
              <w:pStyle w:val="Sansinterligne"/>
              <w:rPr>
                <w:ins w:id="258" w:author="JACQUOT Vincent" w:date="2017-11-06T08:33:00Z"/>
              </w:rPr>
              <w:pPrChange w:id="259" w:author="JACQUOT Vincent" w:date="2017-11-06T08:36:00Z">
                <w:pPr/>
              </w:pPrChange>
            </w:pPr>
            <w:ins w:id="260" w:author="JACQUOT Vincent" w:date="2017-11-06T08:34:00Z">
              <w:r>
                <w:t>CRM (développement)</w:t>
              </w:r>
            </w:ins>
          </w:p>
        </w:tc>
        <w:tc>
          <w:tcPr>
            <w:tcW w:w="2095" w:type="dxa"/>
            <w:tcPrChange w:id="261" w:author="JACQUOT Vincent" w:date="2017-11-06T08:35:00Z">
              <w:tcPr>
                <w:tcW w:w="3021" w:type="dxa"/>
              </w:tcPr>
            </w:tcPrChange>
          </w:tcPr>
          <w:p w14:paraId="27B2D92B" w14:textId="2F558917" w:rsidR="00CD4159" w:rsidRPr="00CD4159" w:rsidRDefault="00CD4159">
            <w:pPr>
              <w:pStyle w:val="Sansinterligne"/>
              <w:cnfStyle w:val="000000000000" w:firstRow="0" w:lastRow="0" w:firstColumn="0" w:lastColumn="0" w:oddVBand="0" w:evenVBand="0" w:oddHBand="0" w:evenHBand="0" w:firstRowFirstColumn="0" w:firstRowLastColumn="0" w:lastRowFirstColumn="0" w:lastRowLastColumn="0"/>
              <w:rPr>
                <w:ins w:id="262" w:author="JACQUOT Vincent" w:date="2017-11-06T08:34:00Z"/>
                <w:rFonts w:ascii="Consolas" w:hAnsi="Consolas" w:cs="Consolas"/>
                <w:rPrChange w:id="263" w:author="JACQUOT Vincent" w:date="2017-11-06T08:35:00Z">
                  <w:rPr>
                    <w:ins w:id="264" w:author="JACQUOT Vincent" w:date="2017-11-06T08:34:00Z"/>
                  </w:rPr>
                </w:rPrChange>
              </w:rPr>
              <w:pPrChange w:id="265" w:author="JACQUOT Vincent" w:date="2017-11-06T08:36:00Z">
                <w:pPr>
                  <w:cnfStyle w:val="000000000000" w:firstRow="0" w:lastRow="0" w:firstColumn="0" w:lastColumn="0" w:oddVBand="0" w:evenVBand="0" w:oddHBand="0" w:evenHBand="0" w:firstRowFirstColumn="0" w:firstRowLastColumn="0" w:lastRowFirstColumn="0" w:lastRowLastColumn="0"/>
                </w:pPr>
              </w:pPrChange>
            </w:pPr>
            <w:ins w:id="266" w:author="JACQUOT Vincent" w:date="2017-11-06T08:34:00Z">
              <w:r w:rsidRPr="00CD4159">
                <w:rPr>
                  <w:rFonts w:ascii="Consolas" w:hAnsi="Consolas" w:cs="Consolas"/>
                  <w:rPrChange w:id="267" w:author="JACQUOT Vincent" w:date="2017-11-06T08:35:00Z">
                    <w:rPr/>
                  </w:rPrChange>
                </w:rPr>
                <w:t>EIF_CRM_DEV</w:t>
              </w:r>
            </w:ins>
          </w:p>
        </w:tc>
        <w:tc>
          <w:tcPr>
            <w:tcW w:w="2095" w:type="dxa"/>
            <w:tcPrChange w:id="268" w:author="JACQUOT Vincent" w:date="2017-11-06T08:35:00Z">
              <w:tcPr>
                <w:tcW w:w="3021" w:type="dxa"/>
              </w:tcPr>
            </w:tcPrChange>
          </w:tcPr>
          <w:p w14:paraId="026AEC91" w14:textId="4A3B9F07" w:rsidR="00CD4159" w:rsidRPr="00CD4159" w:rsidRDefault="00D4490C">
            <w:pPr>
              <w:pStyle w:val="Sansinterligne"/>
              <w:cnfStyle w:val="000000000000" w:firstRow="0" w:lastRow="0" w:firstColumn="0" w:lastColumn="0" w:oddVBand="0" w:evenVBand="0" w:oddHBand="0" w:evenHBand="0" w:firstRowFirstColumn="0" w:firstRowLastColumn="0" w:lastRowFirstColumn="0" w:lastRowLastColumn="0"/>
              <w:rPr>
                <w:ins w:id="269" w:author="JACQUOT Vincent" w:date="2017-11-06T08:33:00Z"/>
                <w:rFonts w:ascii="Consolas" w:hAnsi="Consolas" w:cs="Consolas"/>
                <w:rPrChange w:id="270" w:author="JACQUOT Vincent" w:date="2017-11-06T08:35:00Z">
                  <w:rPr>
                    <w:ins w:id="271" w:author="JACQUOT Vincent" w:date="2017-11-06T08:33:00Z"/>
                  </w:rPr>
                </w:rPrChange>
              </w:rPr>
              <w:pPrChange w:id="272" w:author="JACQUOT Vincent" w:date="2017-11-06T08:36:00Z">
                <w:pPr>
                  <w:cnfStyle w:val="000000000000" w:firstRow="0" w:lastRow="0" w:firstColumn="0" w:lastColumn="0" w:oddVBand="0" w:evenVBand="0" w:oddHBand="0" w:evenHBand="0" w:firstRowFirstColumn="0" w:firstRowLastColumn="0" w:lastRowFirstColumn="0" w:lastRowLastColumn="0"/>
                </w:pPr>
              </w:pPrChange>
            </w:pPr>
            <w:ins w:id="273" w:author="JACQUOT Vincent" w:date="2017-11-06T08:35:00Z">
              <w:r w:rsidRPr="00D4490C">
                <w:rPr>
                  <w:rFonts w:ascii="Consolas" w:hAnsi="Consolas" w:cs="Consolas"/>
                </w:rPr>
                <w:t>EIFCRM_TEST</w:t>
              </w:r>
            </w:ins>
          </w:p>
        </w:tc>
        <w:tc>
          <w:tcPr>
            <w:tcW w:w="1028" w:type="dxa"/>
            <w:tcPrChange w:id="274" w:author="JACQUOT Vincent" w:date="2017-11-06T08:35:00Z">
              <w:tcPr>
                <w:tcW w:w="3021" w:type="dxa"/>
              </w:tcPr>
            </w:tcPrChange>
          </w:tcPr>
          <w:p w14:paraId="5B02279A" w14:textId="2F2BA560" w:rsidR="00CD4159" w:rsidRPr="00CD4159" w:rsidRDefault="00CD4159">
            <w:pPr>
              <w:pStyle w:val="Sansinterligne"/>
              <w:cnfStyle w:val="000000000000" w:firstRow="0" w:lastRow="0" w:firstColumn="0" w:lastColumn="0" w:oddVBand="0" w:evenVBand="0" w:oddHBand="0" w:evenHBand="0" w:firstRowFirstColumn="0" w:firstRowLastColumn="0" w:lastRowFirstColumn="0" w:lastRowLastColumn="0"/>
              <w:rPr>
                <w:ins w:id="275" w:author="JACQUOT Vincent" w:date="2017-11-06T08:33:00Z"/>
                <w:rFonts w:ascii="Consolas" w:hAnsi="Consolas" w:cs="Consolas"/>
                <w:rPrChange w:id="276" w:author="JACQUOT Vincent" w:date="2017-11-06T08:35:00Z">
                  <w:rPr>
                    <w:ins w:id="277" w:author="JACQUOT Vincent" w:date="2017-11-06T08:33:00Z"/>
                  </w:rPr>
                </w:rPrChange>
              </w:rPr>
              <w:pPrChange w:id="278" w:author="JACQUOT Vincent" w:date="2017-11-06T08:36:00Z">
                <w:pPr>
                  <w:cnfStyle w:val="000000000000" w:firstRow="0" w:lastRow="0" w:firstColumn="0" w:lastColumn="0" w:oddVBand="0" w:evenVBand="0" w:oddHBand="0" w:evenHBand="0" w:firstRowFirstColumn="0" w:firstRowLastColumn="0" w:lastRowFirstColumn="0" w:lastRowLastColumn="0"/>
                </w:pPr>
              </w:pPrChange>
            </w:pPr>
            <w:ins w:id="279" w:author="JACQUOT Vincent" w:date="2017-11-06T08:35:00Z">
              <w:r w:rsidRPr="00CD4159">
                <w:rPr>
                  <w:rFonts w:ascii="Consolas" w:hAnsi="Consolas" w:cs="Consolas"/>
                  <w:rPrChange w:id="280" w:author="JACQUOT Vincent" w:date="2017-11-06T08:35:00Z">
                    <w:rPr/>
                  </w:rPrChange>
                </w:rPr>
                <w:t>EIF</w:t>
              </w:r>
            </w:ins>
          </w:p>
        </w:tc>
      </w:tr>
      <w:tr w:rsidR="00CD4159" w14:paraId="76529E44" w14:textId="77777777" w:rsidTr="00CD4159">
        <w:trPr>
          <w:ins w:id="281" w:author="JACQUOT Vincent" w:date="2017-11-06T08:33:00Z"/>
        </w:trPr>
        <w:tc>
          <w:tcPr>
            <w:cnfStyle w:val="001000000000" w:firstRow="0" w:lastRow="0" w:firstColumn="1" w:lastColumn="0" w:oddVBand="0" w:evenVBand="0" w:oddHBand="0" w:evenHBand="0" w:firstRowFirstColumn="0" w:firstRowLastColumn="0" w:lastRowFirstColumn="0" w:lastRowLastColumn="0"/>
            <w:tcW w:w="2695" w:type="dxa"/>
            <w:tcPrChange w:id="282" w:author="JACQUOT Vincent" w:date="2017-11-06T08:35:00Z">
              <w:tcPr>
                <w:tcW w:w="3020" w:type="dxa"/>
              </w:tcPr>
            </w:tcPrChange>
          </w:tcPr>
          <w:p w14:paraId="74657736" w14:textId="7CF07215" w:rsidR="00CD4159" w:rsidRDefault="00CD4159">
            <w:pPr>
              <w:pStyle w:val="Sansinterligne"/>
              <w:rPr>
                <w:ins w:id="283" w:author="JACQUOT Vincent" w:date="2017-11-06T08:33:00Z"/>
              </w:rPr>
              <w:pPrChange w:id="284" w:author="JACQUOT Vincent" w:date="2017-11-06T08:36:00Z">
                <w:pPr/>
              </w:pPrChange>
            </w:pPr>
            <w:ins w:id="285" w:author="JACQUOT Vincent" w:date="2017-11-06T08:34:00Z">
              <w:r>
                <w:lastRenderedPageBreak/>
                <w:t>Usages (développement)</w:t>
              </w:r>
            </w:ins>
          </w:p>
        </w:tc>
        <w:tc>
          <w:tcPr>
            <w:tcW w:w="2095" w:type="dxa"/>
            <w:tcPrChange w:id="286" w:author="JACQUOT Vincent" w:date="2017-11-06T08:35:00Z">
              <w:tcPr>
                <w:tcW w:w="3021" w:type="dxa"/>
              </w:tcPr>
            </w:tcPrChange>
          </w:tcPr>
          <w:p w14:paraId="6865FD3F" w14:textId="7F7912B1" w:rsidR="00CD4159" w:rsidRPr="00CD4159" w:rsidRDefault="00CD4159">
            <w:pPr>
              <w:pStyle w:val="Sansinterligne"/>
              <w:cnfStyle w:val="000000000000" w:firstRow="0" w:lastRow="0" w:firstColumn="0" w:lastColumn="0" w:oddVBand="0" w:evenVBand="0" w:oddHBand="0" w:evenHBand="0" w:firstRowFirstColumn="0" w:firstRowLastColumn="0" w:lastRowFirstColumn="0" w:lastRowLastColumn="0"/>
              <w:rPr>
                <w:ins w:id="287" w:author="JACQUOT Vincent" w:date="2017-11-06T08:34:00Z"/>
                <w:rFonts w:ascii="Consolas" w:hAnsi="Consolas" w:cs="Consolas"/>
                <w:rPrChange w:id="288" w:author="JACQUOT Vincent" w:date="2017-11-06T08:35:00Z">
                  <w:rPr>
                    <w:ins w:id="289" w:author="JACQUOT Vincent" w:date="2017-11-06T08:34:00Z"/>
                  </w:rPr>
                </w:rPrChange>
              </w:rPr>
              <w:pPrChange w:id="290" w:author="JACQUOT Vincent" w:date="2017-11-06T08:36:00Z">
                <w:pPr>
                  <w:cnfStyle w:val="000000000000" w:firstRow="0" w:lastRow="0" w:firstColumn="0" w:lastColumn="0" w:oddVBand="0" w:evenVBand="0" w:oddHBand="0" w:evenHBand="0" w:firstRowFirstColumn="0" w:firstRowLastColumn="0" w:lastRowFirstColumn="0" w:lastRowLastColumn="0"/>
                </w:pPr>
              </w:pPrChange>
            </w:pPr>
            <w:ins w:id="291" w:author="JACQUOT Vincent" w:date="2017-11-06T08:34:00Z">
              <w:r w:rsidRPr="00CD4159">
                <w:rPr>
                  <w:rFonts w:ascii="Consolas" w:hAnsi="Consolas" w:cs="Consolas"/>
                  <w:rPrChange w:id="292" w:author="JACQUOT Vincent" w:date="2017-11-06T08:35:00Z">
                    <w:rPr/>
                  </w:rPrChange>
                </w:rPr>
                <w:t>EIF_USAGES_DEV</w:t>
              </w:r>
            </w:ins>
          </w:p>
        </w:tc>
        <w:tc>
          <w:tcPr>
            <w:tcW w:w="2095" w:type="dxa"/>
            <w:tcPrChange w:id="293" w:author="JACQUOT Vincent" w:date="2017-11-06T08:35:00Z">
              <w:tcPr>
                <w:tcW w:w="3021" w:type="dxa"/>
              </w:tcPr>
            </w:tcPrChange>
          </w:tcPr>
          <w:p w14:paraId="739B57E9" w14:textId="153F1000" w:rsidR="00CD4159" w:rsidRPr="00CD4159" w:rsidRDefault="00D4490C">
            <w:pPr>
              <w:pStyle w:val="Sansinterligne"/>
              <w:cnfStyle w:val="000000000000" w:firstRow="0" w:lastRow="0" w:firstColumn="0" w:lastColumn="0" w:oddVBand="0" w:evenVBand="0" w:oddHBand="0" w:evenHBand="0" w:firstRowFirstColumn="0" w:firstRowLastColumn="0" w:lastRowFirstColumn="0" w:lastRowLastColumn="0"/>
              <w:rPr>
                <w:ins w:id="294" w:author="JACQUOT Vincent" w:date="2017-11-06T08:33:00Z"/>
                <w:rFonts w:ascii="Consolas" w:hAnsi="Consolas" w:cs="Consolas"/>
                <w:rPrChange w:id="295" w:author="JACQUOT Vincent" w:date="2017-11-06T08:35:00Z">
                  <w:rPr>
                    <w:ins w:id="296" w:author="JACQUOT Vincent" w:date="2017-11-06T08:33:00Z"/>
                  </w:rPr>
                </w:rPrChange>
              </w:rPr>
              <w:pPrChange w:id="297" w:author="JACQUOT Vincent" w:date="2017-11-06T08:36:00Z">
                <w:pPr>
                  <w:cnfStyle w:val="000000000000" w:firstRow="0" w:lastRow="0" w:firstColumn="0" w:lastColumn="0" w:oddVBand="0" w:evenVBand="0" w:oddHBand="0" w:evenHBand="0" w:firstRowFirstColumn="0" w:firstRowLastColumn="0" w:lastRowFirstColumn="0" w:lastRowLastColumn="0"/>
                </w:pPr>
              </w:pPrChange>
            </w:pPr>
            <w:ins w:id="298" w:author="JACQUOT Vincent" w:date="2017-11-06T08:35:00Z">
              <w:r>
                <w:rPr>
                  <w:rFonts w:ascii="Consolas" w:hAnsi="Consolas" w:cs="Consolas"/>
                </w:rPr>
                <w:t>EIFUSAGES_TEST</w:t>
              </w:r>
            </w:ins>
          </w:p>
        </w:tc>
        <w:tc>
          <w:tcPr>
            <w:tcW w:w="1028" w:type="dxa"/>
            <w:tcPrChange w:id="299" w:author="JACQUOT Vincent" w:date="2017-11-06T08:35:00Z">
              <w:tcPr>
                <w:tcW w:w="3021" w:type="dxa"/>
              </w:tcPr>
            </w:tcPrChange>
          </w:tcPr>
          <w:p w14:paraId="29888B3E" w14:textId="38741DAE" w:rsidR="00CD4159" w:rsidRPr="00CD4159" w:rsidRDefault="00CD4159">
            <w:pPr>
              <w:pStyle w:val="Sansinterligne"/>
              <w:cnfStyle w:val="000000000000" w:firstRow="0" w:lastRow="0" w:firstColumn="0" w:lastColumn="0" w:oddVBand="0" w:evenVBand="0" w:oddHBand="0" w:evenHBand="0" w:firstRowFirstColumn="0" w:firstRowLastColumn="0" w:lastRowFirstColumn="0" w:lastRowLastColumn="0"/>
              <w:rPr>
                <w:ins w:id="300" w:author="JACQUOT Vincent" w:date="2017-11-06T08:33:00Z"/>
                <w:rFonts w:ascii="Consolas" w:hAnsi="Consolas" w:cs="Consolas"/>
                <w:rPrChange w:id="301" w:author="JACQUOT Vincent" w:date="2017-11-06T08:35:00Z">
                  <w:rPr>
                    <w:ins w:id="302" w:author="JACQUOT Vincent" w:date="2017-11-06T08:33:00Z"/>
                  </w:rPr>
                </w:rPrChange>
              </w:rPr>
              <w:pPrChange w:id="303" w:author="JACQUOT Vincent" w:date="2017-11-06T08:36:00Z">
                <w:pPr>
                  <w:cnfStyle w:val="000000000000" w:firstRow="0" w:lastRow="0" w:firstColumn="0" w:lastColumn="0" w:oddVBand="0" w:evenVBand="0" w:oddHBand="0" w:evenHBand="0" w:firstRowFirstColumn="0" w:firstRowLastColumn="0" w:lastRowFirstColumn="0" w:lastRowLastColumn="0"/>
                </w:pPr>
              </w:pPrChange>
            </w:pPr>
            <w:ins w:id="304" w:author="JACQUOT Vincent" w:date="2017-11-06T08:35:00Z">
              <w:r w:rsidRPr="00CD4159">
                <w:rPr>
                  <w:rFonts w:ascii="Consolas" w:hAnsi="Consolas" w:cs="Consolas"/>
                  <w:rPrChange w:id="305" w:author="JACQUOT Vincent" w:date="2017-11-06T08:35:00Z">
                    <w:rPr/>
                  </w:rPrChange>
                </w:rPr>
                <w:t>EIFF</w:t>
              </w:r>
            </w:ins>
          </w:p>
        </w:tc>
      </w:tr>
    </w:tbl>
    <w:p w14:paraId="50BB3179" w14:textId="09A7C4A2" w:rsidR="00CD4159" w:rsidRDefault="004151C5">
      <w:pPr>
        <w:pStyle w:val="Titre2"/>
        <w:rPr>
          <w:ins w:id="306" w:author="JACQUOT Vincent" w:date="2017-11-06T08:37:00Z"/>
        </w:rPr>
        <w:pPrChange w:id="307" w:author="JACQUOT Vincent" w:date="2017-11-06T08:27:00Z">
          <w:pPr/>
        </w:pPrChange>
      </w:pPr>
      <w:bookmarkStart w:id="308" w:name="_Toc497724098"/>
      <w:ins w:id="309" w:author="JACQUOT Vincent" w:date="2017-11-06T08:41:00Z">
        <w:r>
          <w:t>Dépendances</w:t>
        </w:r>
      </w:ins>
      <w:ins w:id="310" w:author="JACQUOT Vincent" w:date="2017-11-06T08:37:00Z">
        <w:r w:rsidR="00CD4159">
          <w:t xml:space="preserve"> techniques</w:t>
        </w:r>
        <w:bookmarkEnd w:id="308"/>
      </w:ins>
    </w:p>
    <w:p w14:paraId="3865CBB8" w14:textId="4B0A0D67" w:rsidR="00CD4159" w:rsidRDefault="00CD4159">
      <w:pPr>
        <w:rPr>
          <w:ins w:id="311" w:author="JACQUOT Vincent" w:date="2017-11-06T08:41:00Z"/>
        </w:rPr>
      </w:pPr>
      <w:ins w:id="312" w:author="JACQUOT Vincent" w:date="2017-11-06T08:37:00Z">
        <w:r>
          <w:t xml:space="preserve">Les applications batch dépendent des librairies techniques </w:t>
        </w:r>
      </w:ins>
      <w:ins w:id="313" w:author="JACQUOT Vincent" w:date="2017-11-06T08:38:00Z">
        <w:r>
          <w:t>du</w:t>
        </w:r>
        <w:r w:rsidR="009225E0">
          <w:t xml:space="preserve"> paquet EIFA_BCH_SYSTEME. </w:t>
        </w:r>
      </w:ins>
      <w:ins w:id="314" w:author="JACQUOT Vincent" w:date="2017-11-06T08:39:00Z">
        <w:r w:rsidR="009225E0">
          <w:t>Ce paquet doit être inst</w:t>
        </w:r>
        <w:r w:rsidR="00C34AD0">
          <w:t>allé sur votre poste de développement avec PACMAN.</w:t>
        </w:r>
      </w:ins>
    </w:p>
    <w:p w14:paraId="042F421D" w14:textId="4D3978C5" w:rsidR="004151C5" w:rsidRDefault="004151C5">
      <w:pPr>
        <w:rPr>
          <w:ins w:id="315" w:author="JACQUOT Vincent" w:date="2017-11-06T08:41:00Z"/>
        </w:rPr>
      </w:pPr>
      <w:ins w:id="316" w:author="JACQUOT Vincent" w:date="2017-11-06T08:41:00Z">
        <w:r>
          <w:t>Le projet qui contient le batch doit référencer les assemblages suivants :</w:t>
        </w:r>
      </w:ins>
    </w:p>
    <w:p w14:paraId="30DB06B1" w14:textId="6CCA7C50" w:rsidR="004151C5" w:rsidRDefault="004151C5">
      <w:pPr>
        <w:pStyle w:val="Paragraphedeliste"/>
        <w:numPr>
          <w:ilvl w:val="0"/>
          <w:numId w:val="46"/>
        </w:numPr>
        <w:rPr>
          <w:ins w:id="317" w:author="JACQUOT Vincent" w:date="2017-11-06T08:42:00Z"/>
          <w:lang w:val="en-US"/>
        </w:rPr>
        <w:pPrChange w:id="318" w:author="JACQUOT Vincent" w:date="2017-11-06T08:41:00Z">
          <w:pPr/>
        </w:pPrChange>
      </w:pPr>
      <w:ins w:id="319" w:author="JACQUOT Vincent" w:date="2017-11-06T08:42:00Z">
        <w:r w:rsidRPr="004151C5">
          <w:rPr>
            <w:lang w:val="en-US"/>
          </w:rPr>
          <w:t>C:\appli\statro\EIFA_BCH_SYSTEME\EIT.Fixe.Batch.Data.dll</w:t>
        </w:r>
      </w:ins>
    </w:p>
    <w:p w14:paraId="2F0FF81C" w14:textId="362BACA9" w:rsidR="004151C5" w:rsidRDefault="004151C5">
      <w:pPr>
        <w:pStyle w:val="Paragraphedeliste"/>
        <w:numPr>
          <w:ilvl w:val="0"/>
          <w:numId w:val="46"/>
        </w:numPr>
        <w:rPr>
          <w:ins w:id="320" w:author="JACQUOT Vincent" w:date="2017-11-06T08:42:00Z"/>
          <w:lang w:val="en-US"/>
        </w:rPr>
        <w:pPrChange w:id="321" w:author="JACQUOT Vincent" w:date="2017-11-06T08:41:00Z">
          <w:pPr/>
        </w:pPrChange>
      </w:pPr>
      <w:ins w:id="322" w:author="JACQUOT Vincent" w:date="2017-11-06T08:42:00Z">
        <w:r w:rsidRPr="004151C5">
          <w:rPr>
            <w:lang w:val="en-US"/>
          </w:rPr>
          <w:t>C:\appli\statro\EIFA_BCH_SYSTEME\EIT.Fixe.Batch.Systeme.dll</w:t>
        </w:r>
      </w:ins>
    </w:p>
    <w:p w14:paraId="448B91B5" w14:textId="25D6A561" w:rsidR="004151C5" w:rsidRPr="004151C5" w:rsidRDefault="004151C5">
      <w:pPr>
        <w:pStyle w:val="Paragraphedeliste"/>
        <w:numPr>
          <w:ilvl w:val="0"/>
          <w:numId w:val="46"/>
        </w:numPr>
        <w:rPr>
          <w:ins w:id="323" w:author="JACQUOT Vincent" w:date="2017-11-06T08:37:00Z"/>
          <w:lang w:val="en-US"/>
          <w:rPrChange w:id="324" w:author="JACQUOT Vincent" w:date="2017-11-06T08:41:00Z">
            <w:rPr>
              <w:ins w:id="325" w:author="JACQUOT Vincent" w:date="2017-11-06T08:37:00Z"/>
            </w:rPr>
          </w:rPrChange>
        </w:rPr>
        <w:pPrChange w:id="326" w:author="JACQUOT Vincent" w:date="2017-11-06T08:41:00Z">
          <w:pPr/>
        </w:pPrChange>
      </w:pPr>
      <w:ins w:id="327" w:author="JACQUOT Vincent" w:date="2017-11-06T08:42:00Z">
        <w:r w:rsidRPr="004151C5">
          <w:rPr>
            <w:lang w:val="en-US"/>
          </w:rPr>
          <w:t>C:\appli\statro\EIFA_BCH_SYSTEME\EIT.Fixe.Batch.Traces.dll</w:t>
        </w:r>
      </w:ins>
    </w:p>
    <w:p w14:paraId="0E768AA5" w14:textId="7D264011" w:rsidR="00AE40EA" w:rsidRDefault="008459BB">
      <w:pPr>
        <w:pStyle w:val="Titre2"/>
        <w:rPr>
          <w:ins w:id="328" w:author="JACQUOT Vincent" w:date="2017-11-06T08:28:00Z"/>
        </w:rPr>
        <w:pPrChange w:id="329" w:author="JACQUOT Vincent" w:date="2017-11-06T08:27:00Z">
          <w:pPr/>
        </w:pPrChange>
      </w:pPr>
      <w:bookmarkStart w:id="330" w:name="_Toc497724099"/>
      <w:ins w:id="331" w:author="JACQUOT Vincent" w:date="2017-11-06T08:27:00Z">
        <w:r>
          <w:t>Lancer</w:t>
        </w:r>
      </w:ins>
      <w:ins w:id="332" w:author="JACQUOT Vincent" w:date="2017-11-06T08:28:00Z">
        <w:r>
          <w:t xml:space="preserve"> un batch sur son poste de développement</w:t>
        </w:r>
        <w:bookmarkEnd w:id="330"/>
      </w:ins>
    </w:p>
    <w:p w14:paraId="5B6D4F41" w14:textId="5CA47A01" w:rsidR="00CD4159" w:rsidRDefault="004151C5">
      <w:pPr>
        <w:rPr>
          <w:ins w:id="333" w:author="JACQUOT Vincent" w:date="2017-11-06T08:44:00Z"/>
        </w:rPr>
      </w:pPr>
      <w:ins w:id="334" w:author="JACQUOT Vincent" w:date="2017-11-06T08:42:00Z">
        <w:r>
          <w:t xml:space="preserve">La classe du batch est une classe </w:t>
        </w:r>
        <w:r w:rsidRPr="004151C5">
          <w:rPr>
            <w:b/>
            <w:rPrChange w:id="335" w:author="JACQUOT Vincent" w:date="2017-11-06T08:43:00Z">
              <w:rPr/>
            </w:rPrChange>
          </w:rPr>
          <w:t>publique</w:t>
        </w:r>
        <w:r>
          <w:t xml:space="preserve"> qui doit hériter de </w:t>
        </w:r>
        <w:r w:rsidRPr="004151C5">
          <w:rPr>
            <w:rFonts w:ascii="Consolas" w:hAnsi="Consolas" w:cs="Consolas"/>
            <w:b/>
            <w:rPrChange w:id="336" w:author="JACQUOT Vincent" w:date="2017-11-06T08:43:00Z">
              <w:rPr/>
            </w:rPrChange>
          </w:rPr>
          <w:t>EIT.Fixe.Batch.Systeme.Traitement</w:t>
        </w:r>
        <w:r>
          <w:t>.</w:t>
        </w:r>
      </w:ins>
      <w:ins w:id="337" w:author="JACQUOT Vincent" w:date="2017-11-06T08:43:00Z">
        <w:r>
          <w:t xml:space="preserve"> La méthode </w:t>
        </w:r>
        <w:r w:rsidRPr="004151C5">
          <w:rPr>
            <w:rFonts w:ascii="Consolas" w:hAnsi="Consolas" w:cs="Consolas"/>
            <w:b/>
            <w:rPrChange w:id="338" w:author="JACQUOT Vincent" w:date="2017-11-06T08:43:00Z">
              <w:rPr/>
            </w:rPrChange>
          </w:rPr>
          <w:t>Executer()</w:t>
        </w:r>
        <w:r>
          <w:t xml:space="preserve"> de </w:t>
        </w:r>
        <w:r w:rsidRPr="00B04CE7">
          <w:rPr>
            <w:rFonts w:ascii="Consolas" w:hAnsi="Consolas" w:cs="Consolas"/>
            <w:b/>
          </w:rPr>
          <w:t>EIT.Fixe.Batch.Systeme.Traitement</w:t>
        </w:r>
        <w:r>
          <w:t xml:space="preserve"> </w:t>
        </w:r>
      </w:ins>
      <w:ins w:id="339" w:author="JACQUOT Vincent" w:date="2017-11-06T08:44:00Z">
        <w:r>
          <w:t>doit être surchargée et contenir le code du batch.</w:t>
        </w:r>
      </w:ins>
    </w:p>
    <w:p w14:paraId="201D3BB9" w14:textId="0537A3E3" w:rsidR="00BF0605" w:rsidRDefault="00BF0605">
      <w:pPr>
        <w:rPr>
          <w:ins w:id="340" w:author="JACQUOT Vincent" w:date="2017-11-06T08:45:00Z"/>
        </w:rPr>
      </w:pPr>
      <w:ins w:id="341" w:author="JACQUOT Vincent" w:date="2017-11-06T08:44:00Z">
        <w:r>
          <w:t>Le projet qui contient la classe du batch doit être le projet de démarrage de la solution.</w:t>
        </w:r>
      </w:ins>
      <w:ins w:id="342" w:author="JACQUOT Vincent" w:date="2017-11-06T08:45:00Z">
        <w:r w:rsidRPr="00BF0605">
          <w:t xml:space="preserve"> </w:t>
        </w:r>
        <w:r>
          <w:t xml:space="preserve">Il devrait apparaître en gras dans la liste des projets de la solution. Si ce n’est pas le cas, faites un clic droit sur le projet puis sur </w:t>
        </w:r>
        <w:r w:rsidRPr="00946699">
          <w:rPr>
            <w:b/>
            <w:i/>
          </w:rPr>
          <w:t>Set as StartUp Project</w:t>
        </w:r>
        <w:r>
          <w:t xml:space="preserve"> dans le menu qui apparaît.</w:t>
        </w:r>
      </w:ins>
    </w:p>
    <w:p w14:paraId="4296F084" w14:textId="0FB1C292" w:rsidR="00BF0605" w:rsidRDefault="00BF0605">
      <w:pPr>
        <w:rPr>
          <w:ins w:id="343" w:author="JACQUOT Vincent" w:date="2017-11-06T08:46:00Z"/>
        </w:rPr>
      </w:pPr>
      <w:ins w:id="344" w:author="JACQUOT Vincent" w:date="2017-11-06T08:45:00Z">
        <w:r>
          <w:t xml:space="preserve">Il doit posséder un fichier de configuration </w:t>
        </w:r>
        <w:r w:rsidRPr="00BF0605">
          <w:rPr>
            <w:rFonts w:ascii="Consolas" w:hAnsi="Consolas" w:cs="Consolas"/>
            <w:b/>
            <w:rPrChange w:id="345" w:author="JACQUOT Vincent" w:date="2017-11-06T08:46:00Z">
              <w:rPr/>
            </w:rPrChange>
          </w:rPr>
          <w:t>App.config</w:t>
        </w:r>
        <w:r>
          <w:t xml:space="preserve"> qui contient les paramètres suivants :</w:t>
        </w:r>
      </w:ins>
    </w:p>
    <w:p w14:paraId="22F17A95" w14:textId="78E812EE" w:rsidR="00BF0605" w:rsidRPr="00BF0605" w:rsidRDefault="00BF0605">
      <w:pPr>
        <w:pBdr>
          <w:top w:val="single" w:sz="4" w:space="1" w:color="auto"/>
          <w:left w:val="single" w:sz="4" w:space="4" w:color="auto"/>
          <w:bottom w:val="single" w:sz="4" w:space="1" w:color="auto"/>
          <w:right w:val="single" w:sz="4" w:space="4" w:color="auto"/>
        </w:pBdr>
        <w:autoSpaceDE w:val="0"/>
        <w:autoSpaceDN w:val="0"/>
        <w:jc w:val="left"/>
        <w:rPr>
          <w:ins w:id="346" w:author="JACQUOT Vincent" w:date="2017-11-06T08:46:00Z"/>
          <w:rFonts w:ascii="Consolas" w:hAnsi="Consolas" w:cs="Consolas"/>
          <w:color w:val="000000"/>
          <w:sz w:val="19"/>
          <w:szCs w:val="19"/>
          <w:rPrChange w:id="347" w:author="JACQUOT Vincent" w:date="2017-11-06T08:47:00Z">
            <w:rPr>
              <w:ins w:id="348" w:author="JACQUOT Vincent" w:date="2017-11-06T08:46:00Z"/>
              <w:rFonts w:ascii="Calibri" w:hAnsi="Calibri"/>
              <w:sz w:val="22"/>
              <w:szCs w:val="22"/>
              <w:lang w:val="en-US" w:eastAsia="en-US"/>
            </w:rPr>
          </w:rPrChange>
        </w:rPr>
        <w:pPrChange w:id="349" w:author="JACQUOT Vincent" w:date="2017-11-06T08:47:00Z">
          <w:pPr>
            <w:ind w:left="708"/>
          </w:pPr>
        </w:pPrChange>
      </w:pPr>
      <w:ins w:id="350" w:author="JACQUOT Vincent" w:date="2017-11-06T08:46:00Z">
        <w:r>
          <w:rPr>
            <w:rFonts w:ascii="Consolas" w:hAnsi="Consolas" w:cs="Consolas"/>
            <w:color w:val="0000FF"/>
            <w:sz w:val="19"/>
            <w:szCs w:val="19"/>
          </w:rPr>
          <w:t>&lt;</w:t>
        </w:r>
        <w:r>
          <w:rPr>
            <w:rFonts w:ascii="Consolas" w:hAnsi="Consolas" w:cs="Consolas"/>
            <w:color w:val="A31515"/>
            <w:sz w:val="19"/>
            <w:szCs w:val="19"/>
          </w:rPr>
          <w:t>appSettings</w:t>
        </w:r>
        <w:r>
          <w:rPr>
            <w:rFonts w:ascii="Consolas" w:hAnsi="Consolas" w:cs="Consolas"/>
            <w:color w:val="0000FF"/>
            <w:sz w:val="19"/>
            <w:szCs w:val="19"/>
          </w:rPr>
          <w:t>&gt;</w:t>
        </w:r>
        <w:r>
          <w:rPr>
            <w:rFonts w:ascii="Consolas" w:hAnsi="Consolas" w:cs="Consolas"/>
            <w:color w:val="000000"/>
            <w:sz w:val="19"/>
            <w:szCs w:val="19"/>
          </w:rPr>
          <w:br/>
          <w:t xml:space="preserve">    </w:t>
        </w: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CRM.DEV</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KWbB5Pr2VEGwEt9GO3x36A==|cPZoE4xYrV59WnZ+Mc3ZbgjPtMdHbpELUeQBaGL3xngZaWxZSNPunhqOpaT6Yxxn</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00FF"/>
            <w:sz w:val="19"/>
            <w:szCs w:val="19"/>
          </w:rPr>
          <w:br/>
        </w:r>
      </w:ins>
      <w:ins w:id="351" w:author="JACQUOT Vincent" w:date="2017-11-06T08:47:00Z">
        <w:r>
          <w:rPr>
            <w:rFonts w:ascii="Consolas" w:hAnsi="Consolas" w:cs="Consolas"/>
            <w:color w:val="0000FF"/>
            <w:sz w:val="19"/>
            <w:szCs w:val="19"/>
          </w:rPr>
          <w:t xml:space="preserve">    </w:t>
        </w:r>
      </w:ins>
      <w:ins w:id="352" w:author="JACQUOT Vincent" w:date="2017-11-06T08:46:00Z">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USAGES.DEV</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g5tz+m/pSRpsJV+d7I5oog==|7ivIHuSDadKJCKHPhdLBTsxLmZjFogNsekX3gTM44uG+ADvYLHwg6Bty6ibsp4RG</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00FF"/>
            <w:sz w:val="19"/>
            <w:szCs w:val="19"/>
          </w:rPr>
          <w:br/>
        </w:r>
      </w:ins>
      <w:ins w:id="353" w:author="JACQUOT Vincent" w:date="2017-11-06T08:47:00Z">
        <w:r>
          <w:rPr>
            <w:rFonts w:ascii="Consolas" w:hAnsi="Consolas" w:cs="Consolas"/>
            <w:color w:val="0000FF"/>
            <w:sz w:val="19"/>
            <w:szCs w:val="19"/>
          </w:rPr>
          <w:t xml:space="preserve">    </w:t>
        </w:r>
      </w:ins>
      <w:ins w:id="354" w:author="JACQUOT Vincent" w:date="2017-11-06T08:46:00Z">
        <w:r w:rsidRPr="00BF0605">
          <w:rPr>
            <w:rFonts w:ascii="Consolas" w:hAnsi="Consolas" w:cs="Consolas"/>
            <w:color w:val="0000FF"/>
            <w:sz w:val="19"/>
            <w:szCs w:val="19"/>
            <w:rPrChange w:id="355" w:author="JACQUOT Vincent" w:date="2017-11-06T08:47:00Z">
              <w:rPr>
                <w:rFonts w:ascii="Consolas" w:hAnsi="Consolas" w:cs="Consolas"/>
                <w:color w:val="0000FF"/>
                <w:sz w:val="19"/>
                <w:szCs w:val="19"/>
                <w:lang w:val="en-US"/>
              </w:rPr>
            </w:rPrChange>
          </w:rPr>
          <w:t>&lt;</w:t>
        </w:r>
        <w:r w:rsidRPr="00BF0605">
          <w:rPr>
            <w:rFonts w:ascii="Consolas" w:hAnsi="Consolas" w:cs="Consolas"/>
            <w:color w:val="A31515"/>
            <w:sz w:val="19"/>
            <w:szCs w:val="19"/>
            <w:rPrChange w:id="356" w:author="JACQUOT Vincent" w:date="2017-11-06T08:47:00Z">
              <w:rPr>
                <w:rFonts w:ascii="Consolas" w:hAnsi="Consolas" w:cs="Consolas"/>
                <w:color w:val="A31515"/>
                <w:sz w:val="19"/>
                <w:szCs w:val="19"/>
                <w:lang w:val="en-US"/>
              </w:rPr>
            </w:rPrChange>
          </w:rPr>
          <w:t>add</w:t>
        </w:r>
        <w:r w:rsidRPr="00BF0605">
          <w:rPr>
            <w:rFonts w:ascii="Consolas" w:hAnsi="Consolas" w:cs="Consolas"/>
            <w:color w:val="0000FF"/>
            <w:sz w:val="19"/>
            <w:szCs w:val="19"/>
            <w:rPrChange w:id="357" w:author="JACQUOT Vincent" w:date="2017-11-06T08:47:00Z">
              <w:rPr>
                <w:rFonts w:ascii="Consolas" w:hAnsi="Consolas" w:cs="Consolas"/>
                <w:color w:val="0000FF"/>
                <w:sz w:val="19"/>
                <w:szCs w:val="19"/>
                <w:lang w:val="en-US"/>
              </w:rPr>
            </w:rPrChange>
          </w:rPr>
          <w:t xml:space="preserve"> </w:t>
        </w:r>
        <w:r w:rsidRPr="00BF0605">
          <w:rPr>
            <w:rFonts w:ascii="Consolas" w:hAnsi="Consolas" w:cs="Consolas"/>
            <w:color w:val="FF0000"/>
            <w:sz w:val="19"/>
            <w:szCs w:val="19"/>
            <w:rPrChange w:id="358" w:author="JACQUOT Vincent" w:date="2017-11-06T08:47:00Z">
              <w:rPr>
                <w:rFonts w:ascii="Consolas" w:hAnsi="Consolas" w:cs="Consolas"/>
                <w:color w:val="FF0000"/>
                <w:sz w:val="19"/>
                <w:szCs w:val="19"/>
                <w:lang w:val="en-US"/>
              </w:rPr>
            </w:rPrChange>
          </w:rPr>
          <w:t>key</w:t>
        </w:r>
        <w:r w:rsidRPr="00BF0605">
          <w:rPr>
            <w:rFonts w:ascii="Consolas" w:hAnsi="Consolas" w:cs="Consolas"/>
            <w:color w:val="0000FF"/>
            <w:sz w:val="19"/>
            <w:szCs w:val="19"/>
            <w:rPrChange w:id="359" w:author="JACQUOT Vincent" w:date="2017-11-06T08:47:00Z">
              <w:rPr>
                <w:rFonts w:ascii="Consolas" w:hAnsi="Consolas" w:cs="Consolas"/>
                <w:color w:val="0000FF"/>
                <w:sz w:val="19"/>
                <w:szCs w:val="19"/>
                <w:lang w:val="en-US"/>
              </w:rPr>
            </w:rPrChange>
          </w:rPr>
          <w:t>=</w:t>
        </w:r>
        <w:r w:rsidRPr="00BF0605">
          <w:rPr>
            <w:rFonts w:ascii="Consolas" w:hAnsi="Consolas" w:cs="Consolas"/>
            <w:color w:val="000000"/>
            <w:sz w:val="19"/>
            <w:szCs w:val="19"/>
            <w:rPrChange w:id="360" w:author="JACQUOT Vincent" w:date="2017-11-06T08:47:00Z">
              <w:rPr>
                <w:rFonts w:ascii="Consolas" w:hAnsi="Consolas" w:cs="Consolas"/>
                <w:color w:val="000000"/>
                <w:sz w:val="19"/>
                <w:szCs w:val="19"/>
                <w:lang w:val="en-US"/>
              </w:rPr>
            </w:rPrChange>
          </w:rPr>
          <w:t>"</w:t>
        </w:r>
        <w:r w:rsidRPr="00BF0605">
          <w:rPr>
            <w:rFonts w:ascii="Consolas" w:hAnsi="Consolas" w:cs="Consolas"/>
            <w:color w:val="0000FF"/>
            <w:sz w:val="19"/>
            <w:szCs w:val="19"/>
            <w:rPrChange w:id="361" w:author="JACQUOT Vincent" w:date="2017-11-06T08:47:00Z">
              <w:rPr>
                <w:rFonts w:ascii="Consolas" w:hAnsi="Consolas" w:cs="Consolas"/>
                <w:color w:val="0000FF"/>
                <w:sz w:val="19"/>
                <w:szCs w:val="19"/>
                <w:lang w:val="en-US"/>
              </w:rPr>
            </w:rPrChange>
          </w:rPr>
          <w:t>Version</w:t>
        </w:r>
        <w:r w:rsidRPr="00BF0605">
          <w:rPr>
            <w:rFonts w:ascii="Consolas" w:hAnsi="Consolas" w:cs="Consolas"/>
            <w:color w:val="000000"/>
            <w:sz w:val="19"/>
            <w:szCs w:val="19"/>
            <w:rPrChange w:id="362" w:author="JACQUOT Vincent" w:date="2017-11-06T08:47:00Z">
              <w:rPr>
                <w:rFonts w:ascii="Consolas" w:hAnsi="Consolas" w:cs="Consolas"/>
                <w:color w:val="000000"/>
                <w:sz w:val="19"/>
                <w:szCs w:val="19"/>
                <w:lang w:val="en-US"/>
              </w:rPr>
            </w:rPrChange>
          </w:rPr>
          <w:t>"</w:t>
        </w:r>
        <w:r w:rsidRPr="00BF0605">
          <w:rPr>
            <w:rFonts w:ascii="Consolas" w:hAnsi="Consolas" w:cs="Consolas"/>
            <w:color w:val="0000FF"/>
            <w:sz w:val="19"/>
            <w:szCs w:val="19"/>
            <w:rPrChange w:id="363" w:author="JACQUOT Vincent" w:date="2017-11-06T08:47:00Z">
              <w:rPr>
                <w:rFonts w:ascii="Consolas" w:hAnsi="Consolas" w:cs="Consolas"/>
                <w:color w:val="0000FF"/>
                <w:sz w:val="19"/>
                <w:szCs w:val="19"/>
                <w:lang w:val="en-US"/>
              </w:rPr>
            </w:rPrChange>
          </w:rPr>
          <w:t xml:space="preserve"> </w:t>
        </w:r>
        <w:r w:rsidRPr="00BF0605">
          <w:rPr>
            <w:rFonts w:ascii="Consolas" w:hAnsi="Consolas" w:cs="Consolas"/>
            <w:color w:val="FF0000"/>
            <w:sz w:val="19"/>
            <w:szCs w:val="19"/>
            <w:rPrChange w:id="364" w:author="JACQUOT Vincent" w:date="2017-11-06T08:47:00Z">
              <w:rPr>
                <w:rFonts w:ascii="Consolas" w:hAnsi="Consolas" w:cs="Consolas"/>
                <w:color w:val="FF0000"/>
                <w:sz w:val="19"/>
                <w:szCs w:val="19"/>
                <w:lang w:val="en-US"/>
              </w:rPr>
            </w:rPrChange>
          </w:rPr>
          <w:t>value</w:t>
        </w:r>
        <w:r w:rsidRPr="00BF0605">
          <w:rPr>
            <w:rFonts w:ascii="Consolas" w:hAnsi="Consolas" w:cs="Consolas"/>
            <w:color w:val="0000FF"/>
            <w:sz w:val="19"/>
            <w:szCs w:val="19"/>
            <w:rPrChange w:id="365" w:author="JACQUOT Vincent" w:date="2017-11-06T08:47:00Z">
              <w:rPr>
                <w:rFonts w:ascii="Consolas" w:hAnsi="Consolas" w:cs="Consolas"/>
                <w:color w:val="0000FF"/>
                <w:sz w:val="19"/>
                <w:szCs w:val="19"/>
                <w:lang w:val="en-US"/>
              </w:rPr>
            </w:rPrChange>
          </w:rPr>
          <w:t>=</w:t>
        </w:r>
        <w:r w:rsidRPr="00BF0605">
          <w:rPr>
            <w:rFonts w:ascii="Consolas" w:hAnsi="Consolas" w:cs="Consolas"/>
            <w:color w:val="000000"/>
            <w:sz w:val="19"/>
            <w:szCs w:val="19"/>
            <w:rPrChange w:id="366" w:author="JACQUOT Vincent" w:date="2017-11-06T08:47:00Z">
              <w:rPr>
                <w:rFonts w:ascii="Consolas" w:hAnsi="Consolas" w:cs="Consolas"/>
                <w:color w:val="000000"/>
                <w:sz w:val="19"/>
                <w:szCs w:val="19"/>
                <w:lang w:val="en-US"/>
              </w:rPr>
            </w:rPrChange>
          </w:rPr>
          <w:t>"</w:t>
        </w:r>
        <w:r w:rsidRPr="00BF0605">
          <w:rPr>
            <w:rFonts w:ascii="Consolas" w:hAnsi="Consolas" w:cs="Consolas"/>
            <w:color w:val="0000FF"/>
            <w:sz w:val="19"/>
            <w:szCs w:val="19"/>
            <w:rPrChange w:id="367" w:author="JACQUOT Vincent" w:date="2017-11-06T08:47:00Z">
              <w:rPr>
                <w:rFonts w:ascii="Consolas" w:hAnsi="Consolas" w:cs="Consolas"/>
                <w:color w:val="0000FF"/>
                <w:sz w:val="19"/>
                <w:szCs w:val="19"/>
                <w:lang w:val="en-US"/>
              </w:rPr>
            </w:rPrChange>
          </w:rPr>
          <w:t>88</w:t>
        </w:r>
        <w:r w:rsidRPr="00BF0605">
          <w:rPr>
            <w:rFonts w:ascii="Consolas" w:hAnsi="Consolas" w:cs="Consolas"/>
            <w:color w:val="000000"/>
            <w:sz w:val="19"/>
            <w:szCs w:val="19"/>
            <w:rPrChange w:id="368" w:author="JACQUOT Vincent" w:date="2017-11-06T08:47:00Z">
              <w:rPr>
                <w:rFonts w:ascii="Consolas" w:hAnsi="Consolas" w:cs="Consolas"/>
                <w:color w:val="000000"/>
                <w:sz w:val="19"/>
                <w:szCs w:val="19"/>
                <w:lang w:val="en-US"/>
              </w:rPr>
            </w:rPrChange>
          </w:rPr>
          <w:t>"</w:t>
        </w:r>
        <w:r w:rsidRPr="00BF0605">
          <w:rPr>
            <w:rFonts w:ascii="Consolas" w:hAnsi="Consolas" w:cs="Consolas"/>
            <w:color w:val="0000FF"/>
            <w:sz w:val="19"/>
            <w:szCs w:val="19"/>
            <w:rPrChange w:id="369" w:author="JACQUOT Vincent" w:date="2017-11-06T08:47:00Z">
              <w:rPr>
                <w:rFonts w:ascii="Consolas" w:hAnsi="Consolas" w:cs="Consolas"/>
                <w:color w:val="0000FF"/>
                <w:sz w:val="19"/>
                <w:szCs w:val="19"/>
                <w:lang w:val="en-US"/>
              </w:rPr>
            </w:rPrChange>
          </w:rPr>
          <w:t>/&gt;</w:t>
        </w:r>
      </w:ins>
      <w:ins w:id="370" w:author="JACQUOT Vincent" w:date="2017-11-06T08:47:00Z">
        <w:r>
          <w:rPr>
            <w:rFonts w:ascii="Consolas" w:hAnsi="Consolas" w:cs="Consolas"/>
            <w:color w:val="000000"/>
            <w:sz w:val="19"/>
            <w:szCs w:val="19"/>
          </w:rPr>
          <w:br/>
        </w:r>
      </w:ins>
      <w:ins w:id="371" w:author="JACQUOT Vincent" w:date="2017-11-06T08:46:00Z">
        <w:r w:rsidRPr="00BF0605">
          <w:rPr>
            <w:rFonts w:ascii="Consolas" w:hAnsi="Consolas" w:cs="Consolas"/>
            <w:color w:val="0000FF"/>
            <w:sz w:val="19"/>
            <w:szCs w:val="19"/>
            <w:rPrChange w:id="372" w:author="JACQUOT Vincent" w:date="2017-11-06T08:47:00Z">
              <w:rPr>
                <w:rFonts w:ascii="Consolas" w:hAnsi="Consolas" w:cs="Consolas"/>
                <w:color w:val="0000FF"/>
                <w:sz w:val="19"/>
                <w:szCs w:val="19"/>
                <w:lang w:val="en-US"/>
              </w:rPr>
            </w:rPrChange>
          </w:rPr>
          <w:t>&lt;/</w:t>
        </w:r>
        <w:r w:rsidRPr="00BF0605">
          <w:rPr>
            <w:rFonts w:ascii="Consolas" w:hAnsi="Consolas" w:cs="Consolas"/>
            <w:color w:val="A31515"/>
            <w:sz w:val="19"/>
            <w:szCs w:val="19"/>
            <w:rPrChange w:id="373" w:author="JACQUOT Vincent" w:date="2017-11-06T08:47:00Z">
              <w:rPr>
                <w:rFonts w:ascii="Consolas" w:hAnsi="Consolas" w:cs="Consolas"/>
                <w:color w:val="A31515"/>
                <w:sz w:val="19"/>
                <w:szCs w:val="19"/>
                <w:lang w:val="en-US"/>
              </w:rPr>
            </w:rPrChange>
          </w:rPr>
          <w:t>appSettings</w:t>
        </w:r>
        <w:r w:rsidRPr="00BF0605">
          <w:rPr>
            <w:rFonts w:ascii="Consolas" w:hAnsi="Consolas" w:cs="Consolas"/>
            <w:color w:val="0000FF"/>
            <w:sz w:val="19"/>
            <w:szCs w:val="19"/>
            <w:rPrChange w:id="374" w:author="JACQUOT Vincent" w:date="2017-11-06T08:47:00Z">
              <w:rPr>
                <w:rFonts w:ascii="Consolas" w:hAnsi="Consolas" w:cs="Consolas"/>
                <w:color w:val="0000FF"/>
                <w:sz w:val="19"/>
                <w:szCs w:val="19"/>
                <w:lang w:val="en-US"/>
              </w:rPr>
            </w:rPrChange>
          </w:rPr>
          <w:t>&gt;</w:t>
        </w:r>
      </w:ins>
    </w:p>
    <w:p w14:paraId="68FA3BBE" w14:textId="77777777" w:rsidR="00BF0605" w:rsidRDefault="00BF0605" w:rsidP="00BF0605">
      <w:pPr>
        <w:rPr>
          <w:ins w:id="375" w:author="JACQUOT Vincent" w:date="2017-11-06T08:48:00Z"/>
        </w:rPr>
      </w:pPr>
    </w:p>
    <w:p w14:paraId="5B61E069" w14:textId="2B0348C7" w:rsidR="00E673F6" w:rsidRDefault="00980014" w:rsidP="00BF0605">
      <w:pPr>
        <w:rPr>
          <w:ins w:id="376" w:author="JACQUOT Vincent" w:date="2017-11-06T09:00:00Z"/>
        </w:rPr>
      </w:pPr>
      <w:ins w:id="377" w:author="JACQUOT Vincent" w:date="2017-11-06T08:50:00Z">
        <w:r>
          <w:t xml:space="preserve">Un programme externe doit </w:t>
        </w:r>
      </w:ins>
      <w:ins w:id="378" w:author="JACQUOT Vincent" w:date="2017-11-06T08:51:00Z">
        <w:r>
          <w:t xml:space="preserve">être utilisé pour le démarrage du batch. Accédez aux propriétés du projet, puis dans </w:t>
        </w:r>
      </w:ins>
      <w:ins w:id="379" w:author="JACQUOT Vincent" w:date="2017-11-06T08:48:00Z">
        <w:r>
          <w:t xml:space="preserve">la section </w:t>
        </w:r>
      </w:ins>
      <w:ins w:id="380" w:author="JACQUOT Vincent" w:date="2017-11-06T08:49:00Z">
        <w:r w:rsidRPr="00980014">
          <w:rPr>
            <w:b/>
            <w:i/>
            <w:rPrChange w:id="381" w:author="JACQUOT Vincent" w:date="2017-11-06T08:49:00Z">
              <w:rPr/>
            </w:rPrChange>
          </w:rPr>
          <w:t>Debug</w:t>
        </w:r>
        <w:r>
          <w:t xml:space="preserve">, </w:t>
        </w:r>
      </w:ins>
      <w:ins w:id="382" w:author="JACQUOT Vincent" w:date="2017-11-06T08:51:00Z">
        <w:r>
          <w:t>cochez</w:t>
        </w:r>
      </w:ins>
      <w:ins w:id="383" w:author="JACQUOT Vincent" w:date="2017-11-06T08:52:00Z">
        <w:r>
          <w:t xml:space="preserve"> l’option</w:t>
        </w:r>
      </w:ins>
      <w:ins w:id="384" w:author="JACQUOT Vincent" w:date="2017-11-06T08:51:00Z">
        <w:r>
          <w:t xml:space="preserve"> </w:t>
        </w:r>
        <w:r w:rsidRPr="00980014">
          <w:rPr>
            <w:b/>
            <w:i/>
            <w:rPrChange w:id="385" w:author="JACQUOT Vincent" w:date="2017-11-06T08:52:00Z">
              <w:rPr/>
            </w:rPrChange>
          </w:rPr>
          <w:t>Start external program</w:t>
        </w:r>
      </w:ins>
      <w:ins w:id="386" w:author="JACQUOT Vincent" w:date="2017-11-06T08:52:00Z">
        <w:r>
          <w:t xml:space="preserve"> et renseignez l’exécutable suivant</w:t>
        </w:r>
      </w:ins>
      <w:ins w:id="387" w:author="JACQUOT Vincent" w:date="2017-11-06T08:50:00Z">
        <w:r>
          <w:t> </w:t>
        </w:r>
      </w:ins>
      <w:ins w:id="388" w:author="JACQUOT Vincent" w:date="2017-11-06T08:49:00Z">
        <w:r>
          <w:t>:</w:t>
        </w:r>
      </w:ins>
      <w:ins w:id="389" w:author="JACQUOT Vincent" w:date="2017-11-06T08:50:00Z">
        <w:r>
          <w:t xml:space="preserve"> </w:t>
        </w:r>
        <w:r w:rsidRPr="00980014">
          <w:t>C:\appli\statro\EIFA_BCH_SYSTEME\EIT.Fixe.Batch.Lanceur.exe</w:t>
        </w:r>
        <w:r>
          <w:t>.</w:t>
        </w:r>
      </w:ins>
      <w:ins w:id="390" w:author="JACQUOT Vincent" w:date="2017-11-06T08:52:00Z">
        <w:r w:rsidR="00E673F6">
          <w:t xml:space="preserve"> Les arguments de la ligne de commande doivent </w:t>
        </w:r>
      </w:ins>
      <w:ins w:id="391" w:author="JACQUOT Vincent" w:date="2017-11-06T08:53:00Z">
        <w:r w:rsidR="00E673F6">
          <w:t xml:space="preserve">être de la forme </w:t>
        </w:r>
      </w:ins>
      <w:ins w:id="392" w:author="JACQUOT Vincent" w:date="2017-11-06T08:54:00Z">
        <w:r w:rsidR="00E673F6">
          <w:t>"</w:t>
        </w:r>
      </w:ins>
      <w:ins w:id="393" w:author="JACQUOT Vincent" w:date="2017-11-06T08:53:00Z">
        <w:r w:rsidR="00E673F6">
          <w:t>NomCompletDeLaClasse</w:t>
        </w:r>
      </w:ins>
      <w:ins w:id="394" w:author="JACQUOT Vincent" w:date="2017-11-06T08:54:00Z">
        <w:r w:rsidR="00E673F6">
          <w:t>DuBatch</w:t>
        </w:r>
      </w:ins>
      <w:ins w:id="395" w:author="JACQUOT Vincent" w:date="2017-11-06T08:53:00Z">
        <w:r w:rsidR="00E673F6">
          <w:t>, NomDeL</w:t>
        </w:r>
      </w:ins>
      <w:ins w:id="396" w:author="JACQUOT Vincent" w:date="2017-11-06T08:54:00Z">
        <w:r w:rsidR="00E673F6">
          <w:t>’Asseblage", par exemple "EIT.Fixe.MonBatch.MaClasse</w:t>
        </w:r>
      </w:ins>
      <w:ins w:id="397" w:author="JACQUOT Vincent" w:date="2017-11-06T08:55:00Z">
        <w:r w:rsidR="00E673F6">
          <w:t>DeBatch, EIT.Fixe.MonBatch".</w:t>
        </w:r>
      </w:ins>
    </w:p>
    <w:p w14:paraId="74853FD3" w14:textId="77777777" w:rsidR="00B37031" w:rsidRDefault="00B37031">
      <w:pPr>
        <w:keepNext/>
        <w:jc w:val="center"/>
        <w:rPr>
          <w:ins w:id="398" w:author="JACQUOT Vincent" w:date="2017-11-06T09:01:00Z"/>
        </w:rPr>
        <w:pPrChange w:id="399" w:author="JACQUOT Vincent" w:date="2017-11-06T09:01:00Z">
          <w:pPr>
            <w:jc w:val="center"/>
          </w:pPr>
        </w:pPrChange>
      </w:pPr>
      <w:ins w:id="400" w:author="JACQUOT Vincent" w:date="2017-11-06T09:01:00Z">
        <w:r>
          <w:rPr>
            <w:noProof/>
          </w:rPr>
          <w:lastRenderedPageBreak/>
          <w:drawing>
            <wp:inline distT="0" distB="0" distL="0" distR="0" wp14:anchorId="360E54DD" wp14:editId="4F804AC9">
              <wp:extent cx="5760720" cy="312928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S2015_Batch_ProjectProperties_Debug.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129280"/>
                      </a:xfrm>
                      <a:prstGeom prst="rect">
                        <a:avLst/>
                      </a:prstGeom>
                    </pic:spPr>
                  </pic:pic>
                </a:graphicData>
              </a:graphic>
            </wp:inline>
          </w:drawing>
        </w:r>
      </w:ins>
    </w:p>
    <w:p w14:paraId="1296343F" w14:textId="0A8D3665" w:rsidR="00B37031" w:rsidRDefault="00B37031">
      <w:pPr>
        <w:pStyle w:val="Lgende"/>
        <w:rPr>
          <w:ins w:id="401" w:author="JACQUOT Vincent" w:date="2017-11-06T08:55:00Z"/>
        </w:rPr>
        <w:pPrChange w:id="402" w:author="JACQUOT Vincent" w:date="2017-11-06T09:01:00Z">
          <w:pPr/>
        </w:pPrChange>
      </w:pPr>
      <w:ins w:id="403" w:author="JACQUOT Vincent" w:date="2017-11-06T09:01:00Z">
        <w:r>
          <w:t xml:space="preserve">Figure </w:t>
        </w:r>
        <w:r>
          <w:fldChar w:fldCharType="begin"/>
        </w:r>
        <w:r>
          <w:instrText xml:space="preserve"> SEQ Figure \* ARABIC </w:instrText>
        </w:r>
      </w:ins>
      <w:r>
        <w:fldChar w:fldCharType="separate"/>
      </w:r>
      <w:ins w:id="404" w:author="JACQUOT Vincent" w:date="2017-11-06T09:01:00Z">
        <w:r>
          <w:rPr>
            <w:noProof/>
          </w:rPr>
          <w:t>19</w:t>
        </w:r>
        <w:r>
          <w:fldChar w:fldCharType="end"/>
        </w:r>
        <w:r>
          <w:t xml:space="preserve"> - Configuration des propriétés de lancement d'un batch en debug</w:t>
        </w:r>
      </w:ins>
    </w:p>
    <w:p w14:paraId="0153364B" w14:textId="0563A027" w:rsidR="00E673F6" w:rsidRDefault="00E673F6" w:rsidP="00BF0605">
      <w:pPr>
        <w:rPr>
          <w:ins w:id="405" w:author="JACQUOT Vincent" w:date="2017-11-06T08:47:00Z"/>
        </w:rPr>
      </w:pPr>
      <w:ins w:id="406" w:author="JACQUOT Vincent" w:date="2017-11-06T08:55:00Z">
        <w:r>
          <w:t>Une fois cette configuration effectuée</w:t>
        </w:r>
      </w:ins>
      <w:ins w:id="407" w:author="JACQUOT Vincent" w:date="2017-11-06T08:56:00Z">
        <w:r w:rsidR="00001569">
          <w:t xml:space="preserve"> et enregistrée</w:t>
        </w:r>
      </w:ins>
      <w:ins w:id="408" w:author="JACQUOT Vincent" w:date="2017-11-06T08:55:00Z">
        <w:r>
          <w:t xml:space="preserve">, le batch peut </w:t>
        </w:r>
      </w:ins>
      <w:ins w:id="409" w:author="JACQUOT Vincent" w:date="2017-11-06T08:56:00Z">
        <w:r>
          <w:t>être lancé en mode debug.</w:t>
        </w:r>
      </w:ins>
    </w:p>
    <w:p w14:paraId="6C2E8750" w14:textId="77777777" w:rsidR="00BF0605" w:rsidRPr="00BF0605" w:rsidRDefault="00BF0605" w:rsidP="00BF0605"/>
    <w:p w14:paraId="63F73773" w14:textId="77777777" w:rsidR="00840FBF" w:rsidRPr="00BF0605" w:rsidRDefault="00840FBF">
      <w:pPr>
        <w:spacing w:before="0" w:after="0" w:line="240" w:lineRule="auto"/>
        <w:jc w:val="left"/>
        <w:rPr>
          <w:rFonts w:cs="Arial"/>
          <w:b/>
          <w:bCs/>
          <w:kern w:val="32"/>
          <w:sz w:val="32"/>
          <w:szCs w:val="32"/>
        </w:rPr>
      </w:pPr>
      <w:r w:rsidRPr="00BF0605">
        <w:br w:type="page"/>
      </w:r>
    </w:p>
    <w:p w14:paraId="50C2C04B" w14:textId="05F004DD" w:rsidR="00840FBF" w:rsidRDefault="00840FBF" w:rsidP="00043846">
      <w:pPr>
        <w:pStyle w:val="Titre1"/>
      </w:pPr>
      <w:bookmarkStart w:id="410" w:name="_Toc497724100"/>
      <w:r>
        <w:lastRenderedPageBreak/>
        <w:t>Liens utiles</w:t>
      </w:r>
      <w:bookmarkEnd w:id="410"/>
    </w:p>
    <w:p w14:paraId="1E171437" w14:textId="16A079B3" w:rsidR="00840FBF" w:rsidRDefault="00840FBF">
      <w:r>
        <w:t>Cette sect</w:t>
      </w:r>
      <w:r w:rsidR="00477A05">
        <w:t>ion contient une liste de liens vers les outils de développement.</w:t>
      </w:r>
    </w:p>
    <w:p w14:paraId="2686900C" w14:textId="19254197" w:rsidR="00840FBF" w:rsidRPr="00043846" w:rsidRDefault="00840FBF">
      <w:pPr>
        <w:rPr>
          <w:lang w:val="en-US"/>
        </w:rPr>
      </w:pPr>
      <w:del w:id="411" w:author="JACQUOT Vincent" w:date="2017-11-06T07:56:00Z">
        <w:r w:rsidRPr="00B37031" w:rsidDel="00215C05">
          <w:rPr>
            <w:lang w:val="en-US"/>
          </w:rPr>
          <w:delText>TFS </w:delText>
        </w:r>
      </w:del>
      <w:ins w:id="412" w:author="JACQUOT Vincent" w:date="2017-11-06T07:56:00Z">
        <w:r w:rsidR="00215C05" w:rsidRPr="00B37031">
          <w:rPr>
            <w:lang w:val="en-US"/>
          </w:rPr>
          <w:t xml:space="preserve">Team Foundation </w:t>
        </w:r>
        <w:r w:rsidR="00215C05">
          <w:rPr>
            <w:lang w:val="en-US"/>
          </w:rPr>
          <w:t>Servier</w:t>
        </w:r>
        <w:r w:rsidR="00215C05" w:rsidRPr="00043846">
          <w:rPr>
            <w:lang w:val="en-US"/>
          </w:rPr>
          <w:t> </w:t>
        </w:r>
      </w:ins>
      <w:r w:rsidRPr="00043846">
        <w:rPr>
          <w:lang w:val="en-US"/>
        </w:rPr>
        <w:t xml:space="preserve">: </w:t>
      </w:r>
      <w:r w:rsidR="00B37031">
        <w:fldChar w:fldCharType="begin"/>
      </w:r>
      <w:r w:rsidR="00B37031" w:rsidRPr="00B37031">
        <w:rPr>
          <w:lang w:val="en-US"/>
          <w:rPrChange w:id="413" w:author="JACQUOT Vincent" w:date="2017-11-06T09:00:00Z">
            <w:rPr/>
          </w:rPrChange>
        </w:rPr>
        <w:instrText xml:space="preserve"> HYPERLINK "http://tfs.eit.cm-cic.fr:8080/tfs/EITCollection/Fixe" </w:instrText>
      </w:r>
      <w:r w:rsidR="00B37031">
        <w:fldChar w:fldCharType="separate"/>
      </w:r>
      <w:r w:rsidR="00043846" w:rsidRPr="009A1A2B">
        <w:rPr>
          <w:rStyle w:val="Lienhypertexte"/>
          <w:lang w:val="en-US"/>
        </w:rPr>
        <w:t>http://tfs.eit.cm-cic.fr:8080/tfs/EITCollection/Fixe</w:t>
      </w:r>
      <w:r w:rsidR="00B37031">
        <w:rPr>
          <w:rStyle w:val="Lienhypertexte"/>
          <w:lang w:val="en-US"/>
        </w:rPr>
        <w:fldChar w:fldCharType="end"/>
      </w:r>
      <w:r w:rsidR="00043846">
        <w:rPr>
          <w:lang w:val="en-US"/>
        </w:rPr>
        <w:t xml:space="preserve">/ </w:t>
      </w:r>
    </w:p>
    <w:p w14:paraId="766F48DC" w14:textId="60FACD71" w:rsidR="00840FBF" w:rsidRPr="00215C05" w:rsidRDefault="00840FBF">
      <w:pPr>
        <w:rPr>
          <w:rPrChange w:id="414" w:author="JACQUOT Vincent" w:date="2017-11-06T07:56:00Z">
            <w:rPr>
              <w:lang w:val="en-US"/>
            </w:rPr>
          </w:rPrChange>
        </w:rPr>
      </w:pPr>
      <w:r w:rsidRPr="00215C05">
        <w:rPr>
          <w:rPrChange w:id="415" w:author="JACQUOT Vincent" w:date="2017-11-06T07:56:00Z">
            <w:rPr>
              <w:lang w:val="en-US"/>
            </w:rPr>
          </w:rPrChange>
        </w:rPr>
        <w:t>Sonar</w:t>
      </w:r>
      <w:ins w:id="416" w:author="JACQUOT Vincent" w:date="2017-11-06T07:56:00Z">
        <w:r w:rsidR="00215C05" w:rsidRPr="00215C05">
          <w:rPr>
            <w:rPrChange w:id="417" w:author="JACQUOT Vincent" w:date="2017-11-06T07:56:00Z">
              <w:rPr>
                <w:lang w:val="en-US"/>
              </w:rPr>
            </w:rPrChange>
          </w:rPr>
          <w:t>Qube</w:t>
        </w:r>
      </w:ins>
      <w:r w:rsidRPr="00215C05">
        <w:rPr>
          <w:rPrChange w:id="418" w:author="JACQUOT Vincent" w:date="2017-11-06T07:56:00Z">
            <w:rPr>
              <w:lang w:val="en-US"/>
            </w:rPr>
          </w:rPrChange>
        </w:rPr>
        <w:t xml:space="preserve"> : </w:t>
      </w:r>
      <w:r w:rsidR="00001569">
        <w:fldChar w:fldCharType="begin"/>
      </w:r>
      <w:r w:rsidR="00001569" w:rsidRPr="00215C05">
        <w:rPr>
          <w:rPrChange w:id="419" w:author="JACQUOT Vincent" w:date="2017-11-06T07:56:00Z">
            <w:rPr>
              <w:lang w:val="en-US"/>
            </w:rPr>
          </w:rPrChange>
        </w:rPr>
        <w:instrText xml:space="preserve"> HYPERLINK "http://sonar.eit.cm-cic.fr:9000/" </w:instrText>
      </w:r>
      <w:r w:rsidR="00001569">
        <w:fldChar w:fldCharType="separate"/>
      </w:r>
      <w:r w:rsidRPr="00215C05">
        <w:rPr>
          <w:rStyle w:val="Lienhypertexte"/>
          <w:rPrChange w:id="420" w:author="JACQUOT Vincent" w:date="2017-11-06T07:56:00Z">
            <w:rPr>
              <w:rStyle w:val="Lienhypertexte"/>
              <w:lang w:val="en-US"/>
            </w:rPr>
          </w:rPrChange>
        </w:rPr>
        <w:t>http://sonar.eit.cm-cic.fr:9000/</w:t>
      </w:r>
      <w:r w:rsidR="00001569">
        <w:rPr>
          <w:rStyle w:val="Lienhypertexte"/>
          <w:lang w:val="en-US"/>
        </w:rPr>
        <w:fldChar w:fldCharType="end"/>
      </w:r>
    </w:p>
    <w:p w14:paraId="2821B43A" w14:textId="4F1DD5A0" w:rsidR="00840FBF" w:rsidRDefault="00840FBF">
      <w:r w:rsidRPr="00043846">
        <w:t xml:space="preserve">Web Services, serveur d’intégration continue : </w:t>
      </w:r>
      <w:hyperlink r:id="rId39" w:history="1">
        <w:r w:rsidR="00477A05" w:rsidRPr="004020C0">
          <w:rPr>
            <w:rStyle w:val="Lienhypertexte"/>
          </w:rPr>
          <w:t>http://xcmci53l.formation.cm-cic.fr/EIT.Fixe</w:t>
        </w:r>
      </w:hyperlink>
      <w:r w:rsidR="00043846">
        <w:t>/</w:t>
      </w:r>
    </w:p>
    <w:p w14:paraId="77B8339D" w14:textId="0BC35E06" w:rsidR="00477A05" w:rsidRPr="00043846" w:rsidRDefault="00477A05">
      <w:r>
        <w:t xml:space="preserve">Web Services, serveur de l’environnement NI : </w:t>
      </w:r>
      <w:hyperlink r:id="rId40" w:history="1">
        <w:r w:rsidR="00043846" w:rsidRPr="00043846">
          <w:rPr>
            <w:rStyle w:val="Lienhypertexte"/>
          </w:rPr>
          <w:t>http://nrjmobile-ws-dev.cm-cic.fr/EIT.Fixe/</w:t>
        </w:r>
      </w:hyperlink>
      <w:r w:rsidR="00043846">
        <w:t xml:space="preserve"> </w:t>
      </w:r>
    </w:p>
    <w:p w14:paraId="5F582E3F" w14:textId="77777777" w:rsidR="00840FBF" w:rsidRPr="00840FBF" w:rsidRDefault="00840FBF"/>
    <w:sectPr w:rsidR="00840FBF" w:rsidRPr="00840FBF" w:rsidSect="007D0E9D">
      <w:footerReference w:type="even" r:id="rId41"/>
      <w:footerReference w:type="default" r:id="rId4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343C7" w14:textId="77777777" w:rsidR="00F2636B" w:rsidRDefault="00F2636B">
      <w:r>
        <w:separator/>
      </w:r>
    </w:p>
  </w:endnote>
  <w:endnote w:type="continuationSeparator" w:id="0">
    <w:p w14:paraId="4C40D143" w14:textId="77777777" w:rsidR="00F2636B" w:rsidRDefault="00F2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EF0AF" w14:textId="77777777" w:rsidR="000155BF" w:rsidRDefault="000155BF" w:rsidP="008944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1C45F6F" w14:textId="77777777" w:rsidR="000155BF" w:rsidRDefault="000155BF" w:rsidP="00210A8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A5013" w14:textId="77777777" w:rsidR="000155BF" w:rsidRPr="00127314" w:rsidRDefault="000155BF" w:rsidP="009706ED">
    <w:pPr>
      <w:pStyle w:val="Pieddepage"/>
      <w:pBdr>
        <w:top w:val="single" w:sz="4" w:space="1" w:color="auto"/>
      </w:pBdr>
      <w:spacing w:before="120"/>
      <w:rPr>
        <w:rStyle w:val="Numrodepage"/>
      </w:rPr>
    </w:pPr>
    <w:r>
      <w:rPr>
        <w:noProof/>
      </w:rPr>
      <w:drawing>
        <wp:inline distT="0" distB="0" distL="0" distR="0" wp14:anchorId="33D3242A" wp14:editId="461F1CB3">
          <wp:extent cx="137795" cy="120650"/>
          <wp:effectExtent l="19050" t="0" r="0" b="0"/>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37795" cy="120650"/>
                  </a:xfrm>
                  <a:prstGeom prst="rect">
                    <a:avLst/>
                  </a:prstGeom>
                  <a:noFill/>
                  <a:ln w="9525">
                    <a:noFill/>
                    <a:miter lim="800000"/>
                    <a:headEnd/>
                    <a:tailEnd/>
                  </a:ln>
                </pic:spPr>
              </pic:pic>
            </a:graphicData>
          </a:graphic>
        </wp:inline>
      </w:drawing>
    </w:r>
    <w:r w:rsidRPr="00127314">
      <w:t xml:space="preserve"> Euro Information Développements </w:t>
    </w:r>
    <w:r w:rsidRPr="00127314">
      <w:rPr>
        <w:szCs w:val="20"/>
      </w:rPr>
      <w:sym w:font="Symbol" w:char="F0D3"/>
    </w:r>
    <w:r w:rsidRPr="00127314">
      <w:tab/>
    </w:r>
    <w:r w:rsidRPr="00127314">
      <w:tab/>
    </w:r>
    <w:r w:rsidRPr="00127314">
      <w:rPr>
        <w:rStyle w:val="Numrodepage"/>
      </w:rPr>
      <w:t xml:space="preserve">Page </w:t>
    </w:r>
    <w:r w:rsidRPr="00127314">
      <w:rPr>
        <w:rStyle w:val="Numrodepage"/>
      </w:rPr>
      <w:fldChar w:fldCharType="begin"/>
    </w:r>
    <w:r w:rsidRPr="00127314">
      <w:rPr>
        <w:rStyle w:val="Numrodepage"/>
      </w:rPr>
      <w:instrText xml:space="preserve"> PAGE </w:instrText>
    </w:r>
    <w:r w:rsidRPr="00127314">
      <w:rPr>
        <w:rStyle w:val="Numrodepage"/>
      </w:rPr>
      <w:fldChar w:fldCharType="separate"/>
    </w:r>
    <w:r w:rsidR="00A74D00">
      <w:rPr>
        <w:rStyle w:val="Numrodepage"/>
        <w:noProof/>
      </w:rPr>
      <w:t>19</w:t>
    </w:r>
    <w:r w:rsidRPr="00127314">
      <w:rPr>
        <w:rStyle w:val="Numrodepage"/>
      </w:rPr>
      <w:fldChar w:fldCharType="end"/>
    </w:r>
    <w:r w:rsidRPr="00127314">
      <w:rPr>
        <w:rStyle w:val="Numrodepage"/>
      </w:rPr>
      <w:t xml:space="preserve"> sur </w:t>
    </w:r>
    <w:r w:rsidRPr="00127314">
      <w:rPr>
        <w:rStyle w:val="Numrodepage"/>
      </w:rPr>
      <w:fldChar w:fldCharType="begin"/>
    </w:r>
    <w:r w:rsidRPr="00127314">
      <w:rPr>
        <w:rStyle w:val="Numrodepage"/>
      </w:rPr>
      <w:instrText xml:space="preserve"> NUMPAGES </w:instrText>
    </w:r>
    <w:r w:rsidRPr="00127314">
      <w:rPr>
        <w:rStyle w:val="Numrodepage"/>
      </w:rPr>
      <w:fldChar w:fldCharType="separate"/>
    </w:r>
    <w:r w:rsidR="00A74D00">
      <w:rPr>
        <w:rStyle w:val="Numrodepage"/>
        <w:noProof/>
      </w:rPr>
      <w:t>21</w:t>
    </w:r>
    <w:r w:rsidRPr="00127314">
      <w:rPr>
        <w:rStyle w:val="Numrodepage"/>
      </w:rPr>
      <w:fldChar w:fldCharType="end"/>
    </w:r>
  </w:p>
  <w:p w14:paraId="5BCEF265" w14:textId="77777777" w:rsidR="000155BF" w:rsidRDefault="000155BF" w:rsidP="000E7EBB">
    <w:pPr>
      <w:pStyle w:val="Pieddepageavertissement"/>
    </w:pPr>
    <w:r w:rsidRPr="00D25386">
      <w:t>Toute reproduction, même partielle, tout transfert à un tiers, sous quelque forme que ce soit,</w:t>
    </w:r>
    <w:r>
      <w:t xml:space="preserve"> </w:t>
    </w:r>
    <w:r w:rsidRPr="00127314">
      <w:t>sont strictement interdits sans autorisation écrite de Euro Information Développements.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50504" w14:textId="77777777" w:rsidR="00F2636B" w:rsidRDefault="00F2636B">
      <w:r>
        <w:separator/>
      </w:r>
    </w:p>
  </w:footnote>
  <w:footnote w:type="continuationSeparator" w:id="0">
    <w:p w14:paraId="08B0F080" w14:textId="77777777" w:rsidR="00F2636B" w:rsidRDefault="00F263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2CDC"/>
    <w:multiLevelType w:val="hybridMultilevel"/>
    <w:tmpl w:val="82E29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B37473"/>
    <w:multiLevelType w:val="hybridMultilevel"/>
    <w:tmpl w:val="5FDAB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BA4F29"/>
    <w:multiLevelType w:val="hybridMultilevel"/>
    <w:tmpl w:val="60949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3310A"/>
    <w:multiLevelType w:val="hybridMultilevel"/>
    <w:tmpl w:val="3EBE5E06"/>
    <w:lvl w:ilvl="0" w:tplc="6C0A3046">
      <w:start w:val="13"/>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8D32B4"/>
    <w:multiLevelType w:val="multilevel"/>
    <w:tmpl w:val="7B30428C"/>
    <w:lvl w:ilvl="0">
      <w:start w:val="1"/>
      <w:numFmt w:val="decimal"/>
      <w:pStyle w:val="Titre1"/>
      <w:lvlText w:val="%1"/>
      <w:lvlJc w:val="left"/>
      <w:pPr>
        <w:tabs>
          <w:tab w:val="num" w:pos="432"/>
        </w:tabs>
        <w:ind w:left="432" w:hanging="432"/>
      </w:pPr>
      <w:rPr>
        <w:rFonts w:cs="Times New Roman" w:hint="default"/>
      </w:rPr>
    </w:lvl>
    <w:lvl w:ilvl="1">
      <w:start w:val="1"/>
      <w:numFmt w:val="decimal"/>
      <w:pStyle w:val="Titre2"/>
      <w:lvlText w:val="%1.%2"/>
      <w:lvlJc w:val="left"/>
      <w:pPr>
        <w:tabs>
          <w:tab w:val="num" w:pos="576"/>
        </w:tabs>
        <w:ind w:left="576" w:hanging="576"/>
      </w:pPr>
      <w:rPr>
        <w:rFonts w:cs="Times New Roman" w:hint="default"/>
      </w:rPr>
    </w:lvl>
    <w:lvl w:ilvl="2">
      <w:start w:val="1"/>
      <w:numFmt w:val="decimal"/>
      <w:pStyle w:val="Titre3"/>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upperLetter"/>
      <w:pStyle w:val="Titre6"/>
      <w:lvlText w:val="Annexe %6"/>
      <w:lvlJc w:val="left"/>
      <w:pPr>
        <w:tabs>
          <w:tab w:val="num" w:pos="431"/>
        </w:tabs>
        <w:ind w:left="431" w:hanging="431"/>
      </w:pPr>
      <w:rPr>
        <w:rFonts w:cs="Times New Roman" w:hint="default"/>
      </w:rPr>
    </w:lvl>
    <w:lvl w:ilvl="6">
      <w:start w:val="1"/>
      <w:numFmt w:val="decimal"/>
      <w:pStyle w:val="Titre7"/>
      <w:lvlText w:val="%6.%7"/>
      <w:lvlJc w:val="left"/>
      <w:pPr>
        <w:tabs>
          <w:tab w:val="num" w:pos="578"/>
        </w:tabs>
        <w:ind w:left="578" w:hanging="578"/>
      </w:pPr>
      <w:rPr>
        <w:rFonts w:cs="Times New Roman" w:hint="default"/>
      </w:rPr>
    </w:lvl>
    <w:lvl w:ilvl="7">
      <w:start w:val="1"/>
      <w:numFmt w:val="decimal"/>
      <w:pStyle w:val="Titre8"/>
      <w:lvlText w:val="%6.%7.%8"/>
      <w:lvlJc w:val="left"/>
      <w:pPr>
        <w:tabs>
          <w:tab w:val="num" w:pos="720"/>
        </w:tabs>
        <w:ind w:left="720" w:hanging="720"/>
      </w:pPr>
      <w:rPr>
        <w:rFonts w:cs="Times New Roman" w:hint="default"/>
      </w:rPr>
    </w:lvl>
    <w:lvl w:ilvl="8">
      <w:start w:val="1"/>
      <w:numFmt w:val="decimal"/>
      <w:pStyle w:val="Titre9"/>
      <w:lvlText w:val="%6.%7.%8.%9"/>
      <w:lvlJc w:val="left"/>
      <w:pPr>
        <w:tabs>
          <w:tab w:val="num" w:pos="862"/>
        </w:tabs>
        <w:ind w:left="862" w:hanging="862"/>
      </w:pPr>
      <w:rPr>
        <w:rFonts w:cs="Times New Roman" w:hint="default"/>
      </w:rPr>
    </w:lvl>
  </w:abstractNum>
  <w:abstractNum w:abstractNumId="5" w15:restartNumberingAfterBreak="0">
    <w:nsid w:val="0CF94F25"/>
    <w:multiLevelType w:val="hybridMultilevel"/>
    <w:tmpl w:val="61EE5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A241B9"/>
    <w:multiLevelType w:val="hybridMultilevel"/>
    <w:tmpl w:val="4DF2D5FA"/>
    <w:lvl w:ilvl="0" w:tplc="040C000F">
      <w:start w:val="1"/>
      <w:numFmt w:val="decimal"/>
      <w:lvlText w:val="%1."/>
      <w:lvlJc w:val="left"/>
      <w:pPr>
        <w:ind w:left="720" w:hanging="360"/>
      </w:pPr>
      <w:rPr>
        <w:rFonts w:cs="Times New Roman"/>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7" w15:restartNumberingAfterBreak="0">
    <w:nsid w:val="15D1336B"/>
    <w:multiLevelType w:val="hybridMultilevel"/>
    <w:tmpl w:val="0FB27E9C"/>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15:restartNumberingAfterBreak="0">
    <w:nsid w:val="187326FF"/>
    <w:multiLevelType w:val="multilevel"/>
    <w:tmpl w:val="2DD805EA"/>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21E75673"/>
    <w:multiLevelType w:val="hybridMultilevel"/>
    <w:tmpl w:val="D8A8350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8846D3"/>
    <w:multiLevelType w:val="hybridMultilevel"/>
    <w:tmpl w:val="2812C6DE"/>
    <w:lvl w:ilvl="0" w:tplc="706EBE82">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8356A"/>
    <w:multiLevelType w:val="multilevel"/>
    <w:tmpl w:val="B49417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52770A"/>
    <w:multiLevelType w:val="multilevel"/>
    <w:tmpl w:val="8142318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2B884C5C"/>
    <w:multiLevelType w:val="hybridMultilevel"/>
    <w:tmpl w:val="85B02D52"/>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4" w15:restartNumberingAfterBreak="0">
    <w:nsid w:val="2B8C4A47"/>
    <w:multiLevelType w:val="hybridMultilevel"/>
    <w:tmpl w:val="D756BC1A"/>
    <w:lvl w:ilvl="0" w:tplc="34BECDC6">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3935FD"/>
    <w:multiLevelType w:val="hybridMultilevel"/>
    <w:tmpl w:val="E96427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4E2844"/>
    <w:multiLevelType w:val="hybridMultilevel"/>
    <w:tmpl w:val="F3187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1A5CCA"/>
    <w:multiLevelType w:val="hybridMultilevel"/>
    <w:tmpl w:val="804A0D00"/>
    <w:lvl w:ilvl="0" w:tplc="21CCE680">
      <w:start w:val="13"/>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B05052"/>
    <w:multiLevelType w:val="hybridMultilevel"/>
    <w:tmpl w:val="2A963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6F4B34"/>
    <w:multiLevelType w:val="multilevel"/>
    <w:tmpl w:val="B49417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D35C1"/>
    <w:multiLevelType w:val="multilevel"/>
    <w:tmpl w:val="8142318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404E1FFE"/>
    <w:multiLevelType w:val="hybridMultilevel"/>
    <w:tmpl w:val="CC660EC4"/>
    <w:lvl w:ilvl="0" w:tplc="9158560E">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4956A9"/>
    <w:multiLevelType w:val="hybridMultilevel"/>
    <w:tmpl w:val="B49417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2C42B3"/>
    <w:multiLevelType w:val="hybridMultilevel"/>
    <w:tmpl w:val="8DC0A9D6"/>
    <w:lvl w:ilvl="0" w:tplc="3BC67DF4">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8F3C6F"/>
    <w:multiLevelType w:val="hybridMultilevel"/>
    <w:tmpl w:val="777E7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EB64BD"/>
    <w:multiLevelType w:val="hybridMultilevel"/>
    <w:tmpl w:val="C1EC3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DE5C56"/>
    <w:multiLevelType w:val="hybridMultilevel"/>
    <w:tmpl w:val="25FCAB4E"/>
    <w:lvl w:ilvl="0" w:tplc="59C06CCC">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F25726"/>
    <w:multiLevelType w:val="hybridMultilevel"/>
    <w:tmpl w:val="3C307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5B6B6B"/>
    <w:multiLevelType w:val="hybridMultilevel"/>
    <w:tmpl w:val="5D88A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427C99"/>
    <w:multiLevelType w:val="hybridMultilevel"/>
    <w:tmpl w:val="916A3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5FE41C7"/>
    <w:multiLevelType w:val="hybridMultilevel"/>
    <w:tmpl w:val="F8160064"/>
    <w:lvl w:ilvl="0" w:tplc="1B84039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F22CE4"/>
    <w:multiLevelType w:val="hybridMultilevel"/>
    <w:tmpl w:val="6CE6447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2" w15:restartNumberingAfterBreak="0">
    <w:nsid w:val="619E437D"/>
    <w:multiLevelType w:val="hybridMultilevel"/>
    <w:tmpl w:val="5366E5EC"/>
    <w:lvl w:ilvl="0" w:tplc="3898A494">
      <w:numFmt w:val="bullet"/>
      <w:lvlText w:val="-"/>
      <w:lvlJc w:val="left"/>
      <w:pPr>
        <w:ind w:left="729" w:hanging="360"/>
      </w:pPr>
      <w:rPr>
        <w:rFonts w:ascii="Times New Roman" w:eastAsia="Times New Roman" w:hAnsi="Times New Roman" w:hint="default"/>
      </w:rPr>
    </w:lvl>
    <w:lvl w:ilvl="1" w:tplc="040C0003">
      <w:start w:val="1"/>
      <w:numFmt w:val="bullet"/>
      <w:lvlText w:val="o"/>
      <w:lvlJc w:val="left"/>
      <w:pPr>
        <w:ind w:left="1449" w:hanging="360"/>
      </w:pPr>
      <w:rPr>
        <w:rFonts w:ascii="Courier New" w:hAnsi="Courier New" w:hint="default"/>
      </w:rPr>
    </w:lvl>
    <w:lvl w:ilvl="2" w:tplc="040C0005" w:tentative="1">
      <w:start w:val="1"/>
      <w:numFmt w:val="bullet"/>
      <w:lvlText w:val=""/>
      <w:lvlJc w:val="left"/>
      <w:pPr>
        <w:ind w:left="2169" w:hanging="360"/>
      </w:pPr>
      <w:rPr>
        <w:rFonts w:ascii="Wingdings" w:hAnsi="Wingdings" w:hint="default"/>
      </w:rPr>
    </w:lvl>
    <w:lvl w:ilvl="3" w:tplc="040C0001" w:tentative="1">
      <w:start w:val="1"/>
      <w:numFmt w:val="bullet"/>
      <w:lvlText w:val=""/>
      <w:lvlJc w:val="left"/>
      <w:pPr>
        <w:ind w:left="2889" w:hanging="360"/>
      </w:pPr>
      <w:rPr>
        <w:rFonts w:ascii="Symbol" w:hAnsi="Symbol" w:hint="default"/>
      </w:rPr>
    </w:lvl>
    <w:lvl w:ilvl="4" w:tplc="040C0003" w:tentative="1">
      <w:start w:val="1"/>
      <w:numFmt w:val="bullet"/>
      <w:lvlText w:val="o"/>
      <w:lvlJc w:val="left"/>
      <w:pPr>
        <w:ind w:left="3609" w:hanging="360"/>
      </w:pPr>
      <w:rPr>
        <w:rFonts w:ascii="Courier New" w:hAnsi="Courier New" w:hint="default"/>
      </w:rPr>
    </w:lvl>
    <w:lvl w:ilvl="5" w:tplc="040C0005" w:tentative="1">
      <w:start w:val="1"/>
      <w:numFmt w:val="bullet"/>
      <w:lvlText w:val=""/>
      <w:lvlJc w:val="left"/>
      <w:pPr>
        <w:ind w:left="4329" w:hanging="360"/>
      </w:pPr>
      <w:rPr>
        <w:rFonts w:ascii="Wingdings" w:hAnsi="Wingdings" w:hint="default"/>
      </w:rPr>
    </w:lvl>
    <w:lvl w:ilvl="6" w:tplc="040C0001" w:tentative="1">
      <w:start w:val="1"/>
      <w:numFmt w:val="bullet"/>
      <w:lvlText w:val=""/>
      <w:lvlJc w:val="left"/>
      <w:pPr>
        <w:ind w:left="5049" w:hanging="360"/>
      </w:pPr>
      <w:rPr>
        <w:rFonts w:ascii="Symbol" w:hAnsi="Symbol" w:hint="default"/>
      </w:rPr>
    </w:lvl>
    <w:lvl w:ilvl="7" w:tplc="040C0003" w:tentative="1">
      <w:start w:val="1"/>
      <w:numFmt w:val="bullet"/>
      <w:lvlText w:val="o"/>
      <w:lvlJc w:val="left"/>
      <w:pPr>
        <w:ind w:left="5769" w:hanging="360"/>
      </w:pPr>
      <w:rPr>
        <w:rFonts w:ascii="Courier New" w:hAnsi="Courier New" w:hint="default"/>
      </w:rPr>
    </w:lvl>
    <w:lvl w:ilvl="8" w:tplc="040C0005" w:tentative="1">
      <w:start w:val="1"/>
      <w:numFmt w:val="bullet"/>
      <w:lvlText w:val=""/>
      <w:lvlJc w:val="left"/>
      <w:pPr>
        <w:ind w:left="6489" w:hanging="360"/>
      </w:pPr>
      <w:rPr>
        <w:rFonts w:ascii="Wingdings" w:hAnsi="Wingdings" w:hint="default"/>
      </w:rPr>
    </w:lvl>
  </w:abstractNum>
  <w:abstractNum w:abstractNumId="33" w15:restartNumberingAfterBreak="0">
    <w:nsid w:val="635906B1"/>
    <w:multiLevelType w:val="hybridMultilevel"/>
    <w:tmpl w:val="B3A69874"/>
    <w:lvl w:ilvl="0" w:tplc="040C000F">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4" w15:restartNumberingAfterBreak="0">
    <w:nsid w:val="6433535E"/>
    <w:multiLevelType w:val="hybridMultilevel"/>
    <w:tmpl w:val="E8883D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4D877AD"/>
    <w:multiLevelType w:val="hybridMultilevel"/>
    <w:tmpl w:val="0472D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4D87A5E"/>
    <w:multiLevelType w:val="hybridMultilevel"/>
    <w:tmpl w:val="86B0A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51D63F0"/>
    <w:multiLevelType w:val="hybridMultilevel"/>
    <w:tmpl w:val="882A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3A754C"/>
    <w:multiLevelType w:val="hybridMultilevel"/>
    <w:tmpl w:val="66067F08"/>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9" w15:restartNumberingAfterBreak="0">
    <w:nsid w:val="67B56889"/>
    <w:multiLevelType w:val="hybridMultilevel"/>
    <w:tmpl w:val="1BE2F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87D5CFB"/>
    <w:multiLevelType w:val="hybridMultilevel"/>
    <w:tmpl w:val="A2D43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A285017"/>
    <w:multiLevelType w:val="hybridMultilevel"/>
    <w:tmpl w:val="80E41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FAC5DE6"/>
    <w:multiLevelType w:val="hybridMultilevel"/>
    <w:tmpl w:val="12325198"/>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3" w15:restartNumberingAfterBreak="0">
    <w:nsid w:val="72F27F51"/>
    <w:multiLevelType w:val="hybridMultilevel"/>
    <w:tmpl w:val="69963EEE"/>
    <w:lvl w:ilvl="0" w:tplc="685A9CA2">
      <w:start w:val="1"/>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117F3F"/>
    <w:multiLevelType w:val="hybridMultilevel"/>
    <w:tmpl w:val="18F6D5D2"/>
    <w:lvl w:ilvl="0" w:tplc="439C4922">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B8A3372"/>
    <w:multiLevelType w:val="hybridMultilevel"/>
    <w:tmpl w:val="BC7C5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20"/>
  </w:num>
  <w:num w:numId="5">
    <w:abstractNumId w:val="22"/>
  </w:num>
  <w:num w:numId="6">
    <w:abstractNumId w:val="11"/>
  </w:num>
  <w:num w:numId="7">
    <w:abstractNumId w:val="19"/>
  </w:num>
  <w:num w:numId="8">
    <w:abstractNumId w:val="21"/>
  </w:num>
  <w:num w:numId="9">
    <w:abstractNumId w:val="32"/>
  </w:num>
  <w:num w:numId="10">
    <w:abstractNumId w:val="33"/>
  </w:num>
  <w:num w:numId="11">
    <w:abstractNumId w:val="14"/>
  </w:num>
  <w:num w:numId="12">
    <w:abstractNumId w:val="17"/>
  </w:num>
  <w:num w:numId="13">
    <w:abstractNumId w:val="3"/>
  </w:num>
  <w:num w:numId="14">
    <w:abstractNumId w:val="31"/>
  </w:num>
  <w:num w:numId="15">
    <w:abstractNumId w:val="7"/>
  </w:num>
  <w:num w:numId="16">
    <w:abstractNumId w:val="13"/>
  </w:num>
  <w:num w:numId="17">
    <w:abstractNumId w:val="23"/>
  </w:num>
  <w:num w:numId="18">
    <w:abstractNumId w:val="38"/>
  </w:num>
  <w:num w:numId="19">
    <w:abstractNumId w:val="30"/>
  </w:num>
  <w:num w:numId="20">
    <w:abstractNumId w:val="34"/>
  </w:num>
  <w:num w:numId="21">
    <w:abstractNumId w:val="16"/>
  </w:num>
  <w:num w:numId="22">
    <w:abstractNumId w:val="24"/>
  </w:num>
  <w:num w:numId="23">
    <w:abstractNumId w:val="29"/>
  </w:num>
  <w:num w:numId="24">
    <w:abstractNumId w:val="35"/>
  </w:num>
  <w:num w:numId="25">
    <w:abstractNumId w:val="27"/>
  </w:num>
  <w:num w:numId="26">
    <w:abstractNumId w:val="45"/>
  </w:num>
  <w:num w:numId="27">
    <w:abstractNumId w:val="40"/>
  </w:num>
  <w:num w:numId="28">
    <w:abstractNumId w:val="5"/>
  </w:num>
  <w:num w:numId="29">
    <w:abstractNumId w:val="25"/>
  </w:num>
  <w:num w:numId="30">
    <w:abstractNumId w:val="10"/>
  </w:num>
  <w:num w:numId="31">
    <w:abstractNumId w:val="43"/>
  </w:num>
  <w:num w:numId="32">
    <w:abstractNumId w:val="39"/>
  </w:num>
  <w:num w:numId="33">
    <w:abstractNumId w:val="2"/>
  </w:num>
  <w:num w:numId="34">
    <w:abstractNumId w:val="6"/>
  </w:num>
  <w:num w:numId="35">
    <w:abstractNumId w:val="42"/>
  </w:num>
  <w:num w:numId="36">
    <w:abstractNumId w:val="26"/>
  </w:num>
  <w:num w:numId="37">
    <w:abstractNumId w:val="44"/>
  </w:num>
  <w:num w:numId="38">
    <w:abstractNumId w:val="41"/>
  </w:num>
  <w:num w:numId="39">
    <w:abstractNumId w:val="1"/>
  </w:num>
  <w:num w:numId="40">
    <w:abstractNumId w:val="28"/>
  </w:num>
  <w:num w:numId="41">
    <w:abstractNumId w:val="0"/>
  </w:num>
  <w:num w:numId="42">
    <w:abstractNumId w:val="37"/>
  </w:num>
  <w:num w:numId="43">
    <w:abstractNumId w:val="18"/>
  </w:num>
  <w:num w:numId="44">
    <w:abstractNumId w:val="15"/>
  </w:num>
  <w:num w:numId="45">
    <w:abstractNumId w:val="9"/>
  </w:num>
  <w:num w:numId="46">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QUOT Vincent">
    <w15:presenceInfo w15:providerId="AD" w15:userId="S-1-5-21-2000478354-2145943105-1644491937-6672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C5"/>
    <w:rsid w:val="00000890"/>
    <w:rsid w:val="00000DA0"/>
    <w:rsid w:val="00001569"/>
    <w:rsid w:val="000030BB"/>
    <w:rsid w:val="00004089"/>
    <w:rsid w:val="00006873"/>
    <w:rsid w:val="00011485"/>
    <w:rsid w:val="0001185A"/>
    <w:rsid w:val="00011997"/>
    <w:rsid w:val="00012B2A"/>
    <w:rsid w:val="00012DFC"/>
    <w:rsid w:val="000145AC"/>
    <w:rsid w:val="00014EC0"/>
    <w:rsid w:val="000155BF"/>
    <w:rsid w:val="00022A40"/>
    <w:rsid w:val="00023125"/>
    <w:rsid w:val="0002394E"/>
    <w:rsid w:val="00025EE0"/>
    <w:rsid w:val="0002666A"/>
    <w:rsid w:val="000308DB"/>
    <w:rsid w:val="00031F04"/>
    <w:rsid w:val="0003208B"/>
    <w:rsid w:val="00034B7D"/>
    <w:rsid w:val="00034EC5"/>
    <w:rsid w:val="0003760C"/>
    <w:rsid w:val="00042580"/>
    <w:rsid w:val="00043846"/>
    <w:rsid w:val="00043CA8"/>
    <w:rsid w:val="00044C60"/>
    <w:rsid w:val="00045C7D"/>
    <w:rsid w:val="0004680D"/>
    <w:rsid w:val="0005103C"/>
    <w:rsid w:val="00051331"/>
    <w:rsid w:val="00061986"/>
    <w:rsid w:val="00061D8C"/>
    <w:rsid w:val="00063035"/>
    <w:rsid w:val="00064683"/>
    <w:rsid w:val="0006495B"/>
    <w:rsid w:val="000655AD"/>
    <w:rsid w:val="00066C0D"/>
    <w:rsid w:val="000677BF"/>
    <w:rsid w:val="0007015A"/>
    <w:rsid w:val="000709C4"/>
    <w:rsid w:val="000739E3"/>
    <w:rsid w:val="00073B7F"/>
    <w:rsid w:val="0007401B"/>
    <w:rsid w:val="00076DED"/>
    <w:rsid w:val="00080883"/>
    <w:rsid w:val="00086093"/>
    <w:rsid w:val="00086AFC"/>
    <w:rsid w:val="00086E48"/>
    <w:rsid w:val="0008788E"/>
    <w:rsid w:val="00093DC1"/>
    <w:rsid w:val="000951D1"/>
    <w:rsid w:val="00096BB4"/>
    <w:rsid w:val="00096FC6"/>
    <w:rsid w:val="0009728E"/>
    <w:rsid w:val="0009758D"/>
    <w:rsid w:val="000976D7"/>
    <w:rsid w:val="000A172D"/>
    <w:rsid w:val="000A43AA"/>
    <w:rsid w:val="000A44CB"/>
    <w:rsid w:val="000A4703"/>
    <w:rsid w:val="000A47FF"/>
    <w:rsid w:val="000A4FB3"/>
    <w:rsid w:val="000A5C3B"/>
    <w:rsid w:val="000B418C"/>
    <w:rsid w:val="000B43B8"/>
    <w:rsid w:val="000B49B5"/>
    <w:rsid w:val="000B7A93"/>
    <w:rsid w:val="000C01AB"/>
    <w:rsid w:val="000C0C55"/>
    <w:rsid w:val="000D4B3A"/>
    <w:rsid w:val="000D4E7E"/>
    <w:rsid w:val="000D5135"/>
    <w:rsid w:val="000D6356"/>
    <w:rsid w:val="000E3DB2"/>
    <w:rsid w:val="000E5890"/>
    <w:rsid w:val="000E7AA1"/>
    <w:rsid w:val="000E7EBB"/>
    <w:rsid w:val="000F0602"/>
    <w:rsid w:val="000F1B3D"/>
    <w:rsid w:val="00100913"/>
    <w:rsid w:val="00110643"/>
    <w:rsid w:val="00112490"/>
    <w:rsid w:val="00114EBA"/>
    <w:rsid w:val="001166CA"/>
    <w:rsid w:val="00117AC5"/>
    <w:rsid w:val="00117AC6"/>
    <w:rsid w:val="00120008"/>
    <w:rsid w:val="00120F37"/>
    <w:rsid w:val="00120FAA"/>
    <w:rsid w:val="00121970"/>
    <w:rsid w:val="00124F92"/>
    <w:rsid w:val="00127314"/>
    <w:rsid w:val="00127838"/>
    <w:rsid w:val="0013147E"/>
    <w:rsid w:val="001329F3"/>
    <w:rsid w:val="0013454D"/>
    <w:rsid w:val="00136BEA"/>
    <w:rsid w:val="00137747"/>
    <w:rsid w:val="0014023E"/>
    <w:rsid w:val="00140BA6"/>
    <w:rsid w:val="0014141C"/>
    <w:rsid w:val="00141D2A"/>
    <w:rsid w:val="001440E2"/>
    <w:rsid w:val="00146219"/>
    <w:rsid w:val="00146B90"/>
    <w:rsid w:val="00147502"/>
    <w:rsid w:val="0015049F"/>
    <w:rsid w:val="00152FE9"/>
    <w:rsid w:val="00153CE3"/>
    <w:rsid w:val="00154A46"/>
    <w:rsid w:val="00156067"/>
    <w:rsid w:val="0015738F"/>
    <w:rsid w:val="00160FB0"/>
    <w:rsid w:val="001619DE"/>
    <w:rsid w:val="001719BB"/>
    <w:rsid w:val="00175F16"/>
    <w:rsid w:val="0018153D"/>
    <w:rsid w:val="0018202A"/>
    <w:rsid w:val="00182440"/>
    <w:rsid w:val="0018265F"/>
    <w:rsid w:val="00185804"/>
    <w:rsid w:val="00185F02"/>
    <w:rsid w:val="0019326D"/>
    <w:rsid w:val="00193290"/>
    <w:rsid w:val="001956C2"/>
    <w:rsid w:val="001A108D"/>
    <w:rsid w:val="001A1134"/>
    <w:rsid w:val="001A42C7"/>
    <w:rsid w:val="001A595D"/>
    <w:rsid w:val="001A63C5"/>
    <w:rsid w:val="001B01B3"/>
    <w:rsid w:val="001B242A"/>
    <w:rsid w:val="001B28B1"/>
    <w:rsid w:val="001B39F4"/>
    <w:rsid w:val="001B5999"/>
    <w:rsid w:val="001C3FEB"/>
    <w:rsid w:val="001C5A80"/>
    <w:rsid w:val="001C687D"/>
    <w:rsid w:val="001C77A9"/>
    <w:rsid w:val="001D07EB"/>
    <w:rsid w:val="001D1116"/>
    <w:rsid w:val="001D4DB4"/>
    <w:rsid w:val="001D539E"/>
    <w:rsid w:val="001D76B2"/>
    <w:rsid w:val="001E0845"/>
    <w:rsid w:val="001E3F41"/>
    <w:rsid w:val="001E444A"/>
    <w:rsid w:val="001F0893"/>
    <w:rsid w:val="001F4AED"/>
    <w:rsid w:val="001F71A9"/>
    <w:rsid w:val="0020074C"/>
    <w:rsid w:val="002029A9"/>
    <w:rsid w:val="00203D38"/>
    <w:rsid w:val="00204EBA"/>
    <w:rsid w:val="00210A80"/>
    <w:rsid w:val="0021349C"/>
    <w:rsid w:val="00215C05"/>
    <w:rsid w:val="00217B29"/>
    <w:rsid w:val="00220293"/>
    <w:rsid w:val="00221B28"/>
    <w:rsid w:val="00222A7F"/>
    <w:rsid w:val="00225958"/>
    <w:rsid w:val="00226265"/>
    <w:rsid w:val="0022754E"/>
    <w:rsid w:val="00230B93"/>
    <w:rsid w:val="00231F34"/>
    <w:rsid w:val="00232EC2"/>
    <w:rsid w:val="00232F98"/>
    <w:rsid w:val="00233005"/>
    <w:rsid w:val="00233612"/>
    <w:rsid w:val="0023390B"/>
    <w:rsid w:val="00234790"/>
    <w:rsid w:val="002347EB"/>
    <w:rsid w:val="00235C46"/>
    <w:rsid w:val="002401F3"/>
    <w:rsid w:val="0024259D"/>
    <w:rsid w:val="00244F6C"/>
    <w:rsid w:val="00245D58"/>
    <w:rsid w:val="00245EF7"/>
    <w:rsid w:val="00246841"/>
    <w:rsid w:val="00250624"/>
    <w:rsid w:val="00250D7F"/>
    <w:rsid w:val="00256A1E"/>
    <w:rsid w:val="002612DE"/>
    <w:rsid w:val="002629D6"/>
    <w:rsid w:val="00262CAF"/>
    <w:rsid w:val="00262D2F"/>
    <w:rsid w:val="002658CD"/>
    <w:rsid w:val="00267349"/>
    <w:rsid w:val="00270B12"/>
    <w:rsid w:val="00272A80"/>
    <w:rsid w:val="002738E9"/>
    <w:rsid w:val="00275905"/>
    <w:rsid w:val="002760B6"/>
    <w:rsid w:val="00281438"/>
    <w:rsid w:val="00282700"/>
    <w:rsid w:val="00292FB4"/>
    <w:rsid w:val="00293962"/>
    <w:rsid w:val="00293D84"/>
    <w:rsid w:val="002A1888"/>
    <w:rsid w:val="002A7F52"/>
    <w:rsid w:val="002B1CD1"/>
    <w:rsid w:val="002B3844"/>
    <w:rsid w:val="002B43AE"/>
    <w:rsid w:val="002B61B1"/>
    <w:rsid w:val="002B7BFD"/>
    <w:rsid w:val="002C172A"/>
    <w:rsid w:val="002C31EB"/>
    <w:rsid w:val="002C3800"/>
    <w:rsid w:val="002C52F3"/>
    <w:rsid w:val="002C535C"/>
    <w:rsid w:val="002C5FD5"/>
    <w:rsid w:val="002D0F73"/>
    <w:rsid w:val="002D109A"/>
    <w:rsid w:val="002D2DF2"/>
    <w:rsid w:val="002D3261"/>
    <w:rsid w:val="002D5E3B"/>
    <w:rsid w:val="002D61EE"/>
    <w:rsid w:val="002D67AC"/>
    <w:rsid w:val="002D706A"/>
    <w:rsid w:val="002D7E44"/>
    <w:rsid w:val="002E4432"/>
    <w:rsid w:val="002E450E"/>
    <w:rsid w:val="002F08D0"/>
    <w:rsid w:val="002F2AB7"/>
    <w:rsid w:val="002F3262"/>
    <w:rsid w:val="002F62B1"/>
    <w:rsid w:val="002F77D5"/>
    <w:rsid w:val="00303C12"/>
    <w:rsid w:val="00306097"/>
    <w:rsid w:val="00310260"/>
    <w:rsid w:val="003130FF"/>
    <w:rsid w:val="0031505E"/>
    <w:rsid w:val="00316CF4"/>
    <w:rsid w:val="00322FF1"/>
    <w:rsid w:val="00325989"/>
    <w:rsid w:val="00325A74"/>
    <w:rsid w:val="00326B19"/>
    <w:rsid w:val="00330125"/>
    <w:rsid w:val="00332676"/>
    <w:rsid w:val="00333CDE"/>
    <w:rsid w:val="00340A1F"/>
    <w:rsid w:val="00343037"/>
    <w:rsid w:val="00344B4C"/>
    <w:rsid w:val="003451BB"/>
    <w:rsid w:val="003458BD"/>
    <w:rsid w:val="00347F00"/>
    <w:rsid w:val="0035050C"/>
    <w:rsid w:val="00350C34"/>
    <w:rsid w:val="00351A54"/>
    <w:rsid w:val="003555F2"/>
    <w:rsid w:val="00363810"/>
    <w:rsid w:val="003638EA"/>
    <w:rsid w:val="00363BBE"/>
    <w:rsid w:val="00363F12"/>
    <w:rsid w:val="00365540"/>
    <w:rsid w:val="00366094"/>
    <w:rsid w:val="00366536"/>
    <w:rsid w:val="00367541"/>
    <w:rsid w:val="003677DD"/>
    <w:rsid w:val="003716FA"/>
    <w:rsid w:val="0037289C"/>
    <w:rsid w:val="00374C72"/>
    <w:rsid w:val="0037511C"/>
    <w:rsid w:val="00377533"/>
    <w:rsid w:val="00381DEA"/>
    <w:rsid w:val="00381E13"/>
    <w:rsid w:val="00382FB9"/>
    <w:rsid w:val="00383D07"/>
    <w:rsid w:val="00384794"/>
    <w:rsid w:val="00384BC4"/>
    <w:rsid w:val="0038670D"/>
    <w:rsid w:val="003959BB"/>
    <w:rsid w:val="003A08B7"/>
    <w:rsid w:val="003A08FF"/>
    <w:rsid w:val="003A0CA0"/>
    <w:rsid w:val="003A2FB1"/>
    <w:rsid w:val="003A3429"/>
    <w:rsid w:val="003A6BD9"/>
    <w:rsid w:val="003A7EC6"/>
    <w:rsid w:val="003B3FC2"/>
    <w:rsid w:val="003B4C77"/>
    <w:rsid w:val="003B5192"/>
    <w:rsid w:val="003B5BC4"/>
    <w:rsid w:val="003C0EC4"/>
    <w:rsid w:val="003C2F8C"/>
    <w:rsid w:val="003C2FD5"/>
    <w:rsid w:val="003C3266"/>
    <w:rsid w:val="003C4737"/>
    <w:rsid w:val="003C6EE4"/>
    <w:rsid w:val="003C7C85"/>
    <w:rsid w:val="003D0E7C"/>
    <w:rsid w:val="003D2C7F"/>
    <w:rsid w:val="003D3627"/>
    <w:rsid w:val="003D45C0"/>
    <w:rsid w:val="003D6369"/>
    <w:rsid w:val="003D7035"/>
    <w:rsid w:val="003D76ED"/>
    <w:rsid w:val="003D7B53"/>
    <w:rsid w:val="003E03AD"/>
    <w:rsid w:val="003E0F31"/>
    <w:rsid w:val="003E2F2E"/>
    <w:rsid w:val="003E3CC2"/>
    <w:rsid w:val="003E4BB3"/>
    <w:rsid w:val="003E4E07"/>
    <w:rsid w:val="003E7B5E"/>
    <w:rsid w:val="003F06EC"/>
    <w:rsid w:val="003F454E"/>
    <w:rsid w:val="003F4F53"/>
    <w:rsid w:val="003F6413"/>
    <w:rsid w:val="003F67E5"/>
    <w:rsid w:val="0040027D"/>
    <w:rsid w:val="00401122"/>
    <w:rsid w:val="00402580"/>
    <w:rsid w:val="00402AE6"/>
    <w:rsid w:val="00403761"/>
    <w:rsid w:val="00406562"/>
    <w:rsid w:val="00410176"/>
    <w:rsid w:val="00410B8F"/>
    <w:rsid w:val="00411ED9"/>
    <w:rsid w:val="00412D7F"/>
    <w:rsid w:val="00412F00"/>
    <w:rsid w:val="00412FA3"/>
    <w:rsid w:val="00414BC7"/>
    <w:rsid w:val="004151C5"/>
    <w:rsid w:val="004176FA"/>
    <w:rsid w:val="004249CC"/>
    <w:rsid w:val="00424DAD"/>
    <w:rsid w:val="004301CD"/>
    <w:rsid w:val="00430FED"/>
    <w:rsid w:val="00432252"/>
    <w:rsid w:val="00435B14"/>
    <w:rsid w:val="00437543"/>
    <w:rsid w:val="0044233C"/>
    <w:rsid w:val="00445769"/>
    <w:rsid w:val="00446E1A"/>
    <w:rsid w:val="00460931"/>
    <w:rsid w:val="00461318"/>
    <w:rsid w:val="004613E9"/>
    <w:rsid w:val="0046437C"/>
    <w:rsid w:val="00464C79"/>
    <w:rsid w:val="00471293"/>
    <w:rsid w:val="00471F08"/>
    <w:rsid w:val="00473326"/>
    <w:rsid w:val="00473738"/>
    <w:rsid w:val="00473C06"/>
    <w:rsid w:val="00477143"/>
    <w:rsid w:val="004773EA"/>
    <w:rsid w:val="00477A05"/>
    <w:rsid w:val="00487955"/>
    <w:rsid w:val="00487AFD"/>
    <w:rsid w:val="00492A42"/>
    <w:rsid w:val="004936F0"/>
    <w:rsid w:val="004968EE"/>
    <w:rsid w:val="0049782D"/>
    <w:rsid w:val="004A03E8"/>
    <w:rsid w:val="004A23A4"/>
    <w:rsid w:val="004A6A32"/>
    <w:rsid w:val="004A7195"/>
    <w:rsid w:val="004B0CD0"/>
    <w:rsid w:val="004B4482"/>
    <w:rsid w:val="004B68A3"/>
    <w:rsid w:val="004B7624"/>
    <w:rsid w:val="004C0339"/>
    <w:rsid w:val="004C16A9"/>
    <w:rsid w:val="004C194A"/>
    <w:rsid w:val="004C1D37"/>
    <w:rsid w:val="004C4C8D"/>
    <w:rsid w:val="004C5D80"/>
    <w:rsid w:val="004D0A17"/>
    <w:rsid w:val="004D0BD1"/>
    <w:rsid w:val="004D2A4A"/>
    <w:rsid w:val="004D3A82"/>
    <w:rsid w:val="004D7A1A"/>
    <w:rsid w:val="004E0EDF"/>
    <w:rsid w:val="004E2196"/>
    <w:rsid w:val="004E2DC7"/>
    <w:rsid w:val="004E3874"/>
    <w:rsid w:val="004E54B9"/>
    <w:rsid w:val="004F0BC6"/>
    <w:rsid w:val="004F0DFC"/>
    <w:rsid w:val="004F10AB"/>
    <w:rsid w:val="004F3BB9"/>
    <w:rsid w:val="004F45BD"/>
    <w:rsid w:val="004F48F9"/>
    <w:rsid w:val="004F64CD"/>
    <w:rsid w:val="004F6D0C"/>
    <w:rsid w:val="004F7228"/>
    <w:rsid w:val="00501115"/>
    <w:rsid w:val="005019DD"/>
    <w:rsid w:val="005025A7"/>
    <w:rsid w:val="00502B6B"/>
    <w:rsid w:val="00503BFF"/>
    <w:rsid w:val="005052BB"/>
    <w:rsid w:val="00517C09"/>
    <w:rsid w:val="00521FD8"/>
    <w:rsid w:val="00526039"/>
    <w:rsid w:val="00531F7C"/>
    <w:rsid w:val="00532E50"/>
    <w:rsid w:val="00534C86"/>
    <w:rsid w:val="00540605"/>
    <w:rsid w:val="00540CC8"/>
    <w:rsid w:val="0054215E"/>
    <w:rsid w:val="00542992"/>
    <w:rsid w:val="00545869"/>
    <w:rsid w:val="00545899"/>
    <w:rsid w:val="00547899"/>
    <w:rsid w:val="00551473"/>
    <w:rsid w:val="005521FC"/>
    <w:rsid w:val="00552967"/>
    <w:rsid w:val="0055329E"/>
    <w:rsid w:val="0055468B"/>
    <w:rsid w:val="00560085"/>
    <w:rsid w:val="0056226A"/>
    <w:rsid w:val="005717D7"/>
    <w:rsid w:val="00571868"/>
    <w:rsid w:val="00572723"/>
    <w:rsid w:val="00572C35"/>
    <w:rsid w:val="00573EBB"/>
    <w:rsid w:val="00574788"/>
    <w:rsid w:val="00574D10"/>
    <w:rsid w:val="00574FCB"/>
    <w:rsid w:val="0057750C"/>
    <w:rsid w:val="005806C6"/>
    <w:rsid w:val="00581ACD"/>
    <w:rsid w:val="00584FE1"/>
    <w:rsid w:val="0058687C"/>
    <w:rsid w:val="00590ACC"/>
    <w:rsid w:val="005921A0"/>
    <w:rsid w:val="00593149"/>
    <w:rsid w:val="005932D8"/>
    <w:rsid w:val="00593D34"/>
    <w:rsid w:val="005966CE"/>
    <w:rsid w:val="00597013"/>
    <w:rsid w:val="00597B9C"/>
    <w:rsid w:val="00597D12"/>
    <w:rsid w:val="005A01AA"/>
    <w:rsid w:val="005A13E6"/>
    <w:rsid w:val="005A1404"/>
    <w:rsid w:val="005A24E0"/>
    <w:rsid w:val="005A5B1F"/>
    <w:rsid w:val="005A663C"/>
    <w:rsid w:val="005A745F"/>
    <w:rsid w:val="005A7A11"/>
    <w:rsid w:val="005B16A5"/>
    <w:rsid w:val="005B198C"/>
    <w:rsid w:val="005B2CDF"/>
    <w:rsid w:val="005B5242"/>
    <w:rsid w:val="005B5873"/>
    <w:rsid w:val="005B74DC"/>
    <w:rsid w:val="005B7772"/>
    <w:rsid w:val="005C1BE2"/>
    <w:rsid w:val="005C1D90"/>
    <w:rsid w:val="005C2DB4"/>
    <w:rsid w:val="005C5831"/>
    <w:rsid w:val="005C6E13"/>
    <w:rsid w:val="005D1261"/>
    <w:rsid w:val="005D38A4"/>
    <w:rsid w:val="005D6B6E"/>
    <w:rsid w:val="005E1335"/>
    <w:rsid w:val="005E6C85"/>
    <w:rsid w:val="005E6E3F"/>
    <w:rsid w:val="005F2C36"/>
    <w:rsid w:val="005F2E80"/>
    <w:rsid w:val="005F4E39"/>
    <w:rsid w:val="005F59AF"/>
    <w:rsid w:val="005F784A"/>
    <w:rsid w:val="00602779"/>
    <w:rsid w:val="00602956"/>
    <w:rsid w:val="006061DD"/>
    <w:rsid w:val="00606D2E"/>
    <w:rsid w:val="00611CCD"/>
    <w:rsid w:val="006122FD"/>
    <w:rsid w:val="00612CC4"/>
    <w:rsid w:val="00613494"/>
    <w:rsid w:val="00617079"/>
    <w:rsid w:val="00620658"/>
    <w:rsid w:val="00620A72"/>
    <w:rsid w:val="0062136A"/>
    <w:rsid w:val="00621488"/>
    <w:rsid w:val="00622A33"/>
    <w:rsid w:val="00622FCC"/>
    <w:rsid w:val="00623657"/>
    <w:rsid w:val="00624963"/>
    <w:rsid w:val="00625E75"/>
    <w:rsid w:val="006304F3"/>
    <w:rsid w:val="006345A2"/>
    <w:rsid w:val="006412E5"/>
    <w:rsid w:val="00643A0B"/>
    <w:rsid w:val="0064789B"/>
    <w:rsid w:val="00650130"/>
    <w:rsid w:val="00651001"/>
    <w:rsid w:val="00651751"/>
    <w:rsid w:val="006530A8"/>
    <w:rsid w:val="006536B5"/>
    <w:rsid w:val="00653F3F"/>
    <w:rsid w:val="00655CAD"/>
    <w:rsid w:val="00662106"/>
    <w:rsid w:val="00663F1E"/>
    <w:rsid w:val="00663F89"/>
    <w:rsid w:val="00664C6C"/>
    <w:rsid w:val="00665765"/>
    <w:rsid w:val="00665F2D"/>
    <w:rsid w:val="00667458"/>
    <w:rsid w:val="006722B5"/>
    <w:rsid w:val="00672FF6"/>
    <w:rsid w:val="00673459"/>
    <w:rsid w:val="0068055B"/>
    <w:rsid w:val="006809C5"/>
    <w:rsid w:val="006812A4"/>
    <w:rsid w:val="006833D9"/>
    <w:rsid w:val="00687ACD"/>
    <w:rsid w:val="00687D29"/>
    <w:rsid w:val="00690455"/>
    <w:rsid w:val="0069121F"/>
    <w:rsid w:val="006918F1"/>
    <w:rsid w:val="00692844"/>
    <w:rsid w:val="00692BC2"/>
    <w:rsid w:val="00694821"/>
    <w:rsid w:val="00694938"/>
    <w:rsid w:val="0069527B"/>
    <w:rsid w:val="0069762C"/>
    <w:rsid w:val="006A2E4E"/>
    <w:rsid w:val="006A30E4"/>
    <w:rsid w:val="006A5CC9"/>
    <w:rsid w:val="006B18E2"/>
    <w:rsid w:val="006B2834"/>
    <w:rsid w:val="006B3931"/>
    <w:rsid w:val="006B398C"/>
    <w:rsid w:val="006B6C02"/>
    <w:rsid w:val="006C0332"/>
    <w:rsid w:val="006C2D1C"/>
    <w:rsid w:val="006C3AD2"/>
    <w:rsid w:val="006D19B1"/>
    <w:rsid w:val="006D24E4"/>
    <w:rsid w:val="006D3004"/>
    <w:rsid w:val="006D3247"/>
    <w:rsid w:val="006D48D5"/>
    <w:rsid w:val="006D4C2F"/>
    <w:rsid w:val="006D4F88"/>
    <w:rsid w:val="006D6110"/>
    <w:rsid w:val="006D6853"/>
    <w:rsid w:val="006E1D4F"/>
    <w:rsid w:val="006E202D"/>
    <w:rsid w:val="006E20AE"/>
    <w:rsid w:val="006E3D59"/>
    <w:rsid w:val="006E4C95"/>
    <w:rsid w:val="006E500B"/>
    <w:rsid w:val="006E6EF4"/>
    <w:rsid w:val="006F0A13"/>
    <w:rsid w:val="006F1DC8"/>
    <w:rsid w:val="006F219D"/>
    <w:rsid w:val="00703664"/>
    <w:rsid w:val="0070401D"/>
    <w:rsid w:val="00704F80"/>
    <w:rsid w:val="00711C83"/>
    <w:rsid w:val="007153D6"/>
    <w:rsid w:val="007160E3"/>
    <w:rsid w:val="00716213"/>
    <w:rsid w:val="00723A55"/>
    <w:rsid w:val="00725233"/>
    <w:rsid w:val="0072539C"/>
    <w:rsid w:val="00725CE1"/>
    <w:rsid w:val="00725E3E"/>
    <w:rsid w:val="00727BD9"/>
    <w:rsid w:val="00731749"/>
    <w:rsid w:val="00731960"/>
    <w:rsid w:val="00732FA4"/>
    <w:rsid w:val="007342AD"/>
    <w:rsid w:val="00734387"/>
    <w:rsid w:val="007359C0"/>
    <w:rsid w:val="00741AD6"/>
    <w:rsid w:val="00741E7C"/>
    <w:rsid w:val="0074575C"/>
    <w:rsid w:val="00746B6E"/>
    <w:rsid w:val="00746F5D"/>
    <w:rsid w:val="00747CB4"/>
    <w:rsid w:val="007502FA"/>
    <w:rsid w:val="00751A58"/>
    <w:rsid w:val="00751EF5"/>
    <w:rsid w:val="00756F62"/>
    <w:rsid w:val="00770406"/>
    <w:rsid w:val="00774546"/>
    <w:rsid w:val="00774FD1"/>
    <w:rsid w:val="00782533"/>
    <w:rsid w:val="00786690"/>
    <w:rsid w:val="00786F5B"/>
    <w:rsid w:val="007873B1"/>
    <w:rsid w:val="00787D98"/>
    <w:rsid w:val="00792CD4"/>
    <w:rsid w:val="0079317D"/>
    <w:rsid w:val="007946E5"/>
    <w:rsid w:val="007A2169"/>
    <w:rsid w:val="007A3A5B"/>
    <w:rsid w:val="007A460B"/>
    <w:rsid w:val="007A4FB6"/>
    <w:rsid w:val="007A6D04"/>
    <w:rsid w:val="007B1DEC"/>
    <w:rsid w:val="007B342F"/>
    <w:rsid w:val="007B3BE5"/>
    <w:rsid w:val="007B6045"/>
    <w:rsid w:val="007B682B"/>
    <w:rsid w:val="007B70FB"/>
    <w:rsid w:val="007B7320"/>
    <w:rsid w:val="007B7ED5"/>
    <w:rsid w:val="007C010F"/>
    <w:rsid w:val="007C125C"/>
    <w:rsid w:val="007C1EDB"/>
    <w:rsid w:val="007C3305"/>
    <w:rsid w:val="007C5E10"/>
    <w:rsid w:val="007C69B6"/>
    <w:rsid w:val="007D0E38"/>
    <w:rsid w:val="007D0E9D"/>
    <w:rsid w:val="007D16E8"/>
    <w:rsid w:val="007D2D71"/>
    <w:rsid w:val="007D2ECC"/>
    <w:rsid w:val="007D3307"/>
    <w:rsid w:val="007D3602"/>
    <w:rsid w:val="007D38B2"/>
    <w:rsid w:val="007D39EA"/>
    <w:rsid w:val="007D430C"/>
    <w:rsid w:val="007D6AA8"/>
    <w:rsid w:val="007D6BA8"/>
    <w:rsid w:val="007D6FCA"/>
    <w:rsid w:val="007E0269"/>
    <w:rsid w:val="007E03D2"/>
    <w:rsid w:val="007E0B0B"/>
    <w:rsid w:val="007E2261"/>
    <w:rsid w:val="007E4BF2"/>
    <w:rsid w:val="007E5503"/>
    <w:rsid w:val="007E56E5"/>
    <w:rsid w:val="007E69D8"/>
    <w:rsid w:val="007E7156"/>
    <w:rsid w:val="007E7533"/>
    <w:rsid w:val="007F7145"/>
    <w:rsid w:val="008032F9"/>
    <w:rsid w:val="008043AD"/>
    <w:rsid w:val="00805DE9"/>
    <w:rsid w:val="00806A4E"/>
    <w:rsid w:val="00806BBC"/>
    <w:rsid w:val="00810F2C"/>
    <w:rsid w:val="00812A91"/>
    <w:rsid w:val="0081321B"/>
    <w:rsid w:val="008144B9"/>
    <w:rsid w:val="00815036"/>
    <w:rsid w:val="0081563C"/>
    <w:rsid w:val="00817212"/>
    <w:rsid w:val="00822DEB"/>
    <w:rsid w:val="00823ED7"/>
    <w:rsid w:val="00824507"/>
    <w:rsid w:val="008259AB"/>
    <w:rsid w:val="00825CA6"/>
    <w:rsid w:val="008261D0"/>
    <w:rsid w:val="008266ED"/>
    <w:rsid w:val="00830EA8"/>
    <w:rsid w:val="00831294"/>
    <w:rsid w:val="00831AC5"/>
    <w:rsid w:val="0083747E"/>
    <w:rsid w:val="00840FBF"/>
    <w:rsid w:val="008419F0"/>
    <w:rsid w:val="008429E9"/>
    <w:rsid w:val="00842E75"/>
    <w:rsid w:val="00845197"/>
    <w:rsid w:val="008459A9"/>
    <w:rsid w:val="008459BB"/>
    <w:rsid w:val="00845C0B"/>
    <w:rsid w:val="008470DD"/>
    <w:rsid w:val="00850510"/>
    <w:rsid w:val="00852CBE"/>
    <w:rsid w:val="0085756F"/>
    <w:rsid w:val="008605C8"/>
    <w:rsid w:val="008654AC"/>
    <w:rsid w:val="00866B0B"/>
    <w:rsid w:val="00870114"/>
    <w:rsid w:val="00870ED2"/>
    <w:rsid w:val="00872562"/>
    <w:rsid w:val="00875612"/>
    <w:rsid w:val="008800F5"/>
    <w:rsid w:val="008814D5"/>
    <w:rsid w:val="00891942"/>
    <w:rsid w:val="0089442D"/>
    <w:rsid w:val="008948E4"/>
    <w:rsid w:val="008A7960"/>
    <w:rsid w:val="008B06E7"/>
    <w:rsid w:val="008B1E9E"/>
    <w:rsid w:val="008B2406"/>
    <w:rsid w:val="008B376B"/>
    <w:rsid w:val="008B3A15"/>
    <w:rsid w:val="008B7517"/>
    <w:rsid w:val="008B7A6A"/>
    <w:rsid w:val="008B7A7C"/>
    <w:rsid w:val="008B7D8E"/>
    <w:rsid w:val="008C0CC0"/>
    <w:rsid w:val="008C22C1"/>
    <w:rsid w:val="008C26A3"/>
    <w:rsid w:val="008C4614"/>
    <w:rsid w:val="008C596F"/>
    <w:rsid w:val="008C6A84"/>
    <w:rsid w:val="008C78DD"/>
    <w:rsid w:val="008D1782"/>
    <w:rsid w:val="008D26AF"/>
    <w:rsid w:val="008D2A14"/>
    <w:rsid w:val="008D2B52"/>
    <w:rsid w:val="008D3185"/>
    <w:rsid w:val="008D3953"/>
    <w:rsid w:val="008D57BD"/>
    <w:rsid w:val="008D613E"/>
    <w:rsid w:val="008E2524"/>
    <w:rsid w:val="008E25CB"/>
    <w:rsid w:val="008E46B6"/>
    <w:rsid w:val="008E4EC9"/>
    <w:rsid w:val="008E5B85"/>
    <w:rsid w:val="008E6B46"/>
    <w:rsid w:val="008F14DF"/>
    <w:rsid w:val="00900458"/>
    <w:rsid w:val="0090099D"/>
    <w:rsid w:val="00901E6F"/>
    <w:rsid w:val="00903906"/>
    <w:rsid w:val="00904AE9"/>
    <w:rsid w:val="00906D0F"/>
    <w:rsid w:val="0091112A"/>
    <w:rsid w:val="00912AEC"/>
    <w:rsid w:val="00920157"/>
    <w:rsid w:val="009225E0"/>
    <w:rsid w:val="00926999"/>
    <w:rsid w:val="00926ACE"/>
    <w:rsid w:val="00930E93"/>
    <w:rsid w:val="009313F0"/>
    <w:rsid w:val="00931BB5"/>
    <w:rsid w:val="00931EEB"/>
    <w:rsid w:val="0093334F"/>
    <w:rsid w:val="00933374"/>
    <w:rsid w:val="00934F87"/>
    <w:rsid w:val="00942D2D"/>
    <w:rsid w:val="00943356"/>
    <w:rsid w:val="00946699"/>
    <w:rsid w:val="00946B57"/>
    <w:rsid w:val="00946B68"/>
    <w:rsid w:val="00947466"/>
    <w:rsid w:val="009477DF"/>
    <w:rsid w:val="00951D31"/>
    <w:rsid w:val="00952703"/>
    <w:rsid w:val="00953606"/>
    <w:rsid w:val="00953A7C"/>
    <w:rsid w:val="009557CE"/>
    <w:rsid w:val="00955A67"/>
    <w:rsid w:val="0095671E"/>
    <w:rsid w:val="009700F8"/>
    <w:rsid w:val="009706ED"/>
    <w:rsid w:val="009708BD"/>
    <w:rsid w:val="00971C35"/>
    <w:rsid w:val="00973A06"/>
    <w:rsid w:val="00974AE4"/>
    <w:rsid w:val="00976541"/>
    <w:rsid w:val="0098000B"/>
    <w:rsid w:val="00980014"/>
    <w:rsid w:val="0098362F"/>
    <w:rsid w:val="00990DC4"/>
    <w:rsid w:val="009920F4"/>
    <w:rsid w:val="00994C3D"/>
    <w:rsid w:val="00995EA4"/>
    <w:rsid w:val="009969FD"/>
    <w:rsid w:val="00996E70"/>
    <w:rsid w:val="009A03CD"/>
    <w:rsid w:val="009A0C4B"/>
    <w:rsid w:val="009A2B17"/>
    <w:rsid w:val="009A583C"/>
    <w:rsid w:val="009A7F10"/>
    <w:rsid w:val="009B15DF"/>
    <w:rsid w:val="009B5F1A"/>
    <w:rsid w:val="009C3306"/>
    <w:rsid w:val="009D07C1"/>
    <w:rsid w:val="009D1BC8"/>
    <w:rsid w:val="009D3837"/>
    <w:rsid w:val="009D45E8"/>
    <w:rsid w:val="009D4D9F"/>
    <w:rsid w:val="009D4EDC"/>
    <w:rsid w:val="009D59BD"/>
    <w:rsid w:val="009E044B"/>
    <w:rsid w:val="009E0FCF"/>
    <w:rsid w:val="009E113D"/>
    <w:rsid w:val="009E2945"/>
    <w:rsid w:val="009E40ED"/>
    <w:rsid w:val="009E4DA1"/>
    <w:rsid w:val="009E5ADA"/>
    <w:rsid w:val="009E6CEC"/>
    <w:rsid w:val="009E6D05"/>
    <w:rsid w:val="009E7582"/>
    <w:rsid w:val="009F3BB0"/>
    <w:rsid w:val="009F47A2"/>
    <w:rsid w:val="009F47E7"/>
    <w:rsid w:val="009F5102"/>
    <w:rsid w:val="009F60B2"/>
    <w:rsid w:val="009F761D"/>
    <w:rsid w:val="009F7B78"/>
    <w:rsid w:val="00A000F4"/>
    <w:rsid w:val="00A012E3"/>
    <w:rsid w:val="00A0155B"/>
    <w:rsid w:val="00A02DC2"/>
    <w:rsid w:val="00A04CE6"/>
    <w:rsid w:val="00A10C9C"/>
    <w:rsid w:val="00A123AE"/>
    <w:rsid w:val="00A13914"/>
    <w:rsid w:val="00A13A1A"/>
    <w:rsid w:val="00A1417D"/>
    <w:rsid w:val="00A14D35"/>
    <w:rsid w:val="00A15B96"/>
    <w:rsid w:val="00A2006E"/>
    <w:rsid w:val="00A20673"/>
    <w:rsid w:val="00A219AE"/>
    <w:rsid w:val="00A26039"/>
    <w:rsid w:val="00A26882"/>
    <w:rsid w:val="00A26D1D"/>
    <w:rsid w:val="00A26E83"/>
    <w:rsid w:val="00A329C4"/>
    <w:rsid w:val="00A351B4"/>
    <w:rsid w:val="00A3521B"/>
    <w:rsid w:val="00A36FE4"/>
    <w:rsid w:val="00A40C8D"/>
    <w:rsid w:val="00A42104"/>
    <w:rsid w:val="00A42F7C"/>
    <w:rsid w:val="00A43CBB"/>
    <w:rsid w:val="00A44AF6"/>
    <w:rsid w:val="00A458F8"/>
    <w:rsid w:val="00A469FC"/>
    <w:rsid w:val="00A47731"/>
    <w:rsid w:val="00A501AB"/>
    <w:rsid w:val="00A50CB3"/>
    <w:rsid w:val="00A52203"/>
    <w:rsid w:val="00A528CE"/>
    <w:rsid w:val="00A548A3"/>
    <w:rsid w:val="00A56A3B"/>
    <w:rsid w:val="00A604CC"/>
    <w:rsid w:val="00A629F7"/>
    <w:rsid w:val="00A63117"/>
    <w:rsid w:val="00A70241"/>
    <w:rsid w:val="00A71112"/>
    <w:rsid w:val="00A73429"/>
    <w:rsid w:val="00A74D00"/>
    <w:rsid w:val="00A75D44"/>
    <w:rsid w:val="00A81332"/>
    <w:rsid w:val="00A85733"/>
    <w:rsid w:val="00A860DE"/>
    <w:rsid w:val="00A863AD"/>
    <w:rsid w:val="00A91E6E"/>
    <w:rsid w:val="00A943BB"/>
    <w:rsid w:val="00A947D2"/>
    <w:rsid w:val="00AA2A7F"/>
    <w:rsid w:val="00AA40B1"/>
    <w:rsid w:val="00AA5CC2"/>
    <w:rsid w:val="00AA6219"/>
    <w:rsid w:val="00AA646C"/>
    <w:rsid w:val="00AA6F7E"/>
    <w:rsid w:val="00AB2B30"/>
    <w:rsid w:val="00AC139E"/>
    <w:rsid w:val="00AC3F6D"/>
    <w:rsid w:val="00AC4E94"/>
    <w:rsid w:val="00AC52E7"/>
    <w:rsid w:val="00AC69B3"/>
    <w:rsid w:val="00AD02BD"/>
    <w:rsid w:val="00AD0737"/>
    <w:rsid w:val="00AD1466"/>
    <w:rsid w:val="00AD1FF2"/>
    <w:rsid w:val="00AD20EF"/>
    <w:rsid w:val="00AD529A"/>
    <w:rsid w:val="00AD6A8A"/>
    <w:rsid w:val="00AD758F"/>
    <w:rsid w:val="00AD7789"/>
    <w:rsid w:val="00AD794A"/>
    <w:rsid w:val="00AE122F"/>
    <w:rsid w:val="00AE249B"/>
    <w:rsid w:val="00AE37A2"/>
    <w:rsid w:val="00AE3E62"/>
    <w:rsid w:val="00AE40EA"/>
    <w:rsid w:val="00AE4E61"/>
    <w:rsid w:val="00AE6456"/>
    <w:rsid w:val="00AE65B5"/>
    <w:rsid w:val="00AF0F06"/>
    <w:rsid w:val="00B00DA2"/>
    <w:rsid w:val="00B048D2"/>
    <w:rsid w:val="00B0770F"/>
    <w:rsid w:val="00B0776C"/>
    <w:rsid w:val="00B10A24"/>
    <w:rsid w:val="00B12D21"/>
    <w:rsid w:val="00B13336"/>
    <w:rsid w:val="00B1364B"/>
    <w:rsid w:val="00B13D7B"/>
    <w:rsid w:val="00B14E63"/>
    <w:rsid w:val="00B153D2"/>
    <w:rsid w:val="00B15806"/>
    <w:rsid w:val="00B20A24"/>
    <w:rsid w:val="00B2229E"/>
    <w:rsid w:val="00B237D0"/>
    <w:rsid w:val="00B260DF"/>
    <w:rsid w:val="00B37031"/>
    <w:rsid w:val="00B4092F"/>
    <w:rsid w:val="00B4532E"/>
    <w:rsid w:val="00B45917"/>
    <w:rsid w:val="00B5566F"/>
    <w:rsid w:val="00B614E2"/>
    <w:rsid w:val="00B61F87"/>
    <w:rsid w:val="00B63268"/>
    <w:rsid w:val="00B64279"/>
    <w:rsid w:val="00B64D5E"/>
    <w:rsid w:val="00B65263"/>
    <w:rsid w:val="00B7365F"/>
    <w:rsid w:val="00B75362"/>
    <w:rsid w:val="00B753F3"/>
    <w:rsid w:val="00B75819"/>
    <w:rsid w:val="00B77608"/>
    <w:rsid w:val="00B77DAD"/>
    <w:rsid w:val="00B8024B"/>
    <w:rsid w:val="00B8558C"/>
    <w:rsid w:val="00B92009"/>
    <w:rsid w:val="00B937AC"/>
    <w:rsid w:val="00B9626D"/>
    <w:rsid w:val="00BA11E3"/>
    <w:rsid w:val="00BA13A5"/>
    <w:rsid w:val="00BA429B"/>
    <w:rsid w:val="00BA480B"/>
    <w:rsid w:val="00BA6706"/>
    <w:rsid w:val="00BB0466"/>
    <w:rsid w:val="00BB183E"/>
    <w:rsid w:val="00BB20EB"/>
    <w:rsid w:val="00BB4822"/>
    <w:rsid w:val="00BB73E4"/>
    <w:rsid w:val="00BC0699"/>
    <w:rsid w:val="00BC06FB"/>
    <w:rsid w:val="00BC0D0A"/>
    <w:rsid w:val="00BC18B1"/>
    <w:rsid w:val="00BC2E40"/>
    <w:rsid w:val="00BC3FDD"/>
    <w:rsid w:val="00BC417C"/>
    <w:rsid w:val="00BC51D1"/>
    <w:rsid w:val="00BC52B3"/>
    <w:rsid w:val="00BC60C4"/>
    <w:rsid w:val="00BC6587"/>
    <w:rsid w:val="00BE0D55"/>
    <w:rsid w:val="00BE1D04"/>
    <w:rsid w:val="00BE3AEF"/>
    <w:rsid w:val="00BE3B26"/>
    <w:rsid w:val="00BE68AE"/>
    <w:rsid w:val="00BF0605"/>
    <w:rsid w:val="00BF0A80"/>
    <w:rsid w:val="00BF0DA0"/>
    <w:rsid w:val="00BF26B6"/>
    <w:rsid w:val="00BF427C"/>
    <w:rsid w:val="00BF56D7"/>
    <w:rsid w:val="00BF7FEB"/>
    <w:rsid w:val="00C0249E"/>
    <w:rsid w:val="00C02910"/>
    <w:rsid w:val="00C03124"/>
    <w:rsid w:val="00C037B8"/>
    <w:rsid w:val="00C05135"/>
    <w:rsid w:val="00C05910"/>
    <w:rsid w:val="00C06549"/>
    <w:rsid w:val="00C07464"/>
    <w:rsid w:val="00C10A05"/>
    <w:rsid w:val="00C10B0E"/>
    <w:rsid w:val="00C12E3B"/>
    <w:rsid w:val="00C145CD"/>
    <w:rsid w:val="00C15FC9"/>
    <w:rsid w:val="00C17611"/>
    <w:rsid w:val="00C17ED7"/>
    <w:rsid w:val="00C20791"/>
    <w:rsid w:val="00C20DF4"/>
    <w:rsid w:val="00C21241"/>
    <w:rsid w:val="00C2145D"/>
    <w:rsid w:val="00C21C17"/>
    <w:rsid w:val="00C2283A"/>
    <w:rsid w:val="00C2319F"/>
    <w:rsid w:val="00C24345"/>
    <w:rsid w:val="00C24966"/>
    <w:rsid w:val="00C24EC5"/>
    <w:rsid w:val="00C253D2"/>
    <w:rsid w:val="00C2674E"/>
    <w:rsid w:val="00C27C0E"/>
    <w:rsid w:val="00C30483"/>
    <w:rsid w:val="00C32C59"/>
    <w:rsid w:val="00C33340"/>
    <w:rsid w:val="00C3431D"/>
    <w:rsid w:val="00C345DF"/>
    <w:rsid w:val="00C34AD0"/>
    <w:rsid w:val="00C371E8"/>
    <w:rsid w:val="00C378F3"/>
    <w:rsid w:val="00C37C5D"/>
    <w:rsid w:val="00C40791"/>
    <w:rsid w:val="00C46EBA"/>
    <w:rsid w:val="00C473B5"/>
    <w:rsid w:val="00C50AFC"/>
    <w:rsid w:val="00C53D50"/>
    <w:rsid w:val="00C54EAD"/>
    <w:rsid w:val="00C553B3"/>
    <w:rsid w:val="00C55C05"/>
    <w:rsid w:val="00C560F7"/>
    <w:rsid w:val="00C605E7"/>
    <w:rsid w:val="00C61B4B"/>
    <w:rsid w:val="00C61BC8"/>
    <w:rsid w:val="00C6224C"/>
    <w:rsid w:val="00C6306E"/>
    <w:rsid w:val="00C67539"/>
    <w:rsid w:val="00C67EAF"/>
    <w:rsid w:val="00C702BA"/>
    <w:rsid w:val="00C71716"/>
    <w:rsid w:val="00C72537"/>
    <w:rsid w:val="00C7473F"/>
    <w:rsid w:val="00C82382"/>
    <w:rsid w:val="00C8426F"/>
    <w:rsid w:val="00C85A8E"/>
    <w:rsid w:val="00C86228"/>
    <w:rsid w:val="00C86621"/>
    <w:rsid w:val="00C873BA"/>
    <w:rsid w:val="00C90E4B"/>
    <w:rsid w:val="00C94220"/>
    <w:rsid w:val="00C94A14"/>
    <w:rsid w:val="00C96475"/>
    <w:rsid w:val="00CA5069"/>
    <w:rsid w:val="00CA7836"/>
    <w:rsid w:val="00CA7839"/>
    <w:rsid w:val="00CA7E7D"/>
    <w:rsid w:val="00CB0B87"/>
    <w:rsid w:val="00CB1829"/>
    <w:rsid w:val="00CC0243"/>
    <w:rsid w:val="00CC0E44"/>
    <w:rsid w:val="00CC1903"/>
    <w:rsid w:val="00CC217E"/>
    <w:rsid w:val="00CC251A"/>
    <w:rsid w:val="00CC283B"/>
    <w:rsid w:val="00CC2D66"/>
    <w:rsid w:val="00CC2F9D"/>
    <w:rsid w:val="00CC48D1"/>
    <w:rsid w:val="00CD0FFE"/>
    <w:rsid w:val="00CD1AAC"/>
    <w:rsid w:val="00CD29E1"/>
    <w:rsid w:val="00CD3BA1"/>
    <w:rsid w:val="00CD4159"/>
    <w:rsid w:val="00CD578E"/>
    <w:rsid w:val="00CD5DB7"/>
    <w:rsid w:val="00CE1000"/>
    <w:rsid w:val="00CE536D"/>
    <w:rsid w:val="00CF0CB9"/>
    <w:rsid w:val="00CF1F7D"/>
    <w:rsid w:val="00CF3393"/>
    <w:rsid w:val="00CF3552"/>
    <w:rsid w:val="00CF727A"/>
    <w:rsid w:val="00CF7F8A"/>
    <w:rsid w:val="00D027C6"/>
    <w:rsid w:val="00D02CDC"/>
    <w:rsid w:val="00D0353D"/>
    <w:rsid w:val="00D07384"/>
    <w:rsid w:val="00D11F81"/>
    <w:rsid w:val="00D12197"/>
    <w:rsid w:val="00D12FBB"/>
    <w:rsid w:val="00D1309A"/>
    <w:rsid w:val="00D133E4"/>
    <w:rsid w:val="00D21113"/>
    <w:rsid w:val="00D22531"/>
    <w:rsid w:val="00D245BE"/>
    <w:rsid w:val="00D25386"/>
    <w:rsid w:val="00D2742A"/>
    <w:rsid w:val="00D276EE"/>
    <w:rsid w:val="00D31BE9"/>
    <w:rsid w:val="00D337E6"/>
    <w:rsid w:val="00D342C4"/>
    <w:rsid w:val="00D35964"/>
    <w:rsid w:val="00D416D7"/>
    <w:rsid w:val="00D435DC"/>
    <w:rsid w:val="00D4457B"/>
    <w:rsid w:val="00D4490C"/>
    <w:rsid w:val="00D45786"/>
    <w:rsid w:val="00D52FEC"/>
    <w:rsid w:val="00D541DF"/>
    <w:rsid w:val="00D5454A"/>
    <w:rsid w:val="00D55137"/>
    <w:rsid w:val="00D56253"/>
    <w:rsid w:val="00D572C0"/>
    <w:rsid w:val="00D60EAC"/>
    <w:rsid w:val="00D617E4"/>
    <w:rsid w:val="00D61808"/>
    <w:rsid w:val="00D619F7"/>
    <w:rsid w:val="00D63498"/>
    <w:rsid w:val="00D63E04"/>
    <w:rsid w:val="00D65B5B"/>
    <w:rsid w:val="00D66095"/>
    <w:rsid w:val="00D66D30"/>
    <w:rsid w:val="00D6770E"/>
    <w:rsid w:val="00D67AAA"/>
    <w:rsid w:val="00D725DE"/>
    <w:rsid w:val="00D72EB2"/>
    <w:rsid w:val="00D744C0"/>
    <w:rsid w:val="00D81B91"/>
    <w:rsid w:val="00D82C0F"/>
    <w:rsid w:val="00D93C48"/>
    <w:rsid w:val="00D96AC8"/>
    <w:rsid w:val="00DA0B06"/>
    <w:rsid w:val="00DA0C67"/>
    <w:rsid w:val="00DA6BBA"/>
    <w:rsid w:val="00DB280F"/>
    <w:rsid w:val="00DB3836"/>
    <w:rsid w:val="00DB5246"/>
    <w:rsid w:val="00DB524E"/>
    <w:rsid w:val="00DB581B"/>
    <w:rsid w:val="00DB747A"/>
    <w:rsid w:val="00DC0CE1"/>
    <w:rsid w:val="00DC14F8"/>
    <w:rsid w:val="00DC5FA9"/>
    <w:rsid w:val="00DC6C10"/>
    <w:rsid w:val="00DD266E"/>
    <w:rsid w:val="00DD56FC"/>
    <w:rsid w:val="00DE0EE3"/>
    <w:rsid w:val="00DE1D62"/>
    <w:rsid w:val="00DE4B9E"/>
    <w:rsid w:val="00DE5151"/>
    <w:rsid w:val="00DE57C5"/>
    <w:rsid w:val="00DE5825"/>
    <w:rsid w:val="00DE6318"/>
    <w:rsid w:val="00DE75BB"/>
    <w:rsid w:val="00DE7A32"/>
    <w:rsid w:val="00DE7BA5"/>
    <w:rsid w:val="00DE7EFF"/>
    <w:rsid w:val="00DF1E03"/>
    <w:rsid w:val="00DF2645"/>
    <w:rsid w:val="00DF3B32"/>
    <w:rsid w:val="00DF534A"/>
    <w:rsid w:val="00DF5CCE"/>
    <w:rsid w:val="00DF6691"/>
    <w:rsid w:val="00E013D0"/>
    <w:rsid w:val="00E01794"/>
    <w:rsid w:val="00E01AAB"/>
    <w:rsid w:val="00E03384"/>
    <w:rsid w:val="00E07387"/>
    <w:rsid w:val="00E07EAB"/>
    <w:rsid w:val="00E10E3C"/>
    <w:rsid w:val="00E11904"/>
    <w:rsid w:val="00E16EC9"/>
    <w:rsid w:val="00E17FB9"/>
    <w:rsid w:val="00E22DBD"/>
    <w:rsid w:val="00E26662"/>
    <w:rsid w:val="00E26D4B"/>
    <w:rsid w:val="00E314B8"/>
    <w:rsid w:val="00E3295B"/>
    <w:rsid w:val="00E35C4F"/>
    <w:rsid w:val="00E3653B"/>
    <w:rsid w:val="00E400AF"/>
    <w:rsid w:val="00E402DD"/>
    <w:rsid w:val="00E42164"/>
    <w:rsid w:val="00E45184"/>
    <w:rsid w:val="00E46E2E"/>
    <w:rsid w:val="00E47172"/>
    <w:rsid w:val="00E47759"/>
    <w:rsid w:val="00E50E25"/>
    <w:rsid w:val="00E50F54"/>
    <w:rsid w:val="00E51CEF"/>
    <w:rsid w:val="00E53145"/>
    <w:rsid w:val="00E53226"/>
    <w:rsid w:val="00E53C49"/>
    <w:rsid w:val="00E57574"/>
    <w:rsid w:val="00E57EE9"/>
    <w:rsid w:val="00E60621"/>
    <w:rsid w:val="00E632E1"/>
    <w:rsid w:val="00E648BF"/>
    <w:rsid w:val="00E673F6"/>
    <w:rsid w:val="00E75B21"/>
    <w:rsid w:val="00E7650F"/>
    <w:rsid w:val="00E769BD"/>
    <w:rsid w:val="00E77BDF"/>
    <w:rsid w:val="00E77F9F"/>
    <w:rsid w:val="00E81820"/>
    <w:rsid w:val="00E83205"/>
    <w:rsid w:val="00E83375"/>
    <w:rsid w:val="00E90F7D"/>
    <w:rsid w:val="00E930C6"/>
    <w:rsid w:val="00E95B76"/>
    <w:rsid w:val="00E96B83"/>
    <w:rsid w:val="00E9734C"/>
    <w:rsid w:val="00EA1E01"/>
    <w:rsid w:val="00EA2430"/>
    <w:rsid w:val="00EA2810"/>
    <w:rsid w:val="00EA2EA1"/>
    <w:rsid w:val="00EA3049"/>
    <w:rsid w:val="00EA40CE"/>
    <w:rsid w:val="00EA5481"/>
    <w:rsid w:val="00EB41DE"/>
    <w:rsid w:val="00EB5309"/>
    <w:rsid w:val="00EB65AD"/>
    <w:rsid w:val="00EC0768"/>
    <w:rsid w:val="00EC108F"/>
    <w:rsid w:val="00ED21F5"/>
    <w:rsid w:val="00ED4AEE"/>
    <w:rsid w:val="00ED5813"/>
    <w:rsid w:val="00ED593E"/>
    <w:rsid w:val="00ED6741"/>
    <w:rsid w:val="00ED6AC7"/>
    <w:rsid w:val="00EE0477"/>
    <w:rsid w:val="00EE6BF8"/>
    <w:rsid w:val="00EF04C4"/>
    <w:rsid w:val="00EF0A01"/>
    <w:rsid w:val="00EF2861"/>
    <w:rsid w:val="00EF6068"/>
    <w:rsid w:val="00F0419F"/>
    <w:rsid w:val="00F0438B"/>
    <w:rsid w:val="00F05939"/>
    <w:rsid w:val="00F05CDF"/>
    <w:rsid w:val="00F05CE1"/>
    <w:rsid w:val="00F06750"/>
    <w:rsid w:val="00F06B42"/>
    <w:rsid w:val="00F07DD7"/>
    <w:rsid w:val="00F122A6"/>
    <w:rsid w:val="00F1316E"/>
    <w:rsid w:val="00F21C41"/>
    <w:rsid w:val="00F22567"/>
    <w:rsid w:val="00F23644"/>
    <w:rsid w:val="00F24BF9"/>
    <w:rsid w:val="00F2636B"/>
    <w:rsid w:val="00F2730C"/>
    <w:rsid w:val="00F275E4"/>
    <w:rsid w:val="00F30BEB"/>
    <w:rsid w:val="00F30F52"/>
    <w:rsid w:val="00F32B52"/>
    <w:rsid w:val="00F337D7"/>
    <w:rsid w:val="00F34ABC"/>
    <w:rsid w:val="00F361FF"/>
    <w:rsid w:val="00F37690"/>
    <w:rsid w:val="00F43E86"/>
    <w:rsid w:val="00F4410F"/>
    <w:rsid w:val="00F445AF"/>
    <w:rsid w:val="00F44BA8"/>
    <w:rsid w:val="00F45356"/>
    <w:rsid w:val="00F4542F"/>
    <w:rsid w:val="00F4641A"/>
    <w:rsid w:val="00F472B9"/>
    <w:rsid w:val="00F51CD1"/>
    <w:rsid w:val="00F51E3E"/>
    <w:rsid w:val="00F5346B"/>
    <w:rsid w:val="00F54E66"/>
    <w:rsid w:val="00F55E5F"/>
    <w:rsid w:val="00F56823"/>
    <w:rsid w:val="00F6186A"/>
    <w:rsid w:val="00F63B93"/>
    <w:rsid w:val="00F65599"/>
    <w:rsid w:val="00F676EA"/>
    <w:rsid w:val="00F67BE6"/>
    <w:rsid w:val="00F70F1D"/>
    <w:rsid w:val="00F7122F"/>
    <w:rsid w:val="00F71FDF"/>
    <w:rsid w:val="00F7270D"/>
    <w:rsid w:val="00F77C74"/>
    <w:rsid w:val="00F807C7"/>
    <w:rsid w:val="00F81FE7"/>
    <w:rsid w:val="00F852DC"/>
    <w:rsid w:val="00F87593"/>
    <w:rsid w:val="00F9039D"/>
    <w:rsid w:val="00F90E06"/>
    <w:rsid w:val="00F91032"/>
    <w:rsid w:val="00F92633"/>
    <w:rsid w:val="00F94926"/>
    <w:rsid w:val="00F94D5E"/>
    <w:rsid w:val="00FA2AC0"/>
    <w:rsid w:val="00FB3B27"/>
    <w:rsid w:val="00FB3CDC"/>
    <w:rsid w:val="00FD013E"/>
    <w:rsid w:val="00FD0CE0"/>
    <w:rsid w:val="00FD1C05"/>
    <w:rsid w:val="00FD380E"/>
    <w:rsid w:val="00FD424E"/>
    <w:rsid w:val="00FD6223"/>
    <w:rsid w:val="00FE1152"/>
    <w:rsid w:val="00FE2841"/>
    <w:rsid w:val="00FE3784"/>
    <w:rsid w:val="00FE497A"/>
    <w:rsid w:val="00FE4A1C"/>
    <w:rsid w:val="00FE6B6E"/>
    <w:rsid w:val="00FF1F8D"/>
    <w:rsid w:val="00FF2177"/>
    <w:rsid w:val="00FF28E8"/>
    <w:rsid w:val="00FF2C0E"/>
    <w:rsid w:val="00FF56E0"/>
    <w:rsid w:val="00FF5A55"/>
    <w:rsid w:val="00FF6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04F8BA3E"/>
  <w15:docId w15:val="{7E57E175-3863-47B5-A734-91CDFBA2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BD9"/>
    <w:pPr>
      <w:spacing w:before="100" w:after="100" w:line="360" w:lineRule="auto"/>
      <w:jc w:val="both"/>
    </w:pPr>
    <w:rPr>
      <w:rFonts w:ascii="Arial" w:hAnsi="Arial"/>
      <w:sz w:val="20"/>
      <w:szCs w:val="24"/>
    </w:rPr>
  </w:style>
  <w:style w:type="paragraph" w:styleId="Titre1">
    <w:name w:val="heading 1"/>
    <w:basedOn w:val="Normal"/>
    <w:next w:val="Normal"/>
    <w:link w:val="Titre1Car"/>
    <w:uiPriority w:val="99"/>
    <w:qFormat/>
    <w:rsid w:val="00BB73E4"/>
    <w:pPr>
      <w:keepNext/>
      <w:numPr>
        <w:numId w:val="1"/>
      </w:numPr>
      <w:spacing w:before="240" w:after="60"/>
      <w:outlineLvl w:val="0"/>
    </w:pPr>
    <w:rPr>
      <w:rFonts w:cs="Arial"/>
      <w:b/>
      <w:bCs/>
      <w:kern w:val="32"/>
      <w:sz w:val="32"/>
      <w:szCs w:val="32"/>
    </w:rPr>
  </w:style>
  <w:style w:type="paragraph" w:styleId="Titre2">
    <w:name w:val="heading 2"/>
    <w:basedOn w:val="Normal"/>
    <w:next w:val="Normal"/>
    <w:link w:val="Titre2Car"/>
    <w:uiPriority w:val="99"/>
    <w:qFormat/>
    <w:rsid w:val="00BB73E4"/>
    <w:pPr>
      <w:keepNext/>
      <w:numPr>
        <w:ilvl w:val="1"/>
        <w:numId w:val="1"/>
      </w:numPr>
      <w:spacing w:before="240" w:after="60"/>
      <w:outlineLvl w:val="1"/>
    </w:pPr>
    <w:rPr>
      <w:rFonts w:cs="Arial"/>
      <w:b/>
      <w:bCs/>
      <w:i/>
      <w:iCs/>
      <w:sz w:val="24"/>
      <w:szCs w:val="28"/>
    </w:rPr>
  </w:style>
  <w:style w:type="paragraph" w:styleId="Titre3">
    <w:name w:val="heading 3"/>
    <w:basedOn w:val="Normal"/>
    <w:next w:val="Normal"/>
    <w:link w:val="Titre3Car"/>
    <w:uiPriority w:val="99"/>
    <w:qFormat/>
    <w:rsid w:val="00BB73E4"/>
    <w:pPr>
      <w:keepNext/>
      <w:numPr>
        <w:ilvl w:val="2"/>
        <w:numId w:val="1"/>
      </w:numPr>
      <w:spacing w:before="240" w:after="60"/>
      <w:outlineLvl w:val="2"/>
    </w:pPr>
    <w:rPr>
      <w:rFonts w:cs="Arial"/>
      <w:b/>
      <w:bCs/>
      <w:szCs w:val="26"/>
    </w:rPr>
  </w:style>
  <w:style w:type="paragraph" w:styleId="Titre4">
    <w:name w:val="heading 4"/>
    <w:basedOn w:val="Normal"/>
    <w:next w:val="Normal"/>
    <w:link w:val="Titre4Car"/>
    <w:uiPriority w:val="99"/>
    <w:qFormat/>
    <w:rsid w:val="00BB73E4"/>
    <w:pPr>
      <w:keepNext/>
      <w:numPr>
        <w:ilvl w:val="3"/>
        <w:numId w:val="1"/>
      </w:numPr>
      <w:spacing w:before="240" w:after="60"/>
      <w:outlineLvl w:val="3"/>
    </w:pPr>
    <w:rPr>
      <w:b/>
      <w:bCs/>
      <w:szCs w:val="28"/>
    </w:rPr>
  </w:style>
  <w:style w:type="paragraph" w:styleId="Titre5">
    <w:name w:val="heading 5"/>
    <w:basedOn w:val="Normal"/>
    <w:next w:val="Normal"/>
    <w:link w:val="Titre5Car"/>
    <w:uiPriority w:val="99"/>
    <w:qFormat/>
    <w:rsid w:val="00BB73E4"/>
    <w:pPr>
      <w:numPr>
        <w:ilvl w:val="4"/>
        <w:numId w:val="1"/>
      </w:numPr>
      <w:spacing w:before="240" w:after="60"/>
      <w:outlineLvl w:val="4"/>
    </w:pPr>
    <w:rPr>
      <w:b/>
      <w:bCs/>
      <w:i/>
      <w:iCs/>
      <w:szCs w:val="26"/>
    </w:rPr>
  </w:style>
  <w:style w:type="paragraph" w:styleId="Titre6">
    <w:name w:val="heading 6"/>
    <w:basedOn w:val="Normal"/>
    <w:next w:val="Normal"/>
    <w:link w:val="Titre6Car"/>
    <w:uiPriority w:val="99"/>
    <w:qFormat/>
    <w:rsid w:val="00BB73E4"/>
    <w:pPr>
      <w:numPr>
        <w:ilvl w:val="5"/>
        <w:numId w:val="1"/>
      </w:numPr>
      <w:spacing w:before="240" w:after="60"/>
      <w:outlineLvl w:val="5"/>
    </w:pPr>
    <w:rPr>
      <w:b/>
      <w:bCs/>
      <w:sz w:val="32"/>
      <w:szCs w:val="22"/>
    </w:rPr>
  </w:style>
  <w:style w:type="paragraph" w:styleId="Titre7">
    <w:name w:val="heading 7"/>
    <w:basedOn w:val="Normal"/>
    <w:next w:val="Normal"/>
    <w:link w:val="Titre7Car"/>
    <w:uiPriority w:val="99"/>
    <w:qFormat/>
    <w:rsid w:val="00BB73E4"/>
    <w:pPr>
      <w:numPr>
        <w:ilvl w:val="6"/>
        <w:numId w:val="1"/>
      </w:numPr>
      <w:spacing w:before="240" w:after="60"/>
      <w:outlineLvl w:val="6"/>
    </w:pPr>
    <w:rPr>
      <w:b/>
      <w:i/>
      <w:sz w:val="24"/>
    </w:rPr>
  </w:style>
  <w:style w:type="paragraph" w:styleId="Titre8">
    <w:name w:val="heading 8"/>
    <w:basedOn w:val="Normal"/>
    <w:next w:val="Normal"/>
    <w:link w:val="Titre8Car"/>
    <w:uiPriority w:val="99"/>
    <w:qFormat/>
    <w:rsid w:val="00BB73E4"/>
    <w:pPr>
      <w:numPr>
        <w:ilvl w:val="7"/>
        <w:numId w:val="1"/>
      </w:numPr>
      <w:spacing w:before="240" w:after="60"/>
      <w:outlineLvl w:val="7"/>
    </w:pPr>
    <w:rPr>
      <w:b/>
      <w:iCs/>
    </w:rPr>
  </w:style>
  <w:style w:type="paragraph" w:styleId="Titre9">
    <w:name w:val="heading 9"/>
    <w:basedOn w:val="Normal"/>
    <w:next w:val="Normal"/>
    <w:link w:val="Titre9Car"/>
    <w:uiPriority w:val="99"/>
    <w:qFormat/>
    <w:rsid w:val="00BB73E4"/>
    <w:pPr>
      <w:numPr>
        <w:ilvl w:val="8"/>
        <w:numId w:val="1"/>
      </w:numPr>
      <w:spacing w:before="240" w:after="60"/>
      <w:outlineLvl w:val="8"/>
    </w:pPr>
    <w:rPr>
      <w:rFonts w:cs="Arial"/>
      <w:b/>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B1A"/>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766B1A"/>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766B1A"/>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766B1A"/>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766B1A"/>
    <w:rPr>
      <w:rFonts w:asciiTheme="minorHAnsi" w:eastAsiaTheme="minorEastAsia" w:hAnsiTheme="minorHAnsi" w:cstheme="minorBidi"/>
      <w:b/>
      <w:bCs/>
      <w:i/>
      <w:iCs/>
      <w:sz w:val="26"/>
      <w:szCs w:val="26"/>
    </w:rPr>
  </w:style>
  <w:style w:type="character" w:customStyle="1" w:styleId="Titre6Car">
    <w:name w:val="Titre 6 Car"/>
    <w:basedOn w:val="Policepardfaut"/>
    <w:link w:val="Titre6"/>
    <w:uiPriority w:val="9"/>
    <w:semiHidden/>
    <w:rsid w:val="00766B1A"/>
    <w:rPr>
      <w:rFonts w:asciiTheme="minorHAnsi" w:eastAsiaTheme="minorEastAsia" w:hAnsiTheme="minorHAnsi" w:cstheme="minorBidi"/>
      <w:b/>
      <w:bCs/>
    </w:rPr>
  </w:style>
  <w:style w:type="character" w:customStyle="1" w:styleId="Titre7Car">
    <w:name w:val="Titre 7 Car"/>
    <w:basedOn w:val="Policepardfaut"/>
    <w:link w:val="Titre7"/>
    <w:uiPriority w:val="9"/>
    <w:semiHidden/>
    <w:rsid w:val="00766B1A"/>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766B1A"/>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766B1A"/>
    <w:rPr>
      <w:rFonts w:asciiTheme="majorHAnsi" w:eastAsiaTheme="majorEastAsia" w:hAnsiTheme="majorHAnsi" w:cstheme="majorBidi"/>
    </w:rPr>
  </w:style>
  <w:style w:type="character" w:styleId="Lienhypertexte">
    <w:name w:val="Hyperlink"/>
    <w:basedOn w:val="Policepardfaut"/>
    <w:uiPriority w:val="99"/>
    <w:rsid w:val="008E25CB"/>
    <w:rPr>
      <w:rFonts w:cs="Times New Roman"/>
      <w:color w:val="0000FF"/>
      <w:u w:val="single"/>
    </w:rPr>
  </w:style>
  <w:style w:type="paragraph" w:styleId="TM1">
    <w:name w:val="toc 1"/>
    <w:basedOn w:val="Tabledesmatires-texte"/>
    <w:next w:val="Normal"/>
    <w:autoRedefine/>
    <w:uiPriority w:val="39"/>
    <w:rsid w:val="008E25CB"/>
    <w:pPr>
      <w:spacing w:before="360" w:after="360"/>
      <w:jc w:val="left"/>
    </w:pPr>
    <w:rPr>
      <w:rFonts w:ascii="Times New Roman" w:hAnsi="Times New Roman"/>
      <w:b/>
      <w:bCs/>
      <w:caps/>
      <w:sz w:val="22"/>
      <w:szCs w:val="22"/>
      <w:u w:val="single"/>
    </w:rPr>
  </w:style>
  <w:style w:type="paragraph" w:styleId="TM2">
    <w:name w:val="toc 2"/>
    <w:basedOn w:val="Tabledesmatires-texte"/>
    <w:next w:val="Normal"/>
    <w:autoRedefine/>
    <w:uiPriority w:val="39"/>
    <w:rsid w:val="008E25CB"/>
    <w:pPr>
      <w:jc w:val="left"/>
    </w:pPr>
    <w:rPr>
      <w:rFonts w:ascii="Times New Roman" w:hAnsi="Times New Roman"/>
      <w:b/>
      <w:bCs/>
      <w:smallCaps/>
      <w:sz w:val="22"/>
      <w:szCs w:val="22"/>
    </w:rPr>
  </w:style>
  <w:style w:type="paragraph" w:styleId="TM3">
    <w:name w:val="toc 3"/>
    <w:basedOn w:val="Tabledesmatires-texte"/>
    <w:next w:val="Normal"/>
    <w:autoRedefine/>
    <w:uiPriority w:val="39"/>
    <w:rsid w:val="008E25CB"/>
    <w:pPr>
      <w:jc w:val="left"/>
    </w:pPr>
    <w:rPr>
      <w:rFonts w:ascii="Times New Roman" w:hAnsi="Times New Roman"/>
      <w:smallCaps/>
      <w:sz w:val="22"/>
      <w:szCs w:val="22"/>
    </w:rPr>
  </w:style>
  <w:style w:type="paragraph" w:styleId="TM4">
    <w:name w:val="toc 4"/>
    <w:basedOn w:val="Tabledesmatires-texte"/>
    <w:next w:val="Normal"/>
    <w:autoRedefine/>
    <w:uiPriority w:val="99"/>
    <w:semiHidden/>
    <w:rsid w:val="008E25CB"/>
    <w:pPr>
      <w:jc w:val="left"/>
    </w:pPr>
    <w:rPr>
      <w:rFonts w:ascii="Times New Roman" w:hAnsi="Times New Roman"/>
      <w:sz w:val="22"/>
      <w:szCs w:val="22"/>
    </w:rPr>
  </w:style>
  <w:style w:type="paragraph" w:styleId="TM5">
    <w:name w:val="toc 5"/>
    <w:basedOn w:val="Tabledesmatires-texte"/>
    <w:next w:val="Normal"/>
    <w:autoRedefine/>
    <w:uiPriority w:val="99"/>
    <w:semiHidden/>
    <w:rsid w:val="008E25CB"/>
    <w:pPr>
      <w:jc w:val="left"/>
    </w:pPr>
    <w:rPr>
      <w:rFonts w:ascii="Times New Roman" w:hAnsi="Times New Roman"/>
      <w:sz w:val="22"/>
      <w:szCs w:val="22"/>
    </w:rPr>
  </w:style>
  <w:style w:type="paragraph" w:styleId="TM6">
    <w:name w:val="toc 6"/>
    <w:basedOn w:val="Tabledesmatires-texte"/>
    <w:next w:val="Normal"/>
    <w:autoRedefine/>
    <w:uiPriority w:val="99"/>
    <w:semiHidden/>
    <w:rsid w:val="008E25CB"/>
    <w:pPr>
      <w:jc w:val="left"/>
    </w:pPr>
    <w:rPr>
      <w:rFonts w:ascii="Times New Roman" w:hAnsi="Times New Roman"/>
      <w:sz w:val="22"/>
      <w:szCs w:val="22"/>
    </w:rPr>
  </w:style>
  <w:style w:type="paragraph" w:styleId="TM7">
    <w:name w:val="toc 7"/>
    <w:basedOn w:val="Tabledesmatires-texte"/>
    <w:next w:val="Normal"/>
    <w:autoRedefine/>
    <w:uiPriority w:val="99"/>
    <w:semiHidden/>
    <w:rsid w:val="008E25CB"/>
    <w:pPr>
      <w:jc w:val="left"/>
    </w:pPr>
    <w:rPr>
      <w:rFonts w:ascii="Times New Roman" w:hAnsi="Times New Roman"/>
      <w:sz w:val="22"/>
      <w:szCs w:val="22"/>
    </w:rPr>
  </w:style>
  <w:style w:type="paragraph" w:styleId="TM8">
    <w:name w:val="toc 8"/>
    <w:basedOn w:val="Tabledesmatires-texte"/>
    <w:next w:val="Normal"/>
    <w:autoRedefine/>
    <w:uiPriority w:val="99"/>
    <w:semiHidden/>
    <w:rsid w:val="008E25CB"/>
    <w:pPr>
      <w:jc w:val="left"/>
    </w:pPr>
    <w:rPr>
      <w:rFonts w:ascii="Times New Roman" w:hAnsi="Times New Roman"/>
      <w:sz w:val="22"/>
      <w:szCs w:val="22"/>
    </w:rPr>
  </w:style>
  <w:style w:type="paragraph" w:styleId="TM9">
    <w:name w:val="toc 9"/>
    <w:basedOn w:val="Tabledesmatires-texte"/>
    <w:next w:val="Normal"/>
    <w:autoRedefine/>
    <w:uiPriority w:val="99"/>
    <w:semiHidden/>
    <w:rsid w:val="008E25CB"/>
    <w:pPr>
      <w:jc w:val="left"/>
    </w:pPr>
    <w:rPr>
      <w:rFonts w:ascii="Times New Roman" w:hAnsi="Times New Roman"/>
      <w:sz w:val="22"/>
      <w:szCs w:val="22"/>
    </w:rPr>
  </w:style>
  <w:style w:type="paragraph" w:customStyle="1" w:styleId="Tabledesmatires-titre">
    <w:name w:val="Table des matières - titre"/>
    <w:basedOn w:val="Normal"/>
    <w:uiPriority w:val="99"/>
    <w:rsid w:val="00FE497A"/>
    <w:rPr>
      <w:b/>
      <w:i/>
      <w:sz w:val="36"/>
      <w:u w:val="single"/>
    </w:rPr>
  </w:style>
  <w:style w:type="paragraph" w:customStyle="1" w:styleId="Titredudocument">
    <w:name w:val="Titre du document"/>
    <w:basedOn w:val="Normal"/>
    <w:uiPriority w:val="99"/>
    <w:rsid w:val="00A0155B"/>
    <w:pPr>
      <w:spacing w:before="200" w:after="200"/>
      <w:jc w:val="center"/>
    </w:pPr>
    <w:rPr>
      <w:b/>
      <w:sz w:val="40"/>
    </w:rPr>
  </w:style>
  <w:style w:type="paragraph" w:styleId="En-tte">
    <w:name w:val="header"/>
    <w:basedOn w:val="Normal"/>
    <w:link w:val="En-tteCar"/>
    <w:uiPriority w:val="99"/>
    <w:rsid w:val="00210A80"/>
    <w:pPr>
      <w:tabs>
        <w:tab w:val="center" w:pos="4536"/>
        <w:tab w:val="right" w:pos="9072"/>
      </w:tabs>
    </w:pPr>
  </w:style>
  <w:style w:type="character" w:customStyle="1" w:styleId="En-tteCar">
    <w:name w:val="En-tête Car"/>
    <w:basedOn w:val="Policepardfaut"/>
    <w:link w:val="En-tte"/>
    <w:uiPriority w:val="99"/>
    <w:semiHidden/>
    <w:rsid w:val="00766B1A"/>
    <w:rPr>
      <w:rFonts w:ascii="Arial" w:hAnsi="Arial"/>
      <w:sz w:val="20"/>
      <w:szCs w:val="24"/>
    </w:rPr>
  </w:style>
  <w:style w:type="paragraph" w:styleId="Pieddepage">
    <w:name w:val="footer"/>
    <w:basedOn w:val="Normal"/>
    <w:link w:val="PieddepageCar"/>
    <w:uiPriority w:val="99"/>
    <w:rsid w:val="00210A80"/>
    <w:pPr>
      <w:tabs>
        <w:tab w:val="center" w:pos="4536"/>
        <w:tab w:val="right" w:pos="9072"/>
      </w:tabs>
    </w:pPr>
  </w:style>
  <w:style w:type="character" w:customStyle="1" w:styleId="PieddepageCar">
    <w:name w:val="Pied de page Car"/>
    <w:basedOn w:val="Policepardfaut"/>
    <w:link w:val="Pieddepage"/>
    <w:uiPriority w:val="99"/>
    <w:semiHidden/>
    <w:rsid w:val="00766B1A"/>
    <w:rPr>
      <w:rFonts w:ascii="Arial" w:hAnsi="Arial"/>
      <w:sz w:val="20"/>
      <w:szCs w:val="24"/>
    </w:rPr>
  </w:style>
  <w:style w:type="character" w:styleId="Numrodepage">
    <w:name w:val="page number"/>
    <w:basedOn w:val="Policepardfaut"/>
    <w:uiPriority w:val="99"/>
    <w:rsid w:val="00210A80"/>
    <w:rPr>
      <w:rFonts w:cs="Times New Roman"/>
    </w:rPr>
  </w:style>
  <w:style w:type="paragraph" w:customStyle="1" w:styleId="Figure">
    <w:name w:val="Figure"/>
    <w:basedOn w:val="Normal"/>
    <w:uiPriority w:val="99"/>
    <w:rsid w:val="006536B5"/>
    <w:pPr>
      <w:jc w:val="center"/>
    </w:pPr>
    <w:rPr>
      <w:szCs w:val="20"/>
    </w:rPr>
  </w:style>
  <w:style w:type="paragraph" w:styleId="Lgende">
    <w:name w:val="caption"/>
    <w:basedOn w:val="Normal"/>
    <w:next w:val="Normal"/>
    <w:uiPriority w:val="99"/>
    <w:qFormat/>
    <w:rsid w:val="00F70F1D"/>
    <w:pPr>
      <w:jc w:val="center"/>
    </w:pPr>
    <w:rPr>
      <w:b/>
      <w:bCs/>
      <w:sz w:val="18"/>
      <w:szCs w:val="20"/>
    </w:rPr>
  </w:style>
  <w:style w:type="paragraph" w:customStyle="1" w:styleId="Tableauformatdedonnes-texte">
    <w:name w:val="Tableau format de données - texte"/>
    <w:uiPriority w:val="99"/>
    <w:rsid w:val="00FF2C0E"/>
    <w:pPr>
      <w:spacing w:before="60" w:after="60"/>
    </w:pPr>
    <w:rPr>
      <w:rFonts w:ascii="Arial" w:hAnsi="Arial"/>
      <w:sz w:val="16"/>
      <w:szCs w:val="24"/>
    </w:rPr>
  </w:style>
  <w:style w:type="table" w:customStyle="1" w:styleId="Tableauformatdedonnes">
    <w:name w:val="Tableau format de données"/>
    <w:uiPriority w:val="99"/>
    <w:rsid w:val="00412D7F"/>
    <w:rPr>
      <w:rFonts w:ascii="Arial" w:hAnsi="Arial"/>
      <w:sz w:val="16"/>
      <w:szCs w:val="20"/>
    </w:rPr>
    <w:tblPr>
      <w:tblStyleRowBandSize w:val="1"/>
      <w:jc w:val="center"/>
      <w:tblInd w:w="0" w:type="dxa"/>
      <w:tblBorders>
        <w:top w:val="single" w:sz="4" w:space="0" w:color="auto"/>
        <w:left w:val="single" w:sz="4" w:space="0" w:color="auto"/>
        <w:bottom w:val="single" w:sz="4" w:space="0" w:color="auto"/>
        <w:right w:val="single" w:sz="4" w:space="0" w:color="auto"/>
        <w:insideV w:val="single" w:sz="4" w:space="0" w:color="auto"/>
      </w:tblBorders>
      <w:tblCellMar>
        <w:top w:w="0" w:type="dxa"/>
        <w:left w:w="108" w:type="dxa"/>
        <w:bottom w:w="0" w:type="dxa"/>
        <w:right w:w="108" w:type="dxa"/>
      </w:tblCellMar>
    </w:tblPr>
    <w:trPr>
      <w:cantSplit/>
      <w:jc w:val="center"/>
    </w:trPr>
    <w:tblStylePr w:type="firstRow">
      <w:rPr>
        <w:rFonts w:cs="Times New Roman"/>
        <w:color w:val="FFFFFF"/>
      </w:rPr>
      <w:tblPr/>
      <w:tcPr>
        <w:tcBorders>
          <w:insideV w:val="single" w:sz="4" w:space="0" w:color="FFFFFF"/>
        </w:tcBorders>
        <w:shd w:val="clear" w:color="auto" w:fill="595959"/>
      </w:tcPr>
    </w:tblStylePr>
    <w:tblStylePr w:type="band2Horz">
      <w:rPr>
        <w:rFonts w:cs="Times New Roman"/>
      </w:rPr>
      <w:tblPr/>
      <w:tcPr>
        <w:shd w:val="clear" w:color="auto" w:fill="E0E0E0"/>
      </w:tcPr>
    </w:tblStylePr>
  </w:style>
  <w:style w:type="paragraph" w:customStyle="1" w:styleId="Euroinformationdveloppements">
    <w:name w:val="Euro information développements"/>
    <w:basedOn w:val="Normal"/>
    <w:next w:val="Normal"/>
    <w:uiPriority w:val="99"/>
    <w:rsid w:val="002029A9"/>
    <w:pPr>
      <w:jc w:val="right"/>
    </w:pPr>
    <w:rPr>
      <w:szCs w:val="20"/>
    </w:rPr>
  </w:style>
  <w:style w:type="table" w:customStyle="1" w:styleId="Tableaudesversions">
    <w:name w:val="Tableau des versions"/>
    <w:uiPriority w:val="99"/>
    <w:rsid w:val="00A1391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cs="Times New Roman"/>
        <w:b/>
      </w:rPr>
    </w:tblStylePr>
  </w:style>
  <w:style w:type="paragraph" w:customStyle="1" w:styleId="Tableaudesversions-texte">
    <w:name w:val="Tableau des versions - texte"/>
    <w:uiPriority w:val="99"/>
    <w:rsid w:val="00A13914"/>
    <w:pPr>
      <w:spacing w:before="60" w:after="60"/>
    </w:pPr>
    <w:rPr>
      <w:rFonts w:ascii="Arial" w:hAnsi="Arial"/>
      <w:sz w:val="20"/>
      <w:szCs w:val="24"/>
    </w:rPr>
  </w:style>
  <w:style w:type="paragraph" w:customStyle="1" w:styleId="Pieddepageavertissement">
    <w:name w:val="Pied de page (avertissement)"/>
    <w:uiPriority w:val="99"/>
    <w:rsid w:val="000E7EBB"/>
    <w:pPr>
      <w:jc w:val="center"/>
    </w:pPr>
    <w:rPr>
      <w:rFonts w:ascii="Arial" w:hAnsi="Arial"/>
      <w:sz w:val="16"/>
      <w:szCs w:val="24"/>
    </w:rPr>
  </w:style>
  <w:style w:type="paragraph" w:customStyle="1" w:styleId="Tabledesmatires-texte">
    <w:name w:val="Table des matières - texte"/>
    <w:basedOn w:val="Normal"/>
    <w:uiPriority w:val="99"/>
    <w:rsid w:val="00F70F1D"/>
    <w:pPr>
      <w:spacing w:before="0" w:after="0"/>
    </w:pPr>
  </w:style>
  <w:style w:type="table" w:customStyle="1" w:styleId="Tableauformatplat">
    <w:name w:val="Tableau format plat"/>
    <w:uiPriority w:val="99"/>
    <w:rsid w:val="00A81332"/>
    <w:rPr>
      <w:rFonts w:ascii="Courier New" w:hAnsi="Courier New"/>
      <w:sz w:val="16"/>
      <w:szCs w:val="20"/>
    </w:rPr>
    <w:tblPr>
      <w:tblInd w:w="0" w:type="dxa"/>
      <w:tblCellMar>
        <w:top w:w="0" w:type="dxa"/>
        <w:left w:w="108" w:type="dxa"/>
        <w:bottom w:w="0" w:type="dxa"/>
        <w:right w:w="108" w:type="dxa"/>
      </w:tblCellMar>
    </w:tblPr>
  </w:style>
  <w:style w:type="paragraph" w:customStyle="1" w:styleId="Tableauformatplat-texte">
    <w:name w:val="Tableau format plat - texte"/>
    <w:uiPriority w:val="99"/>
    <w:rsid w:val="00A81332"/>
    <w:rPr>
      <w:rFonts w:ascii="Courier New" w:hAnsi="Courier New"/>
      <w:sz w:val="16"/>
      <w:szCs w:val="24"/>
    </w:rPr>
  </w:style>
  <w:style w:type="paragraph" w:customStyle="1" w:styleId="Code">
    <w:name w:val="Code"/>
    <w:basedOn w:val="Normal"/>
    <w:uiPriority w:val="99"/>
    <w:rsid w:val="002D7E44"/>
    <w:pPr>
      <w:shd w:val="clear" w:color="auto" w:fill="E6E6E6"/>
      <w:spacing w:before="200" w:after="200" w:line="240" w:lineRule="auto"/>
      <w:jc w:val="left"/>
    </w:pPr>
    <w:rPr>
      <w:rFonts w:ascii="Courier New" w:hAnsi="Courier New"/>
    </w:rPr>
  </w:style>
  <w:style w:type="table" w:styleId="Grilledutableau">
    <w:name w:val="Table Grid"/>
    <w:basedOn w:val="TableauNormal"/>
    <w:uiPriority w:val="99"/>
    <w:rsid w:val="00747CB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rsid w:val="00B5566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locked/>
    <w:rsid w:val="00B5566F"/>
    <w:rPr>
      <w:rFonts w:ascii="Tahoma" w:hAnsi="Tahoma" w:cs="Tahoma"/>
      <w:sz w:val="16"/>
      <w:szCs w:val="16"/>
    </w:rPr>
  </w:style>
  <w:style w:type="paragraph" w:styleId="Paragraphedeliste">
    <w:name w:val="List Paragraph"/>
    <w:basedOn w:val="Normal"/>
    <w:uiPriority w:val="99"/>
    <w:qFormat/>
    <w:rsid w:val="00FF1F8D"/>
    <w:pPr>
      <w:ind w:left="720"/>
      <w:contextualSpacing/>
    </w:pPr>
  </w:style>
  <w:style w:type="character" w:styleId="Lienhypertextesuivivisit">
    <w:name w:val="FollowedHyperlink"/>
    <w:basedOn w:val="Policepardfaut"/>
    <w:uiPriority w:val="99"/>
    <w:rsid w:val="004C194A"/>
    <w:rPr>
      <w:rFonts w:cs="Times New Roman"/>
      <w:color w:val="800080"/>
      <w:u w:val="single"/>
    </w:rPr>
  </w:style>
  <w:style w:type="paragraph" w:styleId="Explorateurdedocuments">
    <w:name w:val="Document Map"/>
    <w:basedOn w:val="Normal"/>
    <w:link w:val="ExplorateurdedocumentsCar"/>
    <w:uiPriority w:val="99"/>
    <w:rsid w:val="006809C5"/>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locked/>
    <w:rsid w:val="006809C5"/>
    <w:rPr>
      <w:rFonts w:ascii="Tahoma" w:hAnsi="Tahoma" w:cs="Tahoma"/>
      <w:sz w:val="16"/>
      <w:szCs w:val="16"/>
    </w:rPr>
  </w:style>
  <w:style w:type="paragraph" w:customStyle="1" w:styleId="CodeInline">
    <w:name w:val="CodeInline"/>
    <w:basedOn w:val="Normal"/>
    <w:link w:val="CodeInlineCar"/>
    <w:uiPriority w:val="99"/>
    <w:rsid w:val="004C0339"/>
    <w:pPr>
      <w:shd w:val="clear" w:color="auto" w:fill="D9D9D9"/>
    </w:pPr>
    <w:rPr>
      <w:rFonts w:ascii="Courier New" w:hAnsi="Courier New" w:cs="Courier New"/>
      <w:sz w:val="16"/>
      <w:szCs w:val="16"/>
    </w:rPr>
  </w:style>
  <w:style w:type="character" w:customStyle="1" w:styleId="CodeInlineCar">
    <w:name w:val="CodeInline Car"/>
    <w:basedOn w:val="Policepardfaut"/>
    <w:link w:val="CodeInline"/>
    <w:uiPriority w:val="99"/>
    <w:locked/>
    <w:rsid w:val="004C0339"/>
    <w:rPr>
      <w:rFonts w:ascii="Courier New" w:hAnsi="Courier New" w:cs="Courier New"/>
      <w:sz w:val="16"/>
      <w:szCs w:val="16"/>
      <w:shd w:val="clear" w:color="auto" w:fill="D9D9D9"/>
    </w:rPr>
  </w:style>
  <w:style w:type="paragraph" w:styleId="En-ttedetabledesmatires">
    <w:name w:val="TOC Heading"/>
    <w:basedOn w:val="Titre1"/>
    <w:next w:val="Normal"/>
    <w:uiPriority w:val="39"/>
    <w:semiHidden/>
    <w:unhideWhenUsed/>
    <w:qFormat/>
    <w:rsid w:val="009F761D"/>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NormalWeb">
    <w:name w:val="Normal (Web)"/>
    <w:basedOn w:val="Normal"/>
    <w:uiPriority w:val="99"/>
    <w:semiHidden/>
    <w:unhideWhenUsed/>
    <w:rsid w:val="00CD0FFE"/>
    <w:pPr>
      <w:spacing w:beforeAutospacing="1" w:afterAutospacing="1" w:line="240" w:lineRule="auto"/>
      <w:jc w:val="left"/>
    </w:pPr>
    <w:rPr>
      <w:rFonts w:ascii="Times New Roman" w:eastAsiaTheme="minorEastAsia" w:hAnsi="Times New Roman"/>
      <w:sz w:val="24"/>
    </w:rPr>
  </w:style>
  <w:style w:type="character" w:styleId="Marquedecommentaire">
    <w:name w:val="annotation reference"/>
    <w:basedOn w:val="Policepardfaut"/>
    <w:uiPriority w:val="99"/>
    <w:semiHidden/>
    <w:unhideWhenUsed/>
    <w:rsid w:val="001F4AED"/>
    <w:rPr>
      <w:sz w:val="16"/>
      <w:szCs w:val="16"/>
    </w:rPr>
  </w:style>
  <w:style w:type="paragraph" w:styleId="Commentaire">
    <w:name w:val="annotation text"/>
    <w:basedOn w:val="Normal"/>
    <w:link w:val="CommentaireCar"/>
    <w:uiPriority w:val="99"/>
    <w:semiHidden/>
    <w:unhideWhenUsed/>
    <w:rsid w:val="001F4AED"/>
    <w:pPr>
      <w:spacing w:line="240" w:lineRule="auto"/>
    </w:pPr>
    <w:rPr>
      <w:szCs w:val="20"/>
    </w:rPr>
  </w:style>
  <w:style w:type="character" w:customStyle="1" w:styleId="CommentaireCar">
    <w:name w:val="Commentaire Car"/>
    <w:basedOn w:val="Policepardfaut"/>
    <w:link w:val="Commentaire"/>
    <w:uiPriority w:val="99"/>
    <w:semiHidden/>
    <w:rsid w:val="001F4AED"/>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1F4AED"/>
    <w:rPr>
      <w:b/>
      <w:bCs/>
    </w:rPr>
  </w:style>
  <w:style w:type="character" w:customStyle="1" w:styleId="ObjetducommentaireCar">
    <w:name w:val="Objet du commentaire Car"/>
    <w:basedOn w:val="CommentaireCar"/>
    <w:link w:val="Objetducommentaire"/>
    <w:uiPriority w:val="99"/>
    <w:semiHidden/>
    <w:rsid w:val="001F4AED"/>
    <w:rPr>
      <w:rFonts w:ascii="Arial" w:hAnsi="Arial"/>
      <w:b/>
      <w:bCs/>
      <w:sz w:val="20"/>
      <w:szCs w:val="20"/>
    </w:rPr>
  </w:style>
  <w:style w:type="paragraph" w:styleId="Rvision">
    <w:name w:val="Revision"/>
    <w:hidden/>
    <w:uiPriority w:val="99"/>
    <w:semiHidden/>
    <w:rsid w:val="001F4AED"/>
    <w:rPr>
      <w:rFonts w:ascii="Arial" w:hAnsi="Arial"/>
      <w:sz w:val="20"/>
      <w:szCs w:val="24"/>
    </w:rPr>
  </w:style>
  <w:style w:type="table" w:styleId="TableauGrille1Clair-Accentuation1">
    <w:name w:val="Grid Table 1 Light Accent 1"/>
    <w:basedOn w:val="TableauNormal"/>
    <w:uiPriority w:val="46"/>
    <w:rsid w:val="00CD415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ansinterligne">
    <w:name w:val="No Spacing"/>
    <w:uiPriority w:val="1"/>
    <w:qFormat/>
    <w:rsid w:val="00CD4159"/>
    <w:pPr>
      <w:jc w:val="both"/>
    </w:pPr>
    <w:rPr>
      <w:rFonts w:ascii="Arial" w:hAnsi="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48859">
      <w:marLeft w:val="0"/>
      <w:marRight w:val="0"/>
      <w:marTop w:val="0"/>
      <w:marBottom w:val="0"/>
      <w:divBdr>
        <w:top w:val="none" w:sz="0" w:space="0" w:color="auto"/>
        <w:left w:val="none" w:sz="0" w:space="0" w:color="auto"/>
        <w:bottom w:val="none" w:sz="0" w:space="0" w:color="auto"/>
        <w:right w:val="none" w:sz="0" w:space="0" w:color="auto"/>
      </w:divBdr>
    </w:div>
    <w:div w:id="366948861">
      <w:marLeft w:val="0"/>
      <w:marRight w:val="0"/>
      <w:marTop w:val="0"/>
      <w:marBottom w:val="0"/>
      <w:divBdr>
        <w:top w:val="none" w:sz="0" w:space="0" w:color="auto"/>
        <w:left w:val="none" w:sz="0" w:space="0" w:color="auto"/>
        <w:bottom w:val="none" w:sz="0" w:space="0" w:color="auto"/>
        <w:right w:val="none" w:sz="0" w:space="0" w:color="auto"/>
      </w:divBdr>
    </w:div>
    <w:div w:id="366948862">
      <w:marLeft w:val="0"/>
      <w:marRight w:val="0"/>
      <w:marTop w:val="0"/>
      <w:marBottom w:val="0"/>
      <w:divBdr>
        <w:top w:val="none" w:sz="0" w:space="0" w:color="auto"/>
        <w:left w:val="none" w:sz="0" w:space="0" w:color="auto"/>
        <w:bottom w:val="none" w:sz="0" w:space="0" w:color="auto"/>
        <w:right w:val="none" w:sz="0" w:space="0" w:color="auto"/>
      </w:divBdr>
    </w:div>
    <w:div w:id="366948863">
      <w:marLeft w:val="0"/>
      <w:marRight w:val="0"/>
      <w:marTop w:val="0"/>
      <w:marBottom w:val="0"/>
      <w:divBdr>
        <w:top w:val="none" w:sz="0" w:space="0" w:color="auto"/>
        <w:left w:val="none" w:sz="0" w:space="0" w:color="auto"/>
        <w:bottom w:val="none" w:sz="0" w:space="0" w:color="auto"/>
        <w:right w:val="none" w:sz="0" w:space="0" w:color="auto"/>
      </w:divBdr>
    </w:div>
    <w:div w:id="366948864">
      <w:marLeft w:val="0"/>
      <w:marRight w:val="0"/>
      <w:marTop w:val="0"/>
      <w:marBottom w:val="0"/>
      <w:divBdr>
        <w:top w:val="none" w:sz="0" w:space="0" w:color="auto"/>
        <w:left w:val="none" w:sz="0" w:space="0" w:color="auto"/>
        <w:bottom w:val="none" w:sz="0" w:space="0" w:color="auto"/>
        <w:right w:val="none" w:sz="0" w:space="0" w:color="auto"/>
      </w:divBdr>
    </w:div>
    <w:div w:id="366948865">
      <w:marLeft w:val="0"/>
      <w:marRight w:val="0"/>
      <w:marTop w:val="0"/>
      <w:marBottom w:val="0"/>
      <w:divBdr>
        <w:top w:val="none" w:sz="0" w:space="0" w:color="auto"/>
        <w:left w:val="none" w:sz="0" w:space="0" w:color="auto"/>
        <w:bottom w:val="none" w:sz="0" w:space="0" w:color="auto"/>
        <w:right w:val="none" w:sz="0" w:space="0" w:color="auto"/>
      </w:divBdr>
    </w:div>
    <w:div w:id="366948866">
      <w:marLeft w:val="0"/>
      <w:marRight w:val="0"/>
      <w:marTop w:val="0"/>
      <w:marBottom w:val="0"/>
      <w:divBdr>
        <w:top w:val="none" w:sz="0" w:space="0" w:color="auto"/>
        <w:left w:val="none" w:sz="0" w:space="0" w:color="auto"/>
        <w:bottom w:val="none" w:sz="0" w:space="0" w:color="auto"/>
        <w:right w:val="none" w:sz="0" w:space="0" w:color="auto"/>
      </w:divBdr>
    </w:div>
    <w:div w:id="366948867">
      <w:marLeft w:val="0"/>
      <w:marRight w:val="0"/>
      <w:marTop w:val="0"/>
      <w:marBottom w:val="0"/>
      <w:divBdr>
        <w:top w:val="none" w:sz="0" w:space="0" w:color="auto"/>
        <w:left w:val="none" w:sz="0" w:space="0" w:color="auto"/>
        <w:bottom w:val="none" w:sz="0" w:space="0" w:color="auto"/>
        <w:right w:val="none" w:sz="0" w:space="0" w:color="auto"/>
      </w:divBdr>
    </w:div>
    <w:div w:id="366948868">
      <w:marLeft w:val="0"/>
      <w:marRight w:val="0"/>
      <w:marTop w:val="0"/>
      <w:marBottom w:val="0"/>
      <w:divBdr>
        <w:top w:val="none" w:sz="0" w:space="0" w:color="auto"/>
        <w:left w:val="none" w:sz="0" w:space="0" w:color="auto"/>
        <w:bottom w:val="none" w:sz="0" w:space="0" w:color="auto"/>
        <w:right w:val="none" w:sz="0" w:space="0" w:color="auto"/>
      </w:divBdr>
    </w:div>
    <w:div w:id="366948869">
      <w:marLeft w:val="0"/>
      <w:marRight w:val="0"/>
      <w:marTop w:val="0"/>
      <w:marBottom w:val="0"/>
      <w:divBdr>
        <w:top w:val="none" w:sz="0" w:space="0" w:color="auto"/>
        <w:left w:val="none" w:sz="0" w:space="0" w:color="auto"/>
        <w:bottom w:val="none" w:sz="0" w:space="0" w:color="auto"/>
        <w:right w:val="none" w:sz="0" w:space="0" w:color="auto"/>
      </w:divBdr>
    </w:div>
    <w:div w:id="366948870">
      <w:marLeft w:val="0"/>
      <w:marRight w:val="0"/>
      <w:marTop w:val="0"/>
      <w:marBottom w:val="0"/>
      <w:divBdr>
        <w:top w:val="none" w:sz="0" w:space="0" w:color="auto"/>
        <w:left w:val="none" w:sz="0" w:space="0" w:color="auto"/>
        <w:bottom w:val="none" w:sz="0" w:space="0" w:color="auto"/>
        <w:right w:val="none" w:sz="0" w:space="0" w:color="auto"/>
      </w:divBdr>
    </w:div>
    <w:div w:id="366948871">
      <w:marLeft w:val="0"/>
      <w:marRight w:val="0"/>
      <w:marTop w:val="0"/>
      <w:marBottom w:val="0"/>
      <w:divBdr>
        <w:top w:val="none" w:sz="0" w:space="0" w:color="auto"/>
        <w:left w:val="none" w:sz="0" w:space="0" w:color="auto"/>
        <w:bottom w:val="none" w:sz="0" w:space="0" w:color="auto"/>
        <w:right w:val="none" w:sz="0" w:space="0" w:color="auto"/>
      </w:divBdr>
    </w:div>
    <w:div w:id="366948872">
      <w:marLeft w:val="0"/>
      <w:marRight w:val="0"/>
      <w:marTop w:val="0"/>
      <w:marBottom w:val="0"/>
      <w:divBdr>
        <w:top w:val="none" w:sz="0" w:space="0" w:color="auto"/>
        <w:left w:val="none" w:sz="0" w:space="0" w:color="auto"/>
        <w:bottom w:val="none" w:sz="0" w:space="0" w:color="auto"/>
        <w:right w:val="none" w:sz="0" w:space="0" w:color="auto"/>
      </w:divBdr>
    </w:div>
    <w:div w:id="366948873">
      <w:marLeft w:val="0"/>
      <w:marRight w:val="0"/>
      <w:marTop w:val="0"/>
      <w:marBottom w:val="0"/>
      <w:divBdr>
        <w:top w:val="none" w:sz="0" w:space="0" w:color="auto"/>
        <w:left w:val="none" w:sz="0" w:space="0" w:color="auto"/>
        <w:bottom w:val="none" w:sz="0" w:space="0" w:color="auto"/>
        <w:right w:val="none" w:sz="0" w:space="0" w:color="auto"/>
      </w:divBdr>
    </w:div>
    <w:div w:id="366948874">
      <w:marLeft w:val="0"/>
      <w:marRight w:val="0"/>
      <w:marTop w:val="0"/>
      <w:marBottom w:val="0"/>
      <w:divBdr>
        <w:top w:val="none" w:sz="0" w:space="0" w:color="auto"/>
        <w:left w:val="none" w:sz="0" w:space="0" w:color="auto"/>
        <w:bottom w:val="none" w:sz="0" w:space="0" w:color="auto"/>
        <w:right w:val="none" w:sz="0" w:space="0" w:color="auto"/>
      </w:divBdr>
    </w:div>
    <w:div w:id="366948875">
      <w:marLeft w:val="0"/>
      <w:marRight w:val="0"/>
      <w:marTop w:val="0"/>
      <w:marBottom w:val="0"/>
      <w:divBdr>
        <w:top w:val="none" w:sz="0" w:space="0" w:color="auto"/>
        <w:left w:val="none" w:sz="0" w:space="0" w:color="auto"/>
        <w:bottom w:val="none" w:sz="0" w:space="0" w:color="auto"/>
        <w:right w:val="none" w:sz="0" w:space="0" w:color="auto"/>
      </w:divBdr>
    </w:div>
    <w:div w:id="366948876">
      <w:marLeft w:val="0"/>
      <w:marRight w:val="0"/>
      <w:marTop w:val="0"/>
      <w:marBottom w:val="0"/>
      <w:divBdr>
        <w:top w:val="none" w:sz="0" w:space="0" w:color="auto"/>
        <w:left w:val="none" w:sz="0" w:space="0" w:color="auto"/>
        <w:bottom w:val="none" w:sz="0" w:space="0" w:color="auto"/>
        <w:right w:val="none" w:sz="0" w:space="0" w:color="auto"/>
      </w:divBdr>
    </w:div>
    <w:div w:id="366948877">
      <w:marLeft w:val="0"/>
      <w:marRight w:val="0"/>
      <w:marTop w:val="0"/>
      <w:marBottom w:val="0"/>
      <w:divBdr>
        <w:top w:val="none" w:sz="0" w:space="0" w:color="auto"/>
        <w:left w:val="none" w:sz="0" w:space="0" w:color="auto"/>
        <w:bottom w:val="none" w:sz="0" w:space="0" w:color="auto"/>
        <w:right w:val="none" w:sz="0" w:space="0" w:color="auto"/>
      </w:divBdr>
    </w:div>
    <w:div w:id="366948878">
      <w:marLeft w:val="0"/>
      <w:marRight w:val="0"/>
      <w:marTop w:val="0"/>
      <w:marBottom w:val="0"/>
      <w:divBdr>
        <w:top w:val="none" w:sz="0" w:space="0" w:color="auto"/>
        <w:left w:val="none" w:sz="0" w:space="0" w:color="auto"/>
        <w:bottom w:val="none" w:sz="0" w:space="0" w:color="auto"/>
        <w:right w:val="none" w:sz="0" w:space="0" w:color="auto"/>
      </w:divBdr>
    </w:div>
    <w:div w:id="366948879">
      <w:marLeft w:val="0"/>
      <w:marRight w:val="0"/>
      <w:marTop w:val="0"/>
      <w:marBottom w:val="0"/>
      <w:divBdr>
        <w:top w:val="none" w:sz="0" w:space="0" w:color="auto"/>
        <w:left w:val="none" w:sz="0" w:space="0" w:color="auto"/>
        <w:bottom w:val="none" w:sz="0" w:space="0" w:color="auto"/>
        <w:right w:val="none" w:sz="0" w:space="0" w:color="auto"/>
      </w:divBdr>
    </w:div>
    <w:div w:id="366948880">
      <w:marLeft w:val="0"/>
      <w:marRight w:val="0"/>
      <w:marTop w:val="0"/>
      <w:marBottom w:val="0"/>
      <w:divBdr>
        <w:top w:val="none" w:sz="0" w:space="0" w:color="auto"/>
        <w:left w:val="none" w:sz="0" w:space="0" w:color="auto"/>
        <w:bottom w:val="none" w:sz="0" w:space="0" w:color="auto"/>
        <w:right w:val="none" w:sz="0" w:space="0" w:color="auto"/>
      </w:divBdr>
    </w:div>
    <w:div w:id="366948881">
      <w:marLeft w:val="0"/>
      <w:marRight w:val="0"/>
      <w:marTop w:val="0"/>
      <w:marBottom w:val="0"/>
      <w:divBdr>
        <w:top w:val="none" w:sz="0" w:space="0" w:color="auto"/>
        <w:left w:val="none" w:sz="0" w:space="0" w:color="auto"/>
        <w:bottom w:val="none" w:sz="0" w:space="0" w:color="auto"/>
        <w:right w:val="none" w:sz="0" w:space="0" w:color="auto"/>
      </w:divBdr>
    </w:div>
    <w:div w:id="366948882">
      <w:marLeft w:val="0"/>
      <w:marRight w:val="0"/>
      <w:marTop w:val="0"/>
      <w:marBottom w:val="0"/>
      <w:divBdr>
        <w:top w:val="none" w:sz="0" w:space="0" w:color="auto"/>
        <w:left w:val="none" w:sz="0" w:space="0" w:color="auto"/>
        <w:bottom w:val="none" w:sz="0" w:space="0" w:color="auto"/>
        <w:right w:val="none" w:sz="0" w:space="0" w:color="auto"/>
      </w:divBdr>
    </w:div>
    <w:div w:id="366948883">
      <w:marLeft w:val="0"/>
      <w:marRight w:val="0"/>
      <w:marTop w:val="0"/>
      <w:marBottom w:val="0"/>
      <w:divBdr>
        <w:top w:val="none" w:sz="0" w:space="0" w:color="auto"/>
        <w:left w:val="none" w:sz="0" w:space="0" w:color="auto"/>
        <w:bottom w:val="none" w:sz="0" w:space="0" w:color="auto"/>
        <w:right w:val="none" w:sz="0" w:space="0" w:color="auto"/>
      </w:divBdr>
    </w:div>
    <w:div w:id="366948884">
      <w:marLeft w:val="0"/>
      <w:marRight w:val="0"/>
      <w:marTop w:val="0"/>
      <w:marBottom w:val="0"/>
      <w:divBdr>
        <w:top w:val="none" w:sz="0" w:space="0" w:color="auto"/>
        <w:left w:val="none" w:sz="0" w:space="0" w:color="auto"/>
        <w:bottom w:val="none" w:sz="0" w:space="0" w:color="auto"/>
        <w:right w:val="none" w:sz="0" w:space="0" w:color="auto"/>
      </w:divBdr>
    </w:div>
    <w:div w:id="366948885">
      <w:marLeft w:val="0"/>
      <w:marRight w:val="0"/>
      <w:marTop w:val="0"/>
      <w:marBottom w:val="0"/>
      <w:divBdr>
        <w:top w:val="none" w:sz="0" w:space="0" w:color="auto"/>
        <w:left w:val="none" w:sz="0" w:space="0" w:color="auto"/>
        <w:bottom w:val="none" w:sz="0" w:space="0" w:color="auto"/>
        <w:right w:val="none" w:sz="0" w:space="0" w:color="auto"/>
      </w:divBdr>
    </w:div>
    <w:div w:id="366948886">
      <w:marLeft w:val="0"/>
      <w:marRight w:val="0"/>
      <w:marTop w:val="0"/>
      <w:marBottom w:val="0"/>
      <w:divBdr>
        <w:top w:val="none" w:sz="0" w:space="0" w:color="auto"/>
        <w:left w:val="none" w:sz="0" w:space="0" w:color="auto"/>
        <w:bottom w:val="none" w:sz="0" w:space="0" w:color="auto"/>
        <w:right w:val="none" w:sz="0" w:space="0" w:color="auto"/>
      </w:divBdr>
    </w:div>
    <w:div w:id="366948887">
      <w:marLeft w:val="0"/>
      <w:marRight w:val="0"/>
      <w:marTop w:val="0"/>
      <w:marBottom w:val="0"/>
      <w:divBdr>
        <w:top w:val="none" w:sz="0" w:space="0" w:color="auto"/>
        <w:left w:val="none" w:sz="0" w:space="0" w:color="auto"/>
        <w:bottom w:val="none" w:sz="0" w:space="0" w:color="auto"/>
        <w:right w:val="none" w:sz="0" w:space="0" w:color="auto"/>
      </w:divBdr>
    </w:div>
    <w:div w:id="366948888">
      <w:marLeft w:val="0"/>
      <w:marRight w:val="0"/>
      <w:marTop w:val="0"/>
      <w:marBottom w:val="0"/>
      <w:divBdr>
        <w:top w:val="none" w:sz="0" w:space="0" w:color="auto"/>
        <w:left w:val="none" w:sz="0" w:space="0" w:color="auto"/>
        <w:bottom w:val="none" w:sz="0" w:space="0" w:color="auto"/>
        <w:right w:val="none" w:sz="0" w:space="0" w:color="auto"/>
      </w:divBdr>
    </w:div>
    <w:div w:id="366948889">
      <w:marLeft w:val="0"/>
      <w:marRight w:val="0"/>
      <w:marTop w:val="0"/>
      <w:marBottom w:val="0"/>
      <w:divBdr>
        <w:top w:val="none" w:sz="0" w:space="0" w:color="auto"/>
        <w:left w:val="none" w:sz="0" w:space="0" w:color="auto"/>
        <w:bottom w:val="none" w:sz="0" w:space="0" w:color="auto"/>
        <w:right w:val="none" w:sz="0" w:space="0" w:color="auto"/>
      </w:divBdr>
    </w:div>
    <w:div w:id="366948890">
      <w:marLeft w:val="0"/>
      <w:marRight w:val="0"/>
      <w:marTop w:val="0"/>
      <w:marBottom w:val="0"/>
      <w:divBdr>
        <w:top w:val="none" w:sz="0" w:space="0" w:color="auto"/>
        <w:left w:val="none" w:sz="0" w:space="0" w:color="auto"/>
        <w:bottom w:val="none" w:sz="0" w:space="0" w:color="auto"/>
        <w:right w:val="none" w:sz="0" w:space="0" w:color="auto"/>
      </w:divBdr>
    </w:div>
    <w:div w:id="366948891">
      <w:marLeft w:val="0"/>
      <w:marRight w:val="0"/>
      <w:marTop w:val="0"/>
      <w:marBottom w:val="0"/>
      <w:divBdr>
        <w:top w:val="none" w:sz="0" w:space="0" w:color="auto"/>
        <w:left w:val="none" w:sz="0" w:space="0" w:color="auto"/>
        <w:bottom w:val="none" w:sz="0" w:space="0" w:color="auto"/>
        <w:right w:val="none" w:sz="0" w:space="0" w:color="auto"/>
      </w:divBdr>
    </w:div>
    <w:div w:id="366948892">
      <w:marLeft w:val="0"/>
      <w:marRight w:val="0"/>
      <w:marTop w:val="0"/>
      <w:marBottom w:val="0"/>
      <w:divBdr>
        <w:top w:val="none" w:sz="0" w:space="0" w:color="auto"/>
        <w:left w:val="none" w:sz="0" w:space="0" w:color="auto"/>
        <w:bottom w:val="none" w:sz="0" w:space="0" w:color="auto"/>
        <w:right w:val="none" w:sz="0" w:space="0" w:color="auto"/>
      </w:divBdr>
    </w:div>
    <w:div w:id="366948893">
      <w:marLeft w:val="0"/>
      <w:marRight w:val="0"/>
      <w:marTop w:val="0"/>
      <w:marBottom w:val="0"/>
      <w:divBdr>
        <w:top w:val="none" w:sz="0" w:space="0" w:color="auto"/>
        <w:left w:val="none" w:sz="0" w:space="0" w:color="auto"/>
        <w:bottom w:val="none" w:sz="0" w:space="0" w:color="auto"/>
        <w:right w:val="none" w:sz="0" w:space="0" w:color="auto"/>
      </w:divBdr>
    </w:div>
    <w:div w:id="366948895">
      <w:marLeft w:val="0"/>
      <w:marRight w:val="0"/>
      <w:marTop w:val="0"/>
      <w:marBottom w:val="0"/>
      <w:divBdr>
        <w:top w:val="none" w:sz="0" w:space="0" w:color="auto"/>
        <w:left w:val="none" w:sz="0" w:space="0" w:color="auto"/>
        <w:bottom w:val="none" w:sz="0" w:space="0" w:color="auto"/>
        <w:right w:val="none" w:sz="0" w:space="0" w:color="auto"/>
      </w:divBdr>
    </w:div>
    <w:div w:id="366948896">
      <w:marLeft w:val="0"/>
      <w:marRight w:val="0"/>
      <w:marTop w:val="0"/>
      <w:marBottom w:val="0"/>
      <w:divBdr>
        <w:top w:val="none" w:sz="0" w:space="0" w:color="auto"/>
        <w:left w:val="none" w:sz="0" w:space="0" w:color="auto"/>
        <w:bottom w:val="none" w:sz="0" w:space="0" w:color="auto"/>
        <w:right w:val="none" w:sz="0" w:space="0" w:color="auto"/>
      </w:divBdr>
    </w:div>
    <w:div w:id="366948898">
      <w:marLeft w:val="0"/>
      <w:marRight w:val="0"/>
      <w:marTop w:val="0"/>
      <w:marBottom w:val="0"/>
      <w:divBdr>
        <w:top w:val="none" w:sz="0" w:space="0" w:color="auto"/>
        <w:left w:val="none" w:sz="0" w:space="0" w:color="auto"/>
        <w:bottom w:val="none" w:sz="0" w:space="0" w:color="auto"/>
        <w:right w:val="none" w:sz="0" w:space="0" w:color="auto"/>
      </w:divBdr>
    </w:div>
    <w:div w:id="366948899">
      <w:marLeft w:val="0"/>
      <w:marRight w:val="0"/>
      <w:marTop w:val="0"/>
      <w:marBottom w:val="0"/>
      <w:divBdr>
        <w:top w:val="none" w:sz="0" w:space="0" w:color="auto"/>
        <w:left w:val="none" w:sz="0" w:space="0" w:color="auto"/>
        <w:bottom w:val="none" w:sz="0" w:space="0" w:color="auto"/>
        <w:right w:val="none" w:sz="0" w:space="0" w:color="auto"/>
      </w:divBdr>
    </w:div>
    <w:div w:id="366948900">
      <w:marLeft w:val="0"/>
      <w:marRight w:val="0"/>
      <w:marTop w:val="0"/>
      <w:marBottom w:val="0"/>
      <w:divBdr>
        <w:top w:val="none" w:sz="0" w:space="0" w:color="auto"/>
        <w:left w:val="none" w:sz="0" w:space="0" w:color="auto"/>
        <w:bottom w:val="none" w:sz="0" w:space="0" w:color="auto"/>
        <w:right w:val="none" w:sz="0" w:space="0" w:color="auto"/>
      </w:divBdr>
    </w:div>
    <w:div w:id="366948901">
      <w:marLeft w:val="0"/>
      <w:marRight w:val="0"/>
      <w:marTop w:val="0"/>
      <w:marBottom w:val="0"/>
      <w:divBdr>
        <w:top w:val="none" w:sz="0" w:space="0" w:color="auto"/>
        <w:left w:val="none" w:sz="0" w:space="0" w:color="auto"/>
        <w:bottom w:val="none" w:sz="0" w:space="0" w:color="auto"/>
        <w:right w:val="none" w:sz="0" w:space="0" w:color="auto"/>
      </w:divBdr>
    </w:div>
    <w:div w:id="366948902">
      <w:marLeft w:val="0"/>
      <w:marRight w:val="0"/>
      <w:marTop w:val="0"/>
      <w:marBottom w:val="0"/>
      <w:divBdr>
        <w:top w:val="none" w:sz="0" w:space="0" w:color="auto"/>
        <w:left w:val="none" w:sz="0" w:space="0" w:color="auto"/>
        <w:bottom w:val="none" w:sz="0" w:space="0" w:color="auto"/>
        <w:right w:val="none" w:sz="0" w:space="0" w:color="auto"/>
      </w:divBdr>
    </w:div>
    <w:div w:id="366948903">
      <w:marLeft w:val="0"/>
      <w:marRight w:val="0"/>
      <w:marTop w:val="0"/>
      <w:marBottom w:val="0"/>
      <w:divBdr>
        <w:top w:val="none" w:sz="0" w:space="0" w:color="auto"/>
        <w:left w:val="none" w:sz="0" w:space="0" w:color="auto"/>
        <w:bottom w:val="none" w:sz="0" w:space="0" w:color="auto"/>
        <w:right w:val="none" w:sz="0" w:space="0" w:color="auto"/>
      </w:divBdr>
    </w:div>
    <w:div w:id="366948905">
      <w:marLeft w:val="0"/>
      <w:marRight w:val="0"/>
      <w:marTop w:val="0"/>
      <w:marBottom w:val="0"/>
      <w:divBdr>
        <w:top w:val="none" w:sz="0" w:space="0" w:color="auto"/>
        <w:left w:val="none" w:sz="0" w:space="0" w:color="auto"/>
        <w:bottom w:val="none" w:sz="0" w:space="0" w:color="auto"/>
        <w:right w:val="none" w:sz="0" w:space="0" w:color="auto"/>
      </w:divBdr>
    </w:div>
    <w:div w:id="366948906">
      <w:marLeft w:val="0"/>
      <w:marRight w:val="0"/>
      <w:marTop w:val="0"/>
      <w:marBottom w:val="0"/>
      <w:divBdr>
        <w:top w:val="none" w:sz="0" w:space="0" w:color="auto"/>
        <w:left w:val="none" w:sz="0" w:space="0" w:color="auto"/>
        <w:bottom w:val="none" w:sz="0" w:space="0" w:color="auto"/>
        <w:right w:val="none" w:sz="0" w:space="0" w:color="auto"/>
      </w:divBdr>
    </w:div>
    <w:div w:id="366948907">
      <w:marLeft w:val="0"/>
      <w:marRight w:val="0"/>
      <w:marTop w:val="0"/>
      <w:marBottom w:val="0"/>
      <w:divBdr>
        <w:top w:val="none" w:sz="0" w:space="0" w:color="auto"/>
        <w:left w:val="none" w:sz="0" w:space="0" w:color="auto"/>
        <w:bottom w:val="none" w:sz="0" w:space="0" w:color="auto"/>
        <w:right w:val="none" w:sz="0" w:space="0" w:color="auto"/>
      </w:divBdr>
    </w:div>
    <w:div w:id="366948908">
      <w:marLeft w:val="0"/>
      <w:marRight w:val="0"/>
      <w:marTop w:val="0"/>
      <w:marBottom w:val="0"/>
      <w:divBdr>
        <w:top w:val="none" w:sz="0" w:space="0" w:color="auto"/>
        <w:left w:val="none" w:sz="0" w:space="0" w:color="auto"/>
        <w:bottom w:val="none" w:sz="0" w:space="0" w:color="auto"/>
        <w:right w:val="none" w:sz="0" w:space="0" w:color="auto"/>
      </w:divBdr>
      <w:divsChild>
        <w:div w:id="366948897">
          <w:marLeft w:val="0"/>
          <w:marRight w:val="0"/>
          <w:marTop w:val="0"/>
          <w:marBottom w:val="0"/>
          <w:divBdr>
            <w:top w:val="none" w:sz="0" w:space="0" w:color="auto"/>
            <w:left w:val="none" w:sz="0" w:space="0" w:color="auto"/>
            <w:bottom w:val="none" w:sz="0" w:space="0" w:color="auto"/>
            <w:right w:val="none" w:sz="0" w:space="0" w:color="auto"/>
          </w:divBdr>
          <w:divsChild>
            <w:div w:id="366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909">
      <w:marLeft w:val="0"/>
      <w:marRight w:val="0"/>
      <w:marTop w:val="0"/>
      <w:marBottom w:val="0"/>
      <w:divBdr>
        <w:top w:val="none" w:sz="0" w:space="0" w:color="auto"/>
        <w:left w:val="none" w:sz="0" w:space="0" w:color="auto"/>
        <w:bottom w:val="none" w:sz="0" w:space="0" w:color="auto"/>
        <w:right w:val="none" w:sz="0" w:space="0" w:color="auto"/>
      </w:divBdr>
    </w:div>
    <w:div w:id="366948910">
      <w:marLeft w:val="0"/>
      <w:marRight w:val="0"/>
      <w:marTop w:val="0"/>
      <w:marBottom w:val="0"/>
      <w:divBdr>
        <w:top w:val="none" w:sz="0" w:space="0" w:color="auto"/>
        <w:left w:val="none" w:sz="0" w:space="0" w:color="auto"/>
        <w:bottom w:val="none" w:sz="0" w:space="0" w:color="auto"/>
        <w:right w:val="none" w:sz="0" w:space="0" w:color="auto"/>
      </w:divBdr>
    </w:div>
    <w:div w:id="366948911">
      <w:marLeft w:val="0"/>
      <w:marRight w:val="0"/>
      <w:marTop w:val="0"/>
      <w:marBottom w:val="0"/>
      <w:divBdr>
        <w:top w:val="none" w:sz="0" w:space="0" w:color="auto"/>
        <w:left w:val="none" w:sz="0" w:space="0" w:color="auto"/>
        <w:bottom w:val="none" w:sz="0" w:space="0" w:color="auto"/>
        <w:right w:val="none" w:sz="0" w:space="0" w:color="auto"/>
      </w:divBdr>
    </w:div>
    <w:div w:id="366948912">
      <w:marLeft w:val="0"/>
      <w:marRight w:val="0"/>
      <w:marTop w:val="0"/>
      <w:marBottom w:val="0"/>
      <w:divBdr>
        <w:top w:val="none" w:sz="0" w:space="0" w:color="auto"/>
        <w:left w:val="none" w:sz="0" w:space="0" w:color="auto"/>
        <w:bottom w:val="none" w:sz="0" w:space="0" w:color="auto"/>
        <w:right w:val="none" w:sz="0" w:space="0" w:color="auto"/>
      </w:divBdr>
    </w:div>
    <w:div w:id="366948913">
      <w:marLeft w:val="0"/>
      <w:marRight w:val="0"/>
      <w:marTop w:val="0"/>
      <w:marBottom w:val="0"/>
      <w:divBdr>
        <w:top w:val="none" w:sz="0" w:space="0" w:color="auto"/>
        <w:left w:val="none" w:sz="0" w:space="0" w:color="auto"/>
        <w:bottom w:val="none" w:sz="0" w:space="0" w:color="auto"/>
        <w:right w:val="none" w:sz="0" w:space="0" w:color="auto"/>
      </w:divBdr>
    </w:div>
    <w:div w:id="366948914">
      <w:marLeft w:val="0"/>
      <w:marRight w:val="0"/>
      <w:marTop w:val="0"/>
      <w:marBottom w:val="0"/>
      <w:divBdr>
        <w:top w:val="none" w:sz="0" w:space="0" w:color="auto"/>
        <w:left w:val="none" w:sz="0" w:space="0" w:color="auto"/>
        <w:bottom w:val="none" w:sz="0" w:space="0" w:color="auto"/>
        <w:right w:val="none" w:sz="0" w:space="0" w:color="auto"/>
      </w:divBdr>
    </w:div>
    <w:div w:id="366948915">
      <w:marLeft w:val="0"/>
      <w:marRight w:val="0"/>
      <w:marTop w:val="0"/>
      <w:marBottom w:val="0"/>
      <w:divBdr>
        <w:top w:val="none" w:sz="0" w:space="0" w:color="auto"/>
        <w:left w:val="none" w:sz="0" w:space="0" w:color="auto"/>
        <w:bottom w:val="none" w:sz="0" w:space="0" w:color="auto"/>
        <w:right w:val="none" w:sz="0" w:space="0" w:color="auto"/>
      </w:divBdr>
    </w:div>
    <w:div w:id="366948916">
      <w:marLeft w:val="0"/>
      <w:marRight w:val="0"/>
      <w:marTop w:val="0"/>
      <w:marBottom w:val="0"/>
      <w:divBdr>
        <w:top w:val="none" w:sz="0" w:space="0" w:color="auto"/>
        <w:left w:val="none" w:sz="0" w:space="0" w:color="auto"/>
        <w:bottom w:val="none" w:sz="0" w:space="0" w:color="auto"/>
        <w:right w:val="none" w:sz="0" w:space="0" w:color="auto"/>
      </w:divBdr>
    </w:div>
    <w:div w:id="366948917">
      <w:marLeft w:val="0"/>
      <w:marRight w:val="0"/>
      <w:marTop w:val="0"/>
      <w:marBottom w:val="0"/>
      <w:divBdr>
        <w:top w:val="none" w:sz="0" w:space="0" w:color="auto"/>
        <w:left w:val="none" w:sz="0" w:space="0" w:color="auto"/>
        <w:bottom w:val="none" w:sz="0" w:space="0" w:color="auto"/>
        <w:right w:val="none" w:sz="0" w:space="0" w:color="auto"/>
      </w:divBdr>
    </w:div>
    <w:div w:id="366948918">
      <w:marLeft w:val="0"/>
      <w:marRight w:val="0"/>
      <w:marTop w:val="0"/>
      <w:marBottom w:val="0"/>
      <w:divBdr>
        <w:top w:val="none" w:sz="0" w:space="0" w:color="auto"/>
        <w:left w:val="none" w:sz="0" w:space="0" w:color="auto"/>
        <w:bottom w:val="none" w:sz="0" w:space="0" w:color="auto"/>
        <w:right w:val="none" w:sz="0" w:space="0" w:color="auto"/>
      </w:divBdr>
    </w:div>
    <w:div w:id="366948919">
      <w:marLeft w:val="0"/>
      <w:marRight w:val="0"/>
      <w:marTop w:val="0"/>
      <w:marBottom w:val="0"/>
      <w:divBdr>
        <w:top w:val="none" w:sz="0" w:space="0" w:color="auto"/>
        <w:left w:val="none" w:sz="0" w:space="0" w:color="auto"/>
        <w:bottom w:val="none" w:sz="0" w:space="0" w:color="auto"/>
        <w:right w:val="none" w:sz="0" w:space="0" w:color="auto"/>
      </w:divBdr>
    </w:div>
    <w:div w:id="366948921">
      <w:marLeft w:val="0"/>
      <w:marRight w:val="0"/>
      <w:marTop w:val="0"/>
      <w:marBottom w:val="0"/>
      <w:divBdr>
        <w:top w:val="none" w:sz="0" w:space="0" w:color="auto"/>
        <w:left w:val="none" w:sz="0" w:space="0" w:color="auto"/>
        <w:bottom w:val="none" w:sz="0" w:space="0" w:color="auto"/>
        <w:right w:val="none" w:sz="0" w:space="0" w:color="auto"/>
      </w:divBdr>
    </w:div>
    <w:div w:id="366948922">
      <w:marLeft w:val="0"/>
      <w:marRight w:val="0"/>
      <w:marTop w:val="0"/>
      <w:marBottom w:val="0"/>
      <w:divBdr>
        <w:top w:val="none" w:sz="0" w:space="0" w:color="auto"/>
        <w:left w:val="none" w:sz="0" w:space="0" w:color="auto"/>
        <w:bottom w:val="none" w:sz="0" w:space="0" w:color="auto"/>
        <w:right w:val="none" w:sz="0" w:space="0" w:color="auto"/>
      </w:divBdr>
    </w:div>
    <w:div w:id="366948923">
      <w:marLeft w:val="0"/>
      <w:marRight w:val="0"/>
      <w:marTop w:val="0"/>
      <w:marBottom w:val="0"/>
      <w:divBdr>
        <w:top w:val="none" w:sz="0" w:space="0" w:color="auto"/>
        <w:left w:val="none" w:sz="0" w:space="0" w:color="auto"/>
        <w:bottom w:val="none" w:sz="0" w:space="0" w:color="auto"/>
        <w:right w:val="none" w:sz="0" w:space="0" w:color="auto"/>
      </w:divBdr>
    </w:div>
    <w:div w:id="366948924">
      <w:marLeft w:val="0"/>
      <w:marRight w:val="0"/>
      <w:marTop w:val="0"/>
      <w:marBottom w:val="0"/>
      <w:divBdr>
        <w:top w:val="none" w:sz="0" w:space="0" w:color="auto"/>
        <w:left w:val="none" w:sz="0" w:space="0" w:color="auto"/>
        <w:bottom w:val="none" w:sz="0" w:space="0" w:color="auto"/>
        <w:right w:val="none" w:sz="0" w:space="0" w:color="auto"/>
      </w:divBdr>
    </w:div>
    <w:div w:id="366948925">
      <w:marLeft w:val="0"/>
      <w:marRight w:val="0"/>
      <w:marTop w:val="0"/>
      <w:marBottom w:val="0"/>
      <w:divBdr>
        <w:top w:val="none" w:sz="0" w:space="0" w:color="auto"/>
        <w:left w:val="none" w:sz="0" w:space="0" w:color="auto"/>
        <w:bottom w:val="none" w:sz="0" w:space="0" w:color="auto"/>
        <w:right w:val="none" w:sz="0" w:space="0" w:color="auto"/>
      </w:divBdr>
    </w:div>
    <w:div w:id="366948926">
      <w:marLeft w:val="0"/>
      <w:marRight w:val="0"/>
      <w:marTop w:val="0"/>
      <w:marBottom w:val="0"/>
      <w:divBdr>
        <w:top w:val="none" w:sz="0" w:space="0" w:color="auto"/>
        <w:left w:val="none" w:sz="0" w:space="0" w:color="auto"/>
        <w:bottom w:val="none" w:sz="0" w:space="0" w:color="auto"/>
        <w:right w:val="none" w:sz="0" w:space="0" w:color="auto"/>
      </w:divBdr>
    </w:div>
    <w:div w:id="366948927">
      <w:marLeft w:val="0"/>
      <w:marRight w:val="0"/>
      <w:marTop w:val="0"/>
      <w:marBottom w:val="0"/>
      <w:divBdr>
        <w:top w:val="none" w:sz="0" w:space="0" w:color="auto"/>
        <w:left w:val="none" w:sz="0" w:space="0" w:color="auto"/>
        <w:bottom w:val="none" w:sz="0" w:space="0" w:color="auto"/>
        <w:right w:val="none" w:sz="0" w:space="0" w:color="auto"/>
      </w:divBdr>
    </w:div>
    <w:div w:id="366948929">
      <w:marLeft w:val="0"/>
      <w:marRight w:val="0"/>
      <w:marTop w:val="0"/>
      <w:marBottom w:val="0"/>
      <w:divBdr>
        <w:top w:val="none" w:sz="0" w:space="0" w:color="auto"/>
        <w:left w:val="none" w:sz="0" w:space="0" w:color="auto"/>
        <w:bottom w:val="none" w:sz="0" w:space="0" w:color="auto"/>
        <w:right w:val="none" w:sz="0" w:space="0" w:color="auto"/>
      </w:divBdr>
      <w:divsChild>
        <w:div w:id="366948928">
          <w:marLeft w:val="0"/>
          <w:marRight w:val="0"/>
          <w:marTop w:val="0"/>
          <w:marBottom w:val="0"/>
          <w:divBdr>
            <w:top w:val="none" w:sz="0" w:space="0" w:color="auto"/>
            <w:left w:val="none" w:sz="0" w:space="0" w:color="auto"/>
            <w:bottom w:val="none" w:sz="0" w:space="0" w:color="auto"/>
            <w:right w:val="none" w:sz="0" w:space="0" w:color="auto"/>
          </w:divBdr>
          <w:divsChild>
            <w:div w:id="366948860">
              <w:marLeft w:val="-2928"/>
              <w:marRight w:val="0"/>
              <w:marTop w:val="0"/>
              <w:marBottom w:val="144"/>
              <w:divBdr>
                <w:top w:val="none" w:sz="0" w:space="0" w:color="auto"/>
                <w:left w:val="none" w:sz="0" w:space="0" w:color="auto"/>
                <w:bottom w:val="none" w:sz="0" w:space="0" w:color="auto"/>
                <w:right w:val="none" w:sz="0" w:space="0" w:color="auto"/>
              </w:divBdr>
              <w:divsChild>
                <w:div w:id="366948894">
                  <w:marLeft w:val="2928"/>
                  <w:marRight w:val="0"/>
                  <w:marTop w:val="720"/>
                  <w:marBottom w:val="0"/>
                  <w:divBdr>
                    <w:top w:val="single" w:sz="4" w:space="0" w:color="AAAAAA"/>
                    <w:left w:val="single" w:sz="4" w:space="0" w:color="AAAAAA"/>
                    <w:bottom w:val="single" w:sz="4" w:space="0" w:color="AAAAAA"/>
                    <w:right w:val="none" w:sz="0" w:space="0" w:color="auto"/>
                  </w:divBdr>
                  <w:divsChild>
                    <w:div w:id="3669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48930">
      <w:marLeft w:val="0"/>
      <w:marRight w:val="0"/>
      <w:marTop w:val="0"/>
      <w:marBottom w:val="0"/>
      <w:divBdr>
        <w:top w:val="none" w:sz="0" w:space="0" w:color="auto"/>
        <w:left w:val="none" w:sz="0" w:space="0" w:color="auto"/>
        <w:bottom w:val="none" w:sz="0" w:space="0" w:color="auto"/>
        <w:right w:val="none" w:sz="0" w:space="0" w:color="auto"/>
      </w:divBdr>
    </w:div>
    <w:div w:id="366948931">
      <w:marLeft w:val="0"/>
      <w:marRight w:val="0"/>
      <w:marTop w:val="0"/>
      <w:marBottom w:val="0"/>
      <w:divBdr>
        <w:top w:val="none" w:sz="0" w:space="0" w:color="auto"/>
        <w:left w:val="none" w:sz="0" w:space="0" w:color="auto"/>
        <w:bottom w:val="none" w:sz="0" w:space="0" w:color="auto"/>
        <w:right w:val="none" w:sz="0" w:space="0" w:color="auto"/>
      </w:divBdr>
    </w:div>
    <w:div w:id="366948932">
      <w:marLeft w:val="0"/>
      <w:marRight w:val="0"/>
      <w:marTop w:val="0"/>
      <w:marBottom w:val="0"/>
      <w:divBdr>
        <w:top w:val="none" w:sz="0" w:space="0" w:color="auto"/>
        <w:left w:val="none" w:sz="0" w:space="0" w:color="auto"/>
        <w:bottom w:val="none" w:sz="0" w:space="0" w:color="auto"/>
        <w:right w:val="none" w:sz="0" w:space="0" w:color="auto"/>
      </w:divBdr>
    </w:div>
    <w:div w:id="366948933">
      <w:marLeft w:val="0"/>
      <w:marRight w:val="0"/>
      <w:marTop w:val="0"/>
      <w:marBottom w:val="0"/>
      <w:divBdr>
        <w:top w:val="none" w:sz="0" w:space="0" w:color="auto"/>
        <w:left w:val="none" w:sz="0" w:space="0" w:color="auto"/>
        <w:bottom w:val="none" w:sz="0" w:space="0" w:color="auto"/>
        <w:right w:val="none" w:sz="0" w:space="0" w:color="auto"/>
      </w:divBdr>
    </w:div>
    <w:div w:id="366948934">
      <w:marLeft w:val="0"/>
      <w:marRight w:val="0"/>
      <w:marTop w:val="0"/>
      <w:marBottom w:val="0"/>
      <w:divBdr>
        <w:top w:val="none" w:sz="0" w:space="0" w:color="auto"/>
        <w:left w:val="none" w:sz="0" w:space="0" w:color="auto"/>
        <w:bottom w:val="none" w:sz="0" w:space="0" w:color="auto"/>
        <w:right w:val="none" w:sz="0" w:space="0" w:color="auto"/>
      </w:divBdr>
    </w:div>
    <w:div w:id="366948935">
      <w:marLeft w:val="0"/>
      <w:marRight w:val="0"/>
      <w:marTop w:val="0"/>
      <w:marBottom w:val="0"/>
      <w:divBdr>
        <w:top w:val="none" w:sz="0" w:space="0" w:color="auto"/>
        <w:left w:val="none" w:sz="0" w:space="0" w:color="auto"/>
        <w:bottom w:val="none" w:sz="0" w:space="0" w:color="auto"/>
        <w:right w:val="none" w:sz="0" w:space="0" w:color="auto"/>
      </w:divBdr>
    </w:div>
    <w:div w:id="366948936">
      <w:marLeft w:val="0"/>
      <w:marRight w:val="0"/>
      <w:marTop w:val="0"/>
      <w:marBottom w:val="0"/>
      <w:divBdr>
        <w:top w:val="none" w:sz="0" w:space="0" w:color="auto"/>
        <w:left w:val="none" w:sz="0" w:space="0" w:color="auto"/>
        <w:bottom w:val="none" w:sz="0" w:space="0" w:color="auto"/>
        <w:right w:val="none" w:sz="0" w:space="0" w:color="auto"/>
      </w:divBdr>
    </w:div>
    <w:div w:id="366948937">
      <w:marLeft w:val="0"/>
      <w:marRight w:val="0"/>
      <w:marTop w:val="0"/>
      <w:marBottom w:val="0"/>
      <w:divBdr>
        <w:top w:val="none" w:sz="0" w:space="0" w:color="auto"/>
        <w:left w:val="none" w:sz="0" w:space="0" w:color="auto"/>
        <w:bottom w:val="none" w:sz="0" w:space="0" w:color="auto"/>
        <w:right w:val="none" w:sz="0" w:space="0" w:color="auto"/>
      </w:divBdr>
    </w:div>
    <w:div w:id="366948938">
      <w:marLeft w:val="0"/>
      <w:marRight w:val="0"/>
      <w:marTop w:val="0"/>
      <w:marBottom w:val="0"/>
      <w:divBdr>
        <w:top w:val="none" w:sz="0" w:space="0" w:color="auto"/>
        <w:left w:val="none" w:sz="0" w:space="0" w:color="auto"/>
        <w:bottom w:val="none" w:sz="0" w:space="0" w:color="auto"/>
        <w:right w:val="none" w:sz="0" w:space="0" w:color="auto"/>
      </w:divBdr>
    </w:div>
    <w:div w:id="366948939">
      <w:marLeft w:val="0"/>
      <w:marRight w:val="0"/>
      <w:marTop w:val="0"/>
      <w:marBottom w:val="0"/>
      <w:divBdr>
        <w:top w:val="none" w:sz="0" w:space="0" w:color="auto"/>
        <w:left w:val="none" w:sz="0" w:space="0" w:color="auto"/>
        <w:bottom w:val="none" w:sz="0" w:space="0" w:color="auto"/>
        <w:right w:val="none" w:sz="0" w:space="0" w:color="auto"/>
      </w:divBdr>
    </w:div>
    <w:div w:id="366948940">
      <w:marLeft w:val="0"/>
      <w:marRight w:val="0"/>
      <w:marTop w:val="0"/>
      <w:marBottom w:val="0"/>
      <w:divBdr>
        <w:top w:val="none" w:sz="0" w:space="0" w:color="auto"/>
        <w:left w:val="none" w:sz="0" w:space="0" w:color="auto"/>
        <w:bottom w:val="none" w:sz="0" w:space="0" w:color="auto"/>
        <w:right w:val="none" w:sz="0" w:space="0" w:color="auto"/>
      </w:divBdr>
    </w:div>
    <w:div w:id="366948941">
      <w:marLeft w:val="0"/>
      <w:marRight w:val="0"/>
      <w:marTop w:val="0"/>
      <w:marBottom w:val="0"/>
      <w:divBdr>
        <w:top w:val="none" w:sz="0" w:space="0" w:color="auto"/>
        <w:left w:val="none" w:sz="0" w:space="0" w:color="auto"/>
        <w:bottom w:val="none" w:sz="0" w:space="0" w:color="auto"/>
        <w:right w:val="none" w:sz="0" w:space="0" w:color="auto"/>
      </w:divBdr>
    </w:div>
    <w:div w:id="366948942">
      <w:marLeft w:val="0"/>
      <w:marRight w:val="0"/>
      <w:marTop w:val="0"/>
      <w:marBottom w:val="0"/>
      <w:divBdr>
        <w:top w:val="none" w:sz="0" w:space="0" w:color="auto"/>
        <w:left w:val="none" w:sz="0" w:space="0" w:color="auto"/>
        <w:bottom w:val="none" w:sz="0" w:space="0" w:color="auto"/>
        <w:right w:val="none" w:sz="0" w:space="0" w:color="auto"/>
      </w:divBdr>
    </w:div>
    <w:div w:id="366948943">
      <w:marLeft w:val="0"/>
      <w:marRight w:val="0"/>
      <w:marTop w:val="0"/>
      <w:marBottom w:val="0"/>
      <w:divBdr>
        <w:top w:val="none" w:sz="0" w:space="0" w:color="auto"/>
        <w:left w:val="none" w:sz="0" w:space="0" w:color="auto"/>
        <w:bottom w:val="none" w:sz="0" w:space="0" w:color="auto"/>
        <w:right w:val="none" w:sz="0" w:space="0" w:color="auto"/>
      </w:divBdr>
    </w:div>
    <w:div w:id="366948944">
      <w:marLeft w:val="0"/>
      <w:marRight w:val="0"/>
      <w:marTop w:val="0"/>
      <w:marBottom w:val="0"/>
      <w:divBdr>
        <w:top w:val="none" w:sz="0" w:space="0" w:color="auto"/>
        <w:left w:val="none" w:sz="0" w:space="0" w:color="auto"/>
        <w:bottom w:val="none" w:sz="0" w:space="0" w:color="auto"/>
        <w:right w:val="none" w:sz="0" w:space="0" w:color="auto"/>
      </w:divBdr>
    </w:div>
    <w:div w:id="366948945">
      <w:marLeft w:val="0"/>
      <w:marRight w:val="0"/>
      <w:marTop w:val="0"/>
      <w:marBottom w:val="0"/>
      <w:divBdr>
        <w:top w:val="none" w:sz="0" w:space="0" w:color="auto"/>
        <w:left w:val="none" w:sz="0" w:space="0" w:color="auto"/>
        <w:bottom w:val="none" w:sz="0" w:space="0" w:color="auto"/>
        <w:right w:val="none" w:sz="0" w:space="0" w:color="auto"/>
      </w:divBdr>
    </w:div>
    <w:div w:id="366948946">
      <w:marLeft w:val="0"/>
      <w:marRight w:val="0"/>
      <w:marTop w:val="0"/>
      <w:marBottom w:val="0"/>
      <w:divBdr>
        <w:top w:val="none" w:sz="0" w:space="0" w:color="auto"/>
        <w:left w:val="none" w:sz="0" w:space="0" w:color="auto"/>
        <w:bottom w:val="none" w:sz="0" w:space="0" w:color="auto"/>
        <w:right w:val="none" w:sz="0" w:space="0" w:color="auto"/>
      </w:divBdr>
    </w:div>
    <w:div w:id="366948947">
      <w:marLeft w:val="0"/>
      <w:marRight w:val="0"/>
      <w:marTop w:val="0"/>
      <w:marBottom w:val="0"/>
      <w:divBdr>
        <w:top w:val="none" w:sz="0" w:space="0" w:color="auto"/>
        <w:left w:val="none" w:sz="0" w:space="0" w:color="auto"/>
        <w:bottom w:val="none" w:sz="0" w:space="0" w:color="auto"/>
        <w:right w:val="none" w:sz="0" w:space="0" w:color="auto"/>
      </w:divBdr>
      <w:divsChild>
        <w:div w:id="366948949">
          <w:marLeft w:val="0"/>
          <w:marRight w:val="0"/>
          <w:marTop w:val="0"/>
          <w:marBottom w:val="0"/>
          <w:divBdr>
            <w:top w:val="none" w:sz="0" w:space="0" w:color="auto"/>
            <w:left w:val="none" w:sz="0" w:space="0" w:color="auto"/>
            <w:bottom w:val="none" w:sz="0" w:space="0" w:color="auto"/>
            <w:right w:val="none" w:sz="0" w:space="0" w:color="auto"/>
          </w:divBdr>
          <w:divsChild>
            <w:div w:id="366948920">
              <w:marLeft w:val="-2928"/>
              <w:marRight w:val="0"/>
              <w:marTop w:val="0"/>
              <w:marBottom w:val="144"/>
              <w:divBdr>
                <w:top w:val="none" w:sz="0" w:space="0" w:color="auto"/>
                <w:left w:val="none" w:sz="0" w:space="0" w:color="auto"/>
                <w:bottom w:val="none" w:sz="0" w:space="0" w:color="auto"/>
                <w:right w:val="none" w:sz="0" w:space="0" w:color="auto"/>
              </w:divBdr>
              <w:divsChild>
                <w:div w:id="366948963">
                  <w:marLeft w:val="2928"/>
                  <w:marRight w:val="0"/>
                  <w:marTop w:val="720"/>
                  <w:marBottom w:val="0"/>
                  <w:divBdr>
                    <w:top w:val="single" w:sz="4" w:space="0" w:color="AAAAAA"/>
                    <w:left w:val="single" w:sz="4" w:space="0" w:color="AAAAAA"/>
                    <w:bottom w:val="single" w:sz="4" w:space="0" w:color="AAAAAA"/>
                    <w:right w:val="none" w:sz="0" w:space="0" w:color="auto"/>
                  </w:divBdr>
                  <w:divsChild>
                    <w:div w:id="3669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48948">
      <w:marLeft w:val="0"/>
      <w:marRight w:val="0"/>
      <w:marTop w:val="0"/>
      <w:marBottom w:val="0"/>
      <w:divBdr>
        <w:top w:val="none" w:sz="0" w:space="0" w:color="auto"/>
        <w:left w:val="none" w:sz="0" w:space="0" w:color="auto"/>
        <w:bottom w:val="none" w:sz="0" w:space="0" w:color="auto"/>
        <w:right w:val="none" w:sz="0" w:space="0" w:color="auto"/>
      </w:divBdr>
    </w:div>
    <w:div w:id="366948950">
      <w:marLeft w:val="0"/>
      <w:marRight w:val="0"/>
      <w:marTop w:val="0"/>
      <w:marBottom w:val="0"/>
      <w:divBdr>
        <w:top w:val="none" w:sz="0" w:space="0" w:color="auto"/>
        <w:left w:val="none" w:sz="0" w:space="0" w:color="auto"/>
        <w:bottom w:val="none" w:sz="0" w:space="0" w:color="auto"/>
        <w:right w:val="none" w:sz="0" w:space="0" w:color="auto"/>
      </w:divBdr>
    </w:div>
    <w:div w:id="366948951">
      <w:marLeft w:val="0"/>
      <w:marRight w:val="0"/>
      <w:marTop w:val="0"/>
      <w:marBottom w:val="0"/>
      <w:divBdr>
        <w:top w:val="none" w:sz="0" w:space="0" w:color="auto"/>
        <w:left w:val="none" w:sz="0" w:space="0" w:color="auto"/>
        <w:bottom w:val="none" w:sz="0" w:space="0" w:color="auto"/>
        <w:right w:val="none" w:sz="0" w:space="0" w:color="auto"/>
      </w:divBdr>
    </w:div>
    <w:div w:id="366948952">
      <w:marLeft w:val="0"/>
      <w:marRight w:val="0"/>
      <w:marTop w:val="0"/>
      <w:marBottom w:val="0"/>
      <w:divBdr>
        <w:top w:val="none" w:sz="0" w:space="0" w:color="auto"/>
        <w:left w:val="none" w:sz="0" w:space="0" w:color="auto"/>
        <w:bottom w:val="none" w:sz="0" w:space="0" w:color="auto"/>
        <w:right w:val="none" w:sz="0" w:space="0" w:color="auto"/>
      </w:divBdr>
    </w:div>
    <w:div w:id="366948953">
      <w:marLeft w:val="0"/>
      <w:marRight w:val="0"/>
      <w:marTop w:val="0"/>
      <w:marBottom w:val="0"/>
      <w:divBdr>
        <w:top w:val="none" w:sz="0" w:space="0" w:color="auto"/>
        <w:left w:val="none" w:sz="0" w:space="0" w:color="auto"/>
        <w:bottom w:val="none" w:sz="0" w:space="0" w:color="auto"/>
        <w:right w:val="none" w:sz="0" w:space="0" w:color="auto"/>
      </w:divBdr>
    </w:div>
    <w:div w:id="366948955">
      <w:marLeft w:val="0"/>
      <w:marRight w:val="0"/>
      <w:marTop w:val="0"/>
      <w:marBottom w:val="0"/>
      <w:divBdr>
        <w:top w:val="none" w:sz="0" w:space="0" w:color="auto"/>
        <w:left w:val="none" w:sz="0" w:space="0" w:color="auto"/>
        <w:bottom w:val="none" w:sz="0" w:space="0" w:color="auto"/>
        <w:right w:val="none" w:sz="0" w:space="0" w:color="auto"/>
      </w:divBdr>
    </w:div>
    <w:div w:id="366948957">
      <w:marLeft w:val="0"/>
      <w:marRight w:val="0"/>
      <w:marTop w:val="0"/>
      <w:marBottom w:val="0"/>
      <w:divBdr>
        <w:top w:val="none" w:sz="0" w:space="0" w:color="auto"/>
        <w:left w:val="none" w:sz="0" w:space="0" w:color="auto"/>
        <w:bottom w:val="none" w:sz="0" w:space="0" w:color="auto"/>
        <w:right w:val="none" w:sz="0" w:space="0" w:color="auto"/>
      </w:divBdr>
    </w:div>
    <w:div w:id="366948958">
      <w:marLeft w:val="0"/>
      <w:marRight w:val="0"/>
      <w:marTop w:val="0"/>
      <w:marBottom w:val="0"/>
      <w:divBdr>
        <w:top w:val="none" w:sz="0" w:space="0" w:color="auto"/>
        <w:left w:val="none" w:sz="0" w:space="0" w:color="auto"/>
        <w:bottom w:val="none" w:sz="0" w:space="0" w:color="auto"/>
        <w:right w:val="none" w:sz="0" w:space="0" w:color="auto"/>
      </w:divBdr>
    </w:div>
    <w:div w:id="366948959">
      <w:marLeft w:val="0"/>
      <w:marRight w:val="0"/>
      <w:marTop w:val="0"/>
      <w:marBottom w:val="0"/>
      <w:divBdr>
        <w:top w:val="none" w:sz="0" w:space="0" w:color="auto"/>
        <w:left w:val="none" w:sz="0" w:space="0" w:color="auto"/>
        <w:bottom w:val="none" w:sz="0" w:space="0" w:color="auto"/>
        <w:right w:val="none" w:sz="0" w:space="0" w:color="auto"/>
      </w:divBdr>
    </w:div>
    <w:div w:id="366948960">
      <w:marLeft w:val="0"/>
      <w:marRight w:val="0"/>
      <w:marTop w:val="0"/>
      <w:marBottom w:val="0"/>
      <w:divBdr>
        <w:top w:val="none" w:sz="0" w:space="0" w:color="auto"/>
        <w:left w:val="none" w:sz="0" w:space="0" w:color="auto"/>
        <w:bottom w:val="none" w:sz="0" w:space="0" w:color="auto"/>
        <w:right w:val="none" w:sz="0" w:space="0" w:color="auto"/>
      </w:divBdr>
    </w:div>
    <w:div w:id="366948961">
      <w:marLeft w:val="0"/>
      <w:marRight w:val="0"/>
      <w:marTop w:val="0"/>
      <w:marBottom w:val="0"/>
      <w:divBdr>
        <w:top w:val="none" w:sz="0" w:space="0" w:color="auto"/>
        <w:left w:val="none" w:sz="0" w:space="0" w:color="auto"/>
        <w:bottom w:val="none" w:sz="0" w:space="0" w:color="auto"/>
        <w:right w:val="none" w:sz="0" w:space="0" w:color="auto"/>
      </w:divBdr>
    </w:div>
    <w:div w:id="366948962">
      <w:marLeft w:val="0"/>
      <w:marRight w:val="0"/>
      <w:marTop w:val="0"/>
      <w:marBottom w:val="0"/>
      <w:divBdr>
        <w:top w:val="none" w:sz="0" w:space="0" w:color="auto"/>
        <w:left w:val="none" w:sz="0" w:space="0" w:color="auto"/>
        <w:bottom w:val="none" w:sz="0" w:space="0" w:color="auto"/>
        <w:right w:val="none" w:sz="0" w:space="0" w:color="auto"/>
      </w:divBdr>
    </w:div>
    <w:div w:id="366948964">
      <w:marLeft w:val="0"/>
      <w:marRight w:val="0"/>
      <w:marTop w:val="0"/>
      <w:marBottom w:val="0"/>
      <w:divBdr>
        <w:top w:val="none" w:sz="0" w:space="0" w:color="auto"/>
        <w:left w:val="none" w:sz="0" w:space="0" w:color="auto"/>
        <w:bottom w:val="none" w:sz="0" w:space="0" w:color="auto"/>
        <w:right w:val="none" w:sz="0" w:space="0" w:color="auto"/>
      </w:divBdr>
    </w:div>
    <w:div w:id="475530723">
      <w:bodyDiv w:val="1"/>
      <w:marLeft w:val="0"/>
      <w:marRight w:val="0"/>
      <w:marTop w:val="0"/>
      <w:marBottom w:val="0"/>
      <w:divBdr>
        <w:top w:val="none" w:sz="0" w:space="0" w:color="auto"/>
        <w:left w:val="none" w:sz="0" w:space="0" w:color="auto"/>
        <w:bottom w:val="none" w:sz="0" w:space="0" w:color="auto"/>
        <w:right w:val="none" w:sz="0" w:space="0" w:color="auto"/>
      </w:divBdr>
    </w:div>
    <w:div w:id="1168910250">
      <w:bodyDiv w:val="1"/>
      <w:marLeft w:val="0"/>
      <w:marRight w:val="0"/>
      <w:marTop w:val="0"/>
      <w:marBottom w:val="0"/>
      <w:divBdr>
        <w:top w:val="none" w:sz="0" w:space="0" w:color="auto"/>
        <w:left w:val="none" w:sz="0" w:space="0" w:color="auto"/>
        <w:bottom w:val="none" w:sz="0" w:space="0" w:color="auto"/>
        <w:right w:val="none" w:sz="0" w:space="0" w:color="auto"/>
      </w:divBdr>
    </w:div>
    <w:div w:id="1982616388">
      <w:bodyDiv w:val="1"/>
      <w:marLeft w:val="0"/>
      <w:marRight w:val="0"/>
      <w:marTop w:val="0"/>
      <w:marBottom w:val="0"/>
      <w:divBdr>
        <w:top w:val="none" w:sz="0" w:space="0" w:color="auto"/>
        <w:left w:val="none" w:sz="0" w:space="0" w:color="auto"/>
        <w:bottom w:val="none" w:sz="0" w:space="0" w:color="auto"/>
        <w:right w:val="none" w:sz="0" w:space="0" w:color="auto"/>
      </w:divBdr>
    </w:div>
    <w:div w:id="21192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xcmci53l.formation.cm-cic.fr/EIT.Fixe"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rtifactory.eit.cm-cic.fr:8081/artifactory/api/nuget/nuget" TargetMode="External"/><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nrjmobile-ws-dev.cm-cic.fr/EIT.Fix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yperlink" Target="http://tfs.eit.cm-cic.fr:8080/tfs"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19.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2B0FA-F583-4DEB-A266-D52EE4FB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21</Pages>
  <Words>3067</Words>
  <Characters>16871</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Euro Information client principal</Company>
  <LinksUpToDate>false</LinksUpToDate>
  <CharactersWithSpaces>19899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vincent.jacquot@e-i.com</dc:creator>
  <cp:keywords/>
  <dc:description/>
  <cp:lastModifiedBy>JACQUOT Vincent</cp:lastModifiedBy>
  <cp:revision>229</cp:revision>
  <cp:lastPrinted>2009-04-02T14:14:00Z</cp:lastPrinted>
  <dcterms:created xsi:type="dcterms:W3CDTF">2017-05-19T13:13:00Z</dcterms:created>
  <dcterms:modified xsi:type="dcterms:W3CDTF">2017-11-14T13:55:00Z</dcterms:modified>
</cp:coreProperties>
</file>